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2083F" w14:textId="77777777" w:rsidR="009B70FE" w:rsidRDefault="00E33E19">
      <w:pPr>
        <w:pStyle w:val="Title"/>
      </w:pPr>
      <w:r>
        <w:t>Simple Binary Encoding (SBE)</w:t>
      </w:r>
    </w:p>
    <w:p w14:paraId="15D348C2" w14:textId="77777777" w:rsidR="009B70FE" w:rsidRDefault="00E33E19">
      <w:pPr>
        <w:pStyle w:val="Subtitle"/>
      </w:pPr>
      <w:r>
        <w:t>Technical Specification</w:t>
      </w:r>
    </w:p>
    <w:p w14:paraId="659AF54B" w14:textId="7013CCF8" w:rsidR="009B70FE" w:rsidRDefault="00E33E19">
      <w:pPr>
        <w:pStyle w:val="Author"/>
      </w:pPr>
      <w:r>
        <w:t xml:space="preserve">Version 1.0 with Errata – Technical Standard – </w:t>
      </w:r>
      <w:del w:id="0" w:author="Errata" w:date="2020-11-24T10:42:00Z">
        <w:r w:rsidR="005413C0">
          <w:delText xml:space="preserve">July </w:delText>
        </w:r>
        <w:r w:rsidR="00880422">
          <w:delText>27</w:delText>
        </w:r>
        <w:r w:rsidR="005413C0">
          <w:delText>, 2018</w:delText>
        </w:r>
      </w:del>
      <w:ins w:id="1" w:author="Errata" w:date="2020-11-24T10:42:00Z">
        <w:r>
          <w:t>November 2020</w:t>
        </w:r>
      </w:ins>
    </w:p>
    <w:p w14:paraId="04C12EA4" w14:textId="77777777" w:rsidR="009B70FE" w:rsidRDefault="00E33E19">
      <w:pPr>
        <w:pStyle w:val="Author"/>
      </w:pPr>
      <w:r>
        <w:t xml:space="preserve"> </w:t>
      </w:r>
    </w:p>
    <w:p w14:paraId="02270EBE" w14:textId="77777777" w:rsidR="009B70FE" w:rsidRDefault="00E33E19">
      <w:pPr>
        <w:pStyle w:val="Author"/>
      </w:pPr>
      <w:r>
        <w:t>THIS DOCUMENT IS THE FINAL VERSION OF A FIX TECHNICAL STANDARD. THIS VERSION HAS BEEN</w:t>
      </w:r>
    </w:p>
    <w:p w14:paraId="2F6D353D" w14:textId="77777777" w:rsidR="009B70FE" w:rsidRDefault="00E33E19">
      <w:pPr>
        <w:pStyle w:val="Author"/>
      </w:pPr>
      <w:r>
        <w:t>APPROVED BY THE GLOBAL TECHNICAL COMMITTEE AS THE FINAL STEP IN CREATING A NEW FIX</w:t>
      </w:r>
    </w:p>
    <w:p w14:paraId="0BA03112" w14:textId="77777777" w:rsidR="009B70FE" w:rsidRDefault="00E33E19">
      <w:pPr>
        <w:pStyle w:val="Author"/>
      </w:pPr>
      <w:r>
        <w:t>TECHNICAL STANDARD OR A NEW VERSION OF AN EXISTING FIX TECHNICAL STANDARD. POTENTIAL</w:t>
      </w:r>
    </w:p>
    <w:p w14:paraId="1B8723BB" w14:textId="77777777" w:rsidR="009B70FE" w:rsidRDefault="00E33E19">
      <w:pPr>
        <w:pStyle w:val="Author"/>
      </w:pPr>
      <w:r>
        <w:t>ADOPTERS ARE STRONGLY ENCOURAGED TO USE ONLY THE FINAL VERSION. EXISTING ADOPTERS ARE</w:t>
      </w:r>
    </w:p>
    <w:p w14:paraId="2A728C82" w14:textId="77777777" w:rsidR="009B70FE" w:rsidRDefault="00E33E19">
      <w:pPr>
        <w:pStyle w:val="Author"/>
      </w:pPr>
      <w:r>
        <w:t>STRONGLY ENCOURAGED TO UPGRADE TO THE FINAL VERSION.</w:t>
      </w:r>
    </w:p>
    <w:customXmlInsRangeStart w:id="2" w:author="Errata" w:date="2020-11-24T10:42:00Z"/>
    <w:sdt>
      <w:sdtPr>
        <w:rPr>
          <w:rFonts w:eastAsiaTheme="minorHAnsi" w:cstheme="minorBidi"/>
          <w:b w:val="0"/>
          <w:color w:val="auto"/>
          <w:sz w:val="20"/>
          <w:szCs w:val="24"/>
          <w:u w:val="none"/>
        </w:rPr>
        <w:id w:val="1074393772"/>
        <w:docPartObj>
          <w:docPartGallery w:val="Table of Contents"/>
          <w:docPartUnique/>
        </w:docPartObj>
      </w:sdtPr>
      <w:sdtEndPr/>
      <w:sdtContent>
        <w:customXmlInsRangeEnd w:id="2"/>
        <w:customXmlDelRangeStart w:id="3" w:author="Errata" w:date="2020-11-24T10:42:00Z"/>
        <w:bookmarkStart w:id="4" w:name="_Toc54858794" w:displacedByCustomXml="next"/>
        <w:sdt>
          <w:sdtPr>
            <w:rPr>
              <w:rFonts w:eastAsiaTheme="minorHAnsi" w:cstheme="minorBidi"/>
              <w:b w:val="0"/>
              <w:color w:val="auto"/>
              <w:sz w:val="20"/>
              <w:szCs w:val="24"/>
              <w:u w:val="none"/>
            </w:rPr>
            <w:id w:val="2061740970"/>
            <w:docPartObj>
              <w:docPartGallery w:val="Table of Contents"/>
              <w:docPartUnique/>
            </w:docPartObj>
          </w:sdtPr>
          <w:sdtEndPr>
            <w:rPr>
              <w:rFonts w:asciiTheme="majorHAnsi" w:hAnsiTheme="majorHAnsi"/>
              <w:b/>
            </w:rPr>
          </w:sdtEndPr>
          <w:sdtContent>
            <w:customXmlDelRangeEnd w:id="3"/>
            <w:p w14:paraId="07852D53" w14:textId="42AB26FA" w:rsidR="009B70FE" w:rsidRDefault="00E33E19">
              <w:pPr>
                <w:pStyle w:val="TOCHeading"/>
              </w:pPr>
              <w:r>
                <w:t>Table of Contents</w:t>
              </w:r>
              <w:bookmarkEnd w:id="4"/>
            </w:p>
            <w:p w14:paraId="7EC07037" w14:textId="77777777" w:rsidR="00E33E19" w:rsidRDefault="00310836">
              <w:pPr>
                <w:pStyle w:val="TOC1"/>
                <w:rPr>
                  <w:del w:id="5" w:author="Errata" w:date="2020-11-24T10:42:00Z"/>
                </w:rPr>
              </w:pPr>
            </w:p>
            <w:customXmlDelRangeStart w:id="6" w:author="Errata" w:date="2020-11-24T10:42:00Z"/>
          </w:sdtContent>
        </w:sdt>
        <w:customXmlDelRangeEnd w:id="6"/>
        <w:p w14:paraId="1B287151" w14:textId="00F2D420" w:rsidR="00C35F83" w:rsidRDefault="00E33E19">
          <w:pPr>
            <w:pStyle w:val="TOC1"/>
            <w:rPr>
              <w:rFonts w:asciiTheme="minorHAnsi" w:eastAsiaTheme="minorEastAsia" w:hAnsiTheme="minorHAnsi"/>
              <w:b w:val="0"/>
              <w:noProof/>
              <w:sz w:val="24"/>
              <w:lang w:val="en-DE" w:eastAsia="en-GB"/>
            </w:rPr>
          </w:pPr>
          <w:r>
            <w:fldChar w:fldCharType="begin"/>
          </w:r>
          <w:r>
            <w:instrText>TOC \o "1-4" \h \z \u</w:instrText>
          </w:r>
          <w:r>
            <w:fldChar w:fldCharType="separate"/>
          </w:r>
          <w:hyperlink w:anchor="_Toc57061830" w:history="1">
            <w:r w:rsidR="00C35F83" w:rsidRPr="00B77E58">
              <w:rPr>
                <w:rStyle w:val="Hyperlink"/>
                <w:noProof/>
              </w:rPr>
              <w:t>1</w:t>
            </w:r>
            <w:r w:rsidR="00C35F83">
              <w:rPr>
                <w:rFonts w:asciiTheme="minorHAnsi" w:eastAsiaTheme="minorEastAsia" w:hAnsiTheme="minorHAnsi"/>
                <w:b w:val="0"/>
                <w:noProof/>
                <w:sz w:val="24"/>
                <w:lang w:val="en-DE" w:eastAsia="en-GB"/>
              </w:rPr>
              <w:tab/>
            </w:r>
            <w:r w:rsidR="00C35F83" w:rsidRPr="00B77E58">
              <w:rPr>
                <w:rStyle w:val="Hyperlink"/>
                <w:noProof/>
              </w:rPr>
              <w:t>Scope</w:t>
            </w:r>
            <w:r w:rsidR="00C35F83">
              <w:rPr>
                <w:noProof/>
                <w:webHidden/>
              </w:rPr>
              <w:tab/>
            </w:r>
            <w:r w:rsidR="00C35F83">
              <w:rPr>
                <w:noProof/>
                <w:webHidden/>
              </w:rPr>
              <w:fldChar w:fldCharType="begin"/>
            </w:r>
            <w:r w:rsidR="00C35F83">
              <w:rPr>
                <w:noProof/>
                <w:webHidden/>
              </w:rPr>
              <w:instrText xml:space="preserve"> PAGEREF _Toc57061830 \h </w:instrText>
            </w:r>
            <w:r w:rsidR="00C35F83">
              <w:rPr>
                <w:noProof/>
                <w:webHidden/>
              </w:rPr>
            </w:r>
            <w:r w:rsidR="00C35F83">
              <w:rPr>
                <w:noProof/>
                <w:webHidden/>
              </w:rPr>
              <w:fldChar w:fldCharType="separate"/>
            </w:r>
            <w:r w:rsidR="00C35F83">
              <w:rPr>
                <w:noProof/>
                <w:webHidden/>
              </w:rPr>
              <w:t>8</w:t>
            </w:r>
            <w:r w:rsidR="00C35F83">
              <w:rPr>
                <w:noProof/>
                <w:webHidden/>
              </w:rPr>
              <w:fldChar w:fldCharType="end"/>
            </w:r>
          </w:hyperlink>
        </w:p>
        <w:p w14:paraId="798FF1AF" w14:textId="77777777" w:rsidR="00C35F83" w:rsidRDefault="00310836">
          <w:pPr>
            <w:pStyle w:val="TOC2"/>
            <w:rPr>
              <w:rFonts w:asciiTheme="minorHAnsi" w:eastAsiaTheme="minorEastAsia" w:hAnsiTheme="minorHAnsi"/>
              <w:noProof/>
              <w:sz w:val="24"/>
              <w:lang w:val="en-DE" w:eastAsia="en-GB"/>
            </w:rPr>
          </w:pPr>
          <w:hyperlink w:anchor="_Toc57061831" w:history="1">
            <w:r w:rsidR="00C35F83" w:rsidRPr="00B77E58">
              <w:rPr>
                <w:rStyle w:val="Hyperlink"/>
                <w:noProof/>
              </w:rPr>
              <w:t>1.1</w:t>
            </w:r>
            <w:r w:rsidR="00C35F83">
              <w:rPr>
                <w:rFonts w:asciiTheme="minorHAnsi" w:eastAsiaTheme="minorEastAsia" w:hAnsiTheme="minorHAnsi"/>
                <w:noProof/>
                <w:sz w:val="24"/>
                <w:lang w:val="en-DE" w:eastAsia="en-GB"/>
              </w:rPr>
              <w:tab/>
            </w:r>
            <w:r w:rsidR="00C35F83" w:rsidRPr="00B77E58">
              <w:rPr>
                <w:rStyle w:val="Hyperlink"/>
                <w:noProof/>
              </w:rPr>
              <w:t>Binary type system</w:t>
            </w:r>
            <w:r w:rsidR="00C35F83">
              <w:rPr>
                <w:noProof/>
                <w:webHidden/>
              </w:rPr>
              <w:tab/>
            </w:r>
            <w:r w:rsidR="00C35F83">
              <w:rPr>
                <w:noProof/>
                <w:webHidden/>
              </w:rPr>
              <w:fldChar w:fldCharType="begin"/>
            </w:r>
            <w:r w:rsidR="00C35F83">
              <w:rPr>
                <w:noProof/>
                <w:webHidden/>
              </w:rPr>
              <w:instrText xml:space="preserve"> PAGEREF _Toc57061831 \h </w:instrText>
            </w:r>
            <w:r w:rsidR="00C35F83">
              <w:rPr>
                <w:noProof/>
                <w:webHidden/>
              </w:rPr>
            </w:r>
            <w:r w:rsidR="00C35F83">
              <w:rPr>
                <w:noProof/>
                <w:webHidden/>
              </w:rPr>
              <w:fldChar w:fldCharType="separate"/>
            </w:r>
            <w:r w:rsidR="00C35F83">
              <w:rPr>
                <w:noProof/>
                <w:webHidden/>
              </w:rPr>
              <w:t>8</w:t>
            </w:r>
            <w:r w:rsidR="00C35F83">
              <w:rPr>
                <w:noProof/>
                <w:webHidden/>
              </w:rPr>
              <w:fldChar w:fldCharType="end"/>
            </w:r>
          </w:hyperlink>
        </w:p>
        <w:p w14:paraId="2237CECC" w14:textId="77777777" w:rsidR="00C35F83" w:rsidRDefault="00310836">
          <w:pPr>
            <w:pStyle w:val="TOC2"/>
            <w:rPr>
              <w:rFonts w:asciiTheme="minorHAnsi" w:eastAsiaTheme="minorEastAsia" w:hAnsiTheme="minorHAnsi"/>
              <w:noProof/>
              <w:sz w:val="24"/>
              <w:lang w:val="en-DE" w:eastAsia="en-GB"/>
            </w:rPr>
          </w:pPr>
          <w:hyperlink w:anchor="_Toc57061832" w:history="1">
            <w:r w:rsidR="00C35F83" w:rsidRPr="00B77E58">
              <w:rPr>
                <w:rStyle w:val="Hyperlink"/>
                <w:noProof/>
              </w:rPr>
              <w:t>1.2</w:t>
            </w:r>
            <w:r w:rsidR="00C35F83">
              <w:rPr>
                <w:rFonts w:asciiTheme="minorHAnsi" w:eastAsiaTheme="minorEastAsia" w:hAnsiTheme="minorHAnsi"/>
                <w:noProof/>
                <w:sz w:val="24"/>
                <w:lang w:val="en-DE" w:eastAsia="en-GB"/>
              </w:rPr>
              <w:tab/>
            </w:r>
            <w:r w:rsidR="00C35F83" w:rsidRPr="00B77E58">
              <w:rPr>
                <w:rStyle w:val="Hyperlink"/>
                <w:noProof/>
              </w:rPr>
              <w:t>Design principles</w:t>
            </w:r>
            <w:r w:rsidR="00C35F83">
              <w:rPr>
                <w:noProof/>
                <w:webHidden/>
              </w:rPr>
              <w:tab/>
            </w:r>
            <w:r w:rsidR="00C35F83">
              <w:rPr>
                <w:noProof/>
                <w:webHidden/>
              </w:rPr>
              <w:fldChar w:fldCharType="begin"/>
            </w:r>
            <w:r w:rsidR="00C35F83">
              <w:rPr>
                <w:noProof/>
                <w:webHidden/>
              </w:rPr>
              <w:instrText xml:space="preserve"> PAGEREF _Toc57061832 \h </w:instrText>
            </w:r>
            <w:r w:rsidR="00C35F83">
              <w:rPr>
                <w:noProof/>
                <w:webHidden/>
              </w:rPr>
            </w:r>
            <w:r w:rsidR="00C35F83">
              <w:rPr>
                <w:noProof/>
                <w:webHidden/>
              </w:rPr>
              <w:fldChar w:fldCharType="separate"/>
            </w:r>
            <w:r w:rsidR="00C35F83">
              <w:rPr>
                <w:noProof/>
                <w:webHidden/>
              </w:rPr>
              <w:t>8</w:t>
            </w:r>
            <w:r w:rsidR="00C35F83">
              <w:rPr>
                <w:noProof/>
                <w:webHidden/>
              </w:rPr>
              <w:fldChar w:fldCharType="end"/>
            </w:r>
          </w:hyperlink>
        </w:p>
        <w:p w14:paraId="52052447" w14:textId="77777777" w:rsidR="00C35F83" w:rsidRDefault="00310836">
          <w:pPr>
            <w:pStyle w:val="TOC2"/>
            <w:rPr>
              <w:rFonts w:asciiTheme="minorHAnsi" w:eastAsiaTheme="minorEastAsia" w:hAnsiTheme="minorHAnsi"/>
              <w:noProof/>
              <w:sz w:val="24"/>
              <w:lang w:val="en-DE" w:eastAsia="en-GB"/>
            </w:rPr>
          </w:pPr>
          <w:hyperlink w:anchor="_Toc57061833" w:history="1">
            <w:r w:rsidR="00C35F83" w:rsidRPr="00B77E58">
              <w:rPr>
                <w:rStyle w:val="Hyperlink"/>
                <w:noProof/>
              </w:rPr>
              <w:t>1.3</w:t>
            </w:r>
            <w:r w:rsidR="00C35F83">
              <w:rPr>
                <w:rFonts w:asciiTheme="minorHAnsi" w:eastAsiaTheme="minorEastAsia" w:hAnsiTheme="minorHAnsi"/>
                <w:noProof/>
                <w:sz w:val="24"/>
                <w:lang w:val="en-DE" w:eastAsia="en-GB"/>
              </w:rPr>
              <w:tab/>
            </w:r>
            <w:r w:rsidR="00C35F83" w:rsidRPr="00B77E58">
              <w:rPr>
                <w:rStyle w:val="Hyperlink"/>
                <w:noProof/>
              </w:rPr>
              <w:t>Message schema</w:t>
            </w:r>
            <w:r w:rsidR="00C35F83">
              <w:rPr>
                <w:noProof/>
                <w:webHidden/>
              </w:rPr>
              <w:tab/>
            </w:r>
            <w:r w:rsidR="00C35F83">
              <w:rPr>
                <w:noProof/>
                <w:webHidden/>
              </w:rPr>
              <w:fldChar w:fldCharType="begin"/>
            </w:r>
            <w:r w:rsidR="00C35F83">
              <w:rPr>
                <w:noProof/>
                <w:webHidden/>
              </w:rPr>
              <w:instrText xml:space="preserve"> PAGEREF _Toc57061833 \h </w:instrText>
            </w:r>
            <w:r w:rsidR="00C35F83">
              <w:rPr>
                <w:noProof/>
                <w:webHidden/>
              </w:rPr>
            </w:r>
            <w:r w:rsidR="00C35F83">
              <w:rPr>
                <w:noProof/>
                <w:webHidden/>
              </w:rPr>
              <w:fldChar w:fldCharType="separate"/>
            </w:r>
            <w:r w:rsidR="00C35F83">
              <w:rPr>
                <w:noProof/>
                <w:webHidden/>
              </w:rPr>
              <w:t>8</w:t>
            </w:r>
            <w:r w:rsidR="00C35F83">
              <w:rPr>
                <w:noProof/>
                <w:webHidden/>
              </w:rPr>
              <w:fldChar w:fldCharType="end"/>
            </w:r>
          </w:hyperlink>
        </w:p>
        <w:p w14:paraId="2A4D8C2A" w14:textId="77777777" w:rsidR="00C35F83" w:rsidRDefault="00310836">
          <w:pPr>
            <w:pStyle w:val="TOC2"/>
            <w:rPr>
              <w:rFonts w:asciiTheme="minorHAnsi" w:eastAsiaTheme="minorEastAsia" w:hAnsiTheme="minorHAnsi"/>
              <w:noProof/>
              <w:sz w:val="24"/>
              <w:lang w:val="en-DE" w:eastAsia="en-GB"/>
            </w:rPr>
          </w:pPr>
          <w:hyperlink w:anchor="_Toc57061834" w:history="1">
            <w:r w:rsidR="00C35F83" w:rsidRPr="00B77E58">
              <w:rPr>
                <w:rStyle w:val="Hyperlink"/>
                <w:noProof/>
              </w:rPr>
              <w:t>1.4</w:t>
            </w:r>
            <w:r w:rsidR="00C35F83">
              <w:rPr>
                <w:rFonts w:asciiTheme="minorHAnsi" w:eastAsiaTheme="minorEastAsia" w:hAnsiTheme="minorHAnsi"/>
                <w:noProof/>
                <w:sz w:val="24"/>
                <w:lang w:val="en-DE" w:eastAsia="en-GB"/>
              </w:rPr>
              <w:tab/>
            </w:r>
            <w:r w:rsidR="00C35F83" w:rsidRPr="00B77E58">
              <w:rPr>
                <w:rStyle w:val="Hyperlink"/>
                <w:noProof/>
              </w:rPr>
              <w:t>Documentation</w:t>
            </w:r>
            <w:r w:rsidR="00C35F83">
              <w:rPr>
                <w:noProof/>
                <w:webHidden/>
              </w:rPr>
              <w:tab/>
            </w:r>
            <w:r w:rsidR="00C35F83">
              <w:rPr>
                <w:noProof/>
                <w:webHidden/>
              </w:rPr>
              <w:fldChar w:fldCharType="begin"/>
            </w:r>
            <w:r w:rsidR="00C35F83">
              <w:rPr>
                <w:noProof/>
                <w:webHidden/>
              </w:rPr>
              <w:instrText xml:space="preserve"> PAGEREF _Toc57061834 \h </w:instrText>
            </w:r>
            <w:r w:rsidR="00C35F83">
              <w:rPr>
                <w:noProof/>
                <w:webHidden/>
              </w:rPr>
            </w:r>
            <w:r w:rsidR="00C35F83">
              <w:rPr>
                <w:noProof/>
                <w:webHidden/>
              </w:rPr>
              <w:fldChar w:fldCharType="separate"/>
            </w:r>
            <w:r w:rsidR="00C35F83">
              <w:rPr>
                <w:noProof/>
                <w:webHidden/>
              </w:rPr>
              <w:t>8</w:t>
            </w:r>
            <w:r w:rsidR="00C35F83">
              <w:rPr>
                <w:noProof/>
                <w:webHidden/>
              </w:rPr>
              <w:fldChar w:fldCharType="end"/>
            </w:r>
          </w:hyperlink>
        </w:p>
        <w:p w14:paraId="7C06EEF6" w14:textId="77777777" w:rsidR="00C35F83" w:rsidRDefault="00310836">
          <w:pPr>
            <w:pStyle w:val="TOC3"/>
            <w:rPr>
              <w:rFonts w:asciiTheme="minorHAnsi" w:eastAsiaTheme="minorEastAsia" w:hAnsiTheme="minorHAnsi"/>
              <w:noProof/>
              <w:sz w:val="24"/>
              <w:lang w:val="en-DE" w:eastAsia="en-GB"/>
            </w:rPr>
          </w:pPr>
          <w:hyperlink w:anchor="_Toc57061835" w:history="1">
            <w:r w:rsidR="00C35F83" w:rsidRPr="00B77E58">
              <w:rPr>
                <w:rStyle w:val="Hyperlink"/>
                <w:noProof/>
              </w:rPr>
              <w:t>1.4.1</w:t>
            </w:r>
            <w:r w:rsidR="00C35F83">
              <w:rPr>
                <w:rFonts w:asciiTheme="minorHAnsi" w:eastAsiaTheme="minorEastAsia" w:hAnsiTheme="minorHAnsi"/>
                <w:noProof/>
                <w:sz w:val="24"/>
                <w:lang w:val="en-DE" w:eastAsia="en-GB"/>
              </w:rPr>
              <w:tab/>
            </w:r>
            <w:r w:rsidR="00C35F83" w:rsidRPr="00B77E58">
              <w:rPr>
                <w:rStyle w:val="Hyperlink"/>
                <w:noProof/>
              </w:rPr>
              <w:t>Document format</w:t>
            </w:r>
            <w:r w:rsidR="00C35F83">
              <w:rPr>
                <w:noProof/>
                <w:webHidden/>
              </w:rPr>
              <w:tab/>
            </w:r>
            <w:r w:rsidR="00C35F83">
              <w:rPr>
                <w:noProof/>
                <w:webHidden/>
              </w:rPr>
              <w:fldChar w:fldCharType="begin"/>
            </w:r>
            <w:r w:rsidR="00C35F83">
              <w:rPr>
                <w:noProof/>
                <w:webHidden/>
              </w:rPr>
              <w:instrText xml:space="preserve"> PAGEREF _Toc57061835 \h </w:instrText>
            </w:r>
            <w:r w:rsidR="00C35F83">
              <w:rPr>
                <w:noProof/>
                <w:webHidden/>
              </w:rPr>
            </w:r>
            <w:r w:rsidR="00C35F83">
              <w:rPr>
                <w:noProof/>
                <w:webHidden/>
              </w:rPr>
              <w:fldChar w:fldCharType="separate"/>
            </w:r>
            <w:r w:rsidR="00C35F83">
              <w:rPr>
                <w:noProof/>
                <w:webHidden/>
              </w:rPr>
              <w:t>8</w:t>
            </w:r>
            <w:r w:rsidR="00C35F83">
              <w:rPr>
                <w:noProof/>
                <w:webHidden/>
              </w:rPr>
              <w:fldChar w:fldCharType="end"/>
            </w:r>
          </w:hyperlink>
        </w:p>
        <w:p w14:paraId="310A4D0D" w14:textId="77777777" w:rsidR="00C35F83" w:rsidRDefault="00310836">
          <w:pPr>
            <w:pStyle w:val="TOC1"/>
            <w:rPr>
              <w:rFonts w:asciiTheme="minorHAnsi" w:eastAsiaTheme="minorEastAsia" w:hAnsiTheme="minorHAnsi"/>
              <w:b w:val="0"/>
              <w:noProof/>
              <w:sz w:val="24"/>
              <w:lang w:val="en-DE" w:eastAsia="en-GB"/>
            </w:rPr>
          </w:pPr>
          <w:hyperlink w:anchor="_Toc57061836" w:history="1">
            <w:r w:rsidR="00C35F83" w:rsidRPr="00B77E58">
              <w:rPr>
                <w:rStyle w:val="Hyperlink"/>
                <w:noProof/>
              </w:rPr>
              <w:t>2</w:t>
            </w:r>
            <w:r w:rsidR="00C35F83">
              <w:rPr>
                <w:rFonts w:asciiTheme="minorHAnsi" w:eastAsiaTheme="minorEastAsia" w:hAnsiTheme="minorHAnsi"/>
                <w:b w:val="0"/>
                <w:noProof/>
                <w:sz w:val="24"/>
                <w:lang w:val="en-DE" w:eastAsia="en-GB"/>
              </w:rPr>
              <w:tab/>
            </w:r>
            <w:r w:rsidR="00C35F83" w:rsidRPr="00B77E58">
              <w:rPr>
                <w:rStyle w:val="Hyperlink"/>
                <w:noProof/>
              </w:rPr>
              <w:t>Normative references</w:t>
            </w:r>
            <w:r w:rsidR="00C35F83">
              <w:rPr>
                <w:noProof/>
                <w:webHidden/>
              </w:rPr>
              <w:tab/>
            </w:r>
            <w:r w:rsidR="00C35F83">
              <w:rPr>
                <w:noProof/>
                <w:webHidden/>
              </w:rPr>
              <w:fldChar w:fldCharType="begin"/>
            </w:r>
            <w:r w:rsidR="00C35F83">
              <w:rPr>
                <w:noProof/>
                <w:webHidden/>
              </w:rPr>
              <w:instrText xml:space="preserve"> PAGEREF _Toc57061836 \h </w:instrText>
            </w:r>
            <w:r w:rsidR="00C35F83">
              <w:rPr>
                <w:noProof/>
                <w:webHidden/>
              </w:rPr>
            </w:r>
            <w:r w:rsidR="00C35F83">
              <w:rPr>
                <w:noProof/>
                <w:webHidden/>
              </w:rPr>
              <w:fldChar w:fldCharType="separate"/>
            </w:r>
            <w:r w:rsidR="00C35F83">
              <w:rPr>
                <w:noProof/>
                <w:webHidden/>
              </w:rPr>
              <w:t>10</w:t>
            </w:r>
            <w:r w:rsidR="00C35F83">
              <w:rPr>
                <w:noProof/>
                <w:webHidden/>
              </w:rPr>
              <w:fldChar w:fldCharType="end"/>
            </w:r>
          </w:hyperlink>
        </w:p>
        <w:p w14:paraId="733AC4F6" w14:textId="77777777" w:rsidR="00C35F83" w:rsidRDefault="00310836">
          <w:pPr>
            <w:pStyle w:val="TOC3"/>
            <w:rPr>
              <w:rFonts w:asciiTheme="minorHAnsi" w:eastAsiaTheme="minorEastAsia" w:hAnsiTheme="minorHAnsi"/>
              <w:noProof/>
              <w:sz w:val="24"/>
              <w:lang w:val="en-DE" w:eastAsia="en-GB"/>
            </w:rPr>
          </w:pPr>
          <w:hyperlink w:anchor="_Toc57061837" w:history="1">
            <w:r w:rsidR="00C35F83" w:rsidRPr="00B77E58">
              <w:rPr>
                <w:rStyle w:val="Hyperlink"/>
                <w:noProof/>
              </w:rPr>
              <w:t>2.1.1</w:t>
            </w:r>
            <w:r w:rsidR="00C35F83">
              <w:rPr>
                <w:rFonts w:asciiTheme="minorHAnsi" w:eastAsiaTheme="minorEastAsia" w:hAnsiTheme="minorHAnsi"/>
                <w:noProof/>
                <w:sz w:val="24"/>
                <w:lang w:val="en-DE" w:eastAsia="en-GB"/>
              </w:rPr>
              <w:tab/>
            </w:r>
            <w:r w:rsidR="00C35F83" w:rsidRPr="00B77E58">
              <w:rPr>
                <w:rStyle w:val="Hyperlink"/>
                <w:noProof/>
              </w:rPr>
              <w:t>Related FIX Standards</w:t>
            </w:r>
            <w:r w:rsidR="00C35F83">
              <w:rPr>
                <w:noProof/>
                <w:webHidden/>
              </w:rPr>
              <w:tab/>
            </w:r>
            <w:r w:rsidR="00C35F83">
              <w:rPr>
                <w:noProof/>
                <w:webHidden/>
              </w:rPr>
              <w:fldChar w:fldCharType="begin"/>
            </w:r>
            <w:r w:rsidR="00C35F83">
              <w:rPr>
                <w:noProof/>
                <w:webHidden/>
              </w:rPr>
              <w:instrText xml:space="preserve"> PAGEREF _Toc57061837 \h </w:instrText>
            </w:r>
            <w:r w:rsidR="00C35F83">
              <w:rPr>
                <w:noProof/>
                <w:webHidden/>
              </w:rPr>
            </w:r>
            <w:r w:rsidR="00C35F83">
              <w:rPr>
                <w:noProof/>
                <w:webHidden/>
              </w:rPr>
              <w:fldChar w:fldCharType="separate"/>
            </w:r>
            <w:r w:rsidR="00C35F83">
              <w:rPr>
                <w:noProof/>
                <w:webHidden/>
              </w:rPr>
              <w:t>10</w:t>
            </w:r>
            <w:r w:rsidR="00C35F83">
              <w:rPr>
                <w:noProof/>
                <w:webHidden/>
              </w:rPr>
              <w:fldChar w:fldCharType="end"/>
            </w:r>
          </w:hyperlink>
        </w:p>
        <w:p w14:paraId="30A2F805" w14:textId="77777777" w:rsidR="00C35F83" w:rsidRDefault="00310836">
          <w:pPr>
            <w:pStyle w:val="TOC3"/>
            <w:rPr>
              <w:rFonts w:asciiTheme="minorHAnsi" w:eastAsiaTheme="minorEastAsia" w:hAnsiTheme="minorHAnsi"/>
              <w:noProof/>
              <w:sz w:val="24"/>
              <w:lang w:val="en-DE" w:eastAsia="en-GB"/>
            </w:rPr>
          </w:pPr>
          <w:hyperlink w:anchor="_Toc57061838" w:history="1">
            <w:r w:rsidR="00C35F83" w:rsidRPr="00B77E58">
              <w:rPr>
                <w:rStyle w:val="Hyperlink"/>
                <w:noProof/>
              </w:rPr>
              <w:t>2.1.2</w:t>
            </w:r>
            <w:r w:rsidR="00C35F83">
              <w:rPr>
                <w:rFonts w:asciiTheme="minorHAnsi" w:eastAsiaTheme="minorEastAsia" w:hAnsiTheme="minorHAnsi"/>
                <w:noProof/>
                <w:sz w:val="24"/>
                <w:lang w:val="en-DE" w:eastAsia="en-GB"/>
              </w:rPr>
              <w:tab/>
            </w:r>
            <w:r w:rsidR="00C35F83" w:rsidRPr="00B77E58">
              <w:rPr>
                <w:rStyle w:val="Hyperlink"/>
                <w:noProof/>
              </w:rPr>
              <w:t>Dependencies on other standards</w:t>
            </w:r>
            <w:r w:rsidR="00C35F83">
              <w:rPr>
                <w:noProof/>
                <w:webHidden/>
              </w:rPr>
              <w:tab/>
            </w:r>
            <w:r w:rsidR="00C35F83">
              <w:rPr>
                <w:noProof/>
                <w:webHidden/>
              </w:rPr>
              <w:fldChar w:fldCharType="begin"/>
            </w:r>
            <w:r w:rsidR="00C35F83">
              <w:rPr>
                <w:noProof/>
                <w:webHidden/>
              </w:rPr>
              <w:instrText xml:space="preserve"> PAGEREF _Toc57061838 \h </w:instrText>
            </w:r>
            <w:r w:rsidR="00C35F83">
              <w:rPr>
                <w:noProof/>
                <w:webHidden/>
              </w:rPr>
            </w:r>
            <w:r w:rsidR="00C35F83">
              <w:rPr>
                <w:noProof/>
                <w:webHidden/>
              </w:rPr>
              <w:fldChar w:fldCharType="separate"/>
            </w:r>
            <w:r w:rsidR="00C35F83">
              <w:rPr>
                <w:noProof/>
                <w:webHidden/>
              </w:rPr>
              <w:t>10</w:t>
            </w:r>
            <w:r w:rsidR="00C35F83">
              <w:rPr>
                <w:noProof/>
                <w:webHidden/>
              </w:rPr>
              <w:fldChar w:fldCharType="end"/>
            </w:r>
          </w:hyperlink>
        </w:p>
        <w:p w14:paraId="7711ABF5" w14:textId="77777777" w:rsidR="00C35F83" w:rsidRDefault="00310836">
          <w:pPr>
            <w:pStyle w:val="TOC1"/>
            <w:rPr>
              <w:rFonts w:asciiTheme="minorHAnsi" w:eastAsiaTheme="minorEastAsia" w:hAnsiTheme="minorHAnsi"/>
              <w:b w:val="0"/>
              <w:noProof/>
              <w:sz w:val="24"/>
              <w:lang w:val="en-DE" w:eastAsia="en-GB"/>
            </w:rPr>
          </w:pPr>
          <w:hyperlink w:anchor="_Toc57061839" w:history="1">
            <w:r w:rsidR="00C35F83" w:rsidRPr="00B77E58">
              <w:rPr>
                <w:rStyle w:val="Hyperlink"/>
                <w:noProof/>
              </w:rPr>
              <w:t>3</w:t>
            </w:r>
            <w:r w:rsidR="00C35F83">
              <w:rPr>
                <w:rFonts w:asciiTheme="minorHAnsi" w:eastAsiaTheme="minorEastAsia" w:hAnsiTheme="minorHAnsi"/>
                <w:b w:val="0"/>
                <w:noProof/>
                <w:sz w:val="24"/>
                <w:lang w:val="en-DE" w:eastAsia="en-GB"/>
              </w:rPr>
              <w:tab/>
            </w:r>
            <w:r w:rsidR="00C35F83" w:rsidRPr="00B77E58">
              <w:rPr>
                <w:rStyle w:val="Hyperlink"/>
                <w:noProof/>
              </w:rPr>
              <w:t>Terms and definitions</w:t>
            </w:r>
            <w:r w:rsidR="00C35F83">
              <w:rPr>
                <w:noProof/>
                <w:webHidden/>
              </w:rPr>
              <w:tab/>
            </w:r>
            <w:r w:rsidR="00C35F83">
              <w:rPr>
                <w:noProof/>
                <w:webHidden/>
              </w:rPr>
              <w:fldChar w:fldCharType="begin"/>
            </w:r>
            <w:r w:rsidR="00C35F83">
              <w:rPr>
                <w:noProof/>
                <w:webHidden/>
              </w:rPr>
              <w:instrText xml:space="preserve"> PAGEREF _Toc57061839 \h </w:instrText>
            </w:r>
            <w:r w:rsidR="00C35F83">
              <w:rPr>
                <w:noProof/>
                <w:webHidden/>
              </w:rPr>
            </w:r>
            <w:r w:rsidR="00C35F83">
              <w:rPr>
                <w:noProof/>
                <w:webHidden/>
              </w:rPr>
              <w:fldChar w:fldCharType="separate"/>
            </w:r>
            <w:r w:rsidR="00C35F83">
              <w:rPr>
                <w:noProof/>
                <w:webHidden/>
              </w:rPr>
              <w:t>11</w:t>
            </w:r>
            <w:r w:rsidR="00C35F83">
              <w:rPr>
                <w:noProof/>
                <w:webHidden/>
              </w:rPr>
              <w:fldChar w:fldCharType="end"/>
            </w:r>
          </w:hyperlink>
        </w:p>
        <w:p w14:paraId="7BFED587" w14:textId="77777777" w:rsidR="00C35F83" w:rsidRDefault="00310836">
          <w:pPr>
            <w:pStyle w:val="TOC2"/>
            <w:rPr>
              <w:rFonts w:asciiTheme="minorHAnsi" w:eastAsiaTheme="minorEastAsia" w:hAnsiTheme="minorHAnsi"/>
              <w:noProof/>
              <w:sz w:val="24"/>
              <w:lang w:val="en-DE" w:eastAsia="en-GB"/>
            </w:rPr>
          </w:pPr>
          <w:hyperlink w:anchor="_Toc57061840" w:history="1">
            <w:r w:rsidR="00C35F83" w:rsidRPr="00B77E58">
              <w:rPr>
                <w:rStyle w:val="Hyperlink"/>
                <w:noProof/>
              </w:rPr>
              <w:t>3.1</w:t>
            </w:r>
            <w:r w:rsidR="00C35F83">
              <w:rPr>
                <w:rFonts w:asciiTheme="minorHAnsi" w:eastAsiaTheme="minorEastAsia" w:hAnsiTheme="minorHAnsi"/>
                <w:noProof/>
                <w:sz w:val="24"/>
                <w:lang w:val="en-DE" w:eastAsia="en-GB"/>
              </w:rPr>
              <w:tab/>
            </w:r>
            <w:r w:rsidR="00C35F83" w:rsidRPr="00B77E58">
              <w:rPr>
                <w:rStyle w:val="Hyperlink"/>
                <w:noProof/>
              </w:rPr>
              <w:t>Specification terms</w:t>
            </w:r>
            <w:r w:rsidR="00C35F83">
              <w:rPr>
                <w:noProof/>
                <w:webHidden/>
              </w:rPr>
              <w:tab/>
            </w:r>
            <w:r w:rsidR="00C35F83">
              <w:rPr>
                <w:noProof/>
                <w:webHidden/>
              </w:rPr>
              <w:fldChar w:fldCharType="begin"/>
            </w:r>
            <w:r w:rsidR="00C35F83">
              <w:rPr>
                <w:noProof/>
                <w:webHidden/>
              </w:rPr>
              <w:instrText xml:space="preserve"> PAGEREF _Toc57061840 \h </w:instrText>
            </w:r>
            <w:r w:rsidR="00C35F83">
              <w:rPr>
                <w:noProof/>
                <w:webHidden/>
              </w:rPr>
            </w:r>
            <w:r w:rsidR="00C35F83">
              <w:rPr>
                <w:noProof/>
                <w:webHidden/>
              </w:rPr>
              <w:fldChar w:fldCharType="separate"/>
            </w:r>
            <w:r w:rsidR="00C35F83">
              <w:rPr>
                <w:noProof/>
                <w:webHidden/>
              </w:rPr>
              <w:t>11</w:t>
            </w:r>
            <w:r w:rsidR="00C35F83">
              <w:rPr>
                <w:noProof/>
                <w:webHidden/>
              </w:rPr>
              <w:fldChar w:fldCharType="end"/>
            </w:r>
          </w:hyperlink>
        </w:p>
        <w:p w14:paraId="7A52A23C" w14:textId="77777777" w:rsidR="00C35F83" w:rsidRDefault="00310836">
          <w:pPr>
            <w:pStyle w:val="TOC1"/>
            <w:rPr>
              <w:rFonts w:asciiTheme="minorHAnsi" w:eastAsiaTheme="minorEastAsia" w:hAnsiTheme="minorHAnsi"/>
              <w:b w:val="0"/>
              <w:noProof/>
              <w:sz w:val="24"/>
              <w:lang w:val="en-DE" w:eastAsia="en-GB"/>
            </w:rPr>
          </w:pPr>
          <w:hyperlink w:anchor="_Toc57061841" w:history="1">
            <w:r w:rsidR="00C35F83" w:rsidRPr="00B77E58">
              <w:rPr>
                <w:rStyle w:val="Hyperlink"/>
                <w:noProof/>
              </w:rPr>
              <w:t>4</w:t>
            </w:r>
            <w:r w:rsidR="00C35F83">
              <w:rPr>
                <w:rFonts w:asciiTheme="minorHAnsi" w:eastAsiaTheme="minorEastAsia" w:hAnsiTheme="minorHAnsi"/>
                <w:b w:val="0"/>
                <w:noProof/>
                <w:sz w:val="24"/>
                <w:lang w:val="en-DE" w:eastAsia="en-GB"/>
              </w:rPr>
              <w:tab/>
            </w:r>
            <w:r w:rsidR="00C35F83" w:rsidRPr="00B77E58">
              <w:rPr>
                <w:rStyle w:val="Hyperlink"/>
                <w:noProof/>
              </w:rPr>
              <w:t>Field Encoding</w:t>
            </w:r>
            <w:r w:rsidR="00C35F83">
              <w:rPr>
                <w:noProof/>
                <w:webHidden/>
              </w:rPr>
              <w:tab/>
            </w:r>
            <w:r w:rsidR="00C35F83">
              <w:rPr>
                <w:noProof/>
                <w:webHidden/>
              </w:rPr>
              <w:fldChar w:fldCharType="begin"/>
            </w:r>
            <w:r w:rsidR="00C35F83">
              <w:rPr>
                <w:noProof/>
                <w:webHidden/>
              </w:rPr>
              <w:instrText xml:space="preserve"> PAGEREF _Toc57061841 \h </w:instrText>
            </w:r>
            <w:r w:rsidR="00C35F83">
              <w:rPr>
                <w:noProof/>
                <w:webHidden/>
              </w:rPr>
            </w:r>
            <w:r w:rsidR="00C35F83">
              <w:rPr>
                <w:noProof/>
                <w:webHidden/>
              </w:rPr>
              <w:fldChar w:fldCharType="separate"/>
            </w:r>
            <w:r w:rsidR="00C35F83">
              <w:rPr>
                <w:noProof/>
                <w:webHidden/>
              </w:rPr>
              <w:t>12</w:t>
            </w:r>
            <w:r w:rsidR="00C35F83">
              <w:rPr>
                <w:noProof/>
                <w:webHidden/>
              </w:rPr>
              <w:fldChar w:fldCharType="end"/>
            </w:r>
          </w:hyperlink>
        </w:p>
        <w:p w14:paraId="4F26E449" w14:textId="77777777" w:rsidR="00C35F83" w:rsidRDefault="00310836">
          <w:pPr>
            <w:pStyle w:val="TOC2"/>
            <w:rPr>
              <w:rFonts w:asciiTheme="minorHAnsi" w:eastAsiaTheme="minorEastAsia" w:hAnsiTheme="minorHAnsi"/>
              <w:noProof/>
              <w:sz w:val="24"/>
              <w:lang w:val="en-DE" w:eastAsia="en-GB"/>
            </w:rPr>
          </w:pPr>
          <w:hyperlink w:anchor="_Toc57061842" w:history="1">
            <w:r w:rsidR="00C35F83" w:rsidRPr="00B77E58">
              <w:rPr>
                <w:rStyle w:val="Hyperlink"/>
                <w:noProof/>
              </w:rPr>
              <w:t>4.1</w:t>
            </w:r>
            <w:r w:rsidR="00C35F83">
              <w:rPr>
                <w:rFonts w:asciiTheme="minorHAnsi" w:eastAsiaTheme="minorEastAsia" w:hAnsiTheme="minorHAnsi"/>
                <w:noProof/>
                <w:sz w:val="24"/>
                <w:lang w:val="en-DE" w:eastAsia="en-GB"/>
              </w:rPr>
              <w:tab/>
            </w:r>
            <w:r w:rsidR="00C35F83" w:rsidRPr="00B77E58">
              <w:rPr>
                <w:rStyle w:val="Hyperlink"/>
                <w:noProof/>
              </w:rPr>
              <w:t>Field aspects</w:t>
            </w:r>
            <w:r w:rsidR="00C35F83">
              <w:rPr>
                <w:noProof/>
                <w:webHidden/>
              </w:rPr>
              <w:tab/>
            </w:r>
            <w:r w:rsidR="00C35F83">
              <w:rPr>
                <w:noProof/>
                <w:webHidden/>
              </w:rPr>
              <w:fldChar w:fldCharType="begin"/>
            </w:r>
            <w:r w:rsidR="00C35F83">
              <w:rPr>
                <w:noProof/>
                <w:webHidden/>
              </w:rPr>
              <w:instrText xml:space="preserve"> PAGEREF _Toc57061842 \h </w:instrText>
            </w:r>
            <w:r w:rsidR="00C35F83">
              <w:rPr>
                <w:noProof/>
                <w:webHidden/>
              </w:rPr>
            </w:r>
            <w:r w:rsidR="00C35F83">
              <w:rPr>
                <w:noProof/>
                <w:webHidden/>
              </w:rPr>
              <w:fldChar w:fldCharType="separate"/>
            </w:r>
            <w:r w:rsidR="00C35F83">
              <w:rPr>
                <w:noProof/>
                <w:webHidden/>
              </w:rPr>
              <w:t>12</w:t>
            </w:r>
            <w:r w:rsidR="00C35F83">
              <w:rPr>
                <w:noProof/>
                <w:webHidden/>
              </w:rPr>
              <w:fldChar w:fldCharType="end"/>
            </w:r>
          </w:hyperlink>
        </w:p>
        <w:p w14:paraId="2210B48A" w14:textId="77777777" w:rsidR="00C35F83" w:rsidRDefault="00310836">
          <w:pPr>
            <w:pStyle w:val="TOC3"/>
            <w:rPr>
              <w:rFonts w:asciiTheme="minorHAnsi" w:eastAsiaTheme="minorEastAsia" w:hAnsiTheme="minorHAnsi"/>
              <w:noProof/>
              <w:sz w:val="24"/>
              <w:lang w:val="en-DE" w:eastAsia="en-GB"/>
            </w:rPr>
          </w:pPr>
          <w:hyperlink w:anchor="_Toc57061843" w:history="1">
            <w:r w:rsidR="00C35F83" w:rsidRPr="00B77E58">
              <w:rPr>
                <w:rStyle w:val="Hyperlink"/>
                <w:noProof/>
              </w:rPr>
              <w:t>4.1.1</w:t>
            </w:r>
            <w:r w:rsidR="00C35F83">
              <w:rPr>
                <w:rFonts w:asciiTheme="minorHAnsi" w:eastAsiaTheme="minorEastAsia" w:hAnsiTheme="minorHAnsi"/>
                <w:noProof/>
                <w:sz w:val="24"/>
                <w:lang w:val="en-DE" w:eastAsia="en-GB"/>
              </w:rPr>
              <w:tab/>
            </w:r>
            <w:r w:rsidR="00C35F83" w:rsidRPr="00B77E58">
              <w:rPr>
                <w:rStyle w:val="Hyperlink"/>
                <w:noProof/>
              </w:rPr>
              <w:t>Semantic datatype</w:t>
            </w:r>
            <w:r w:rsidR="00C35F83">
              <w:rPr>
                <w:noProof/>
                <w:webHidden/>
              </w:rPr>
              <w:tab/>
            </w:r>
            <w:r w:rsidR="00C35F83">
              <w:rPr>
                <w:noProof/>
                <w:webHidden/>
              </w:rPr>
              <w:fldChar w:fldCharType="begin"/>
            </w:r>
            <w:r w:rsidR="00C35F83">
              <w:rPr>
                <w:noProof/>
                <w:webHidden/>
              </w:rPr>
              <w:instrText xml:space="preserve"> PAGEREF _Toc57061843 \h </w:instrText>
            </w:r>
            <w:r w:rsidR="00C35F83">
              <w:rPr>
                <w:noProof/>
                <w:webHidden/>
              </w:rPr>
            </w:r>
            <w:r w:rsidR="00C35F83">
              <w:rPr>
                <w:noProof/>
                <w:webHidden/>
              </w:rPr>
              <w:fldChar w:fldCharType="separate"/>
            </w:r>
            <w:r w:rsidR="00C35F83">
              <w:rPr>
                <w:noProof/>
                <w:webHidden/>
              </w:rPr>
              <w:t>12</w:t>
            </w:r>
            <w:r w:rsidR="00C35F83">
              <w:rPr>
                <w:noProof/>
                <w:webHidden/>
              </w:rPr>
              <w:fldChar w:fldCharType="end"/>
            </w:r>
          </w:hyperlink>
        </w:p>
        <w:p w14:paraId="75EADACF" w14:textId="77777777" w:rsidR="00C35F83" w:rsidRDefault="00310836">
          <w:pPr>
            <w:pStyle w:val="TOC4"/>
            <w:rPr>
              <w:rFonts w:asciiTheme="minorHAnsi" w:eastAsiaTheme="minorEastAsia" w:hAnsiTheme="minorHAnsi"/>
              <w:sz w:val="24"/>
              <w:lang w:val="en-DE" w:eastAsia="en-GB"/>
            </w:rPr>
          </w:pPr>
          <w:hyperlink w:anchor="_Toc57061844" w:history="1">
            <w:r w:rsidR="00C35F83" w:rsidRPr="00B77E58">
              <w:rPr>
                <w:rStyle w:val="Hyperlink"/>
              </w:rPr>
              <w:t>4.1.1.1</w:t>
            </w:r>
            <w:r w:rsidR="00C35F83">
              <w:rPr>
                <w:rFonts w:asciiTheme="minorHAnsi" w:eastAsiaTheme="minorEastAsia" w:hAnsiTheme="minorHAnsi"/>
                <w:sz w:val="24"/>
                <w:lang w:val="en-DE" w:eastAsia="en-GB"/>
              </w:rPr>
              <w:tab/>
            </w:r>
            <w:r w:rsidR="00C35F83" w:rsidRPr="00B77E58">
              <w:rPr>
                <w:rStyle w:val="Hyperlink"/>
              </w:rPr>
              <w:t>FIX datatype</w:t>
            </w:r>
            <w:r w:rsidR="00C35F83">
              <w:rPr>
                <w:webHidden/>
              </w:rPr>
              <w:tab/>
            </w:r>
            <w:r w:rsidR="00C35F83">
              <w:rPr>
                <w:webHidden/>
              </w:rPr>
              <w:fldChar w:fldCharType="begin"/>
            </w:r>
            <w:r w:rsidR="00C35F83">
              <w:rPr>
                <w:webHidden/>
              </w:rPr>
              <w:instrText xml:space="preserve"> PAGEREF _Toc57061844 \h </w:instrText>
            </w:r>
            <w:r w:rsidR="00C35F83">
              <w:rPr>
                <w:webHidden/>
              </w:rPr>
            </w:r>
            <w:r w:rsidR="00C35F83">
              <w:rPr>
                <w:webHidden/>
              </w:rPr>
              <w:fldChar w:fldCharType="separate"/>
            </w:r>
            <w:r w:rsidR="00C35F83">
              <w:rPr>
                <w:webHidden/>
              </w:rPr>
              <w:t>12</w:t>
            </w:r>
            <w:r w:rsidR="00C35F83">
              <w:rPr>
                <w:webHidden/>
              </w:rPr>
              <w:fldChar w:fldCharType="end"/>
            </w:r>
          </w:hyperlink>
        </w:p>
        <w:p w14:paraId="4DD93EBE" w14:textId="77777777" w:rsidR="00C35F83" w:rsidRDefault="00310836">
          <w:pPr>
            <w:pStyle w:val="TOC4"/>
            <w:rPr>
              <w:rFonts w:asciiTheme="minorHAnsi" w:eastAsiaTheme="minorEastAsia" w:hAnsiTheme="minorHAnsi"/>
              <w:sz w:val="24"/>
              <w:lang w:val="en-DE" w:eastAsia="en-GB"/>
            </w:rPr>
          </w:pPr>
          <w:hyperlink w:anchor="_Toc57061845" w:history="1">
            <w:r w:rsidR="00C35F83" w:rsidRPr="00B77E58">
              <w:rPr>
                <w:rStyle w:val="Hyperlink"/>
              </w:rPr>
              <w:t>4.1.1.2</w:t>
            </w:r>
            <w:r w:rsidR="00C35F83">
              <w:rPr>
                <w:rFonts w:asciiTheme="minorHAnsi" w:eastAsiaTheme="minorEastAsia" w:hAnsiTheme="minorHAnsi"/>
                <w:sz w:val="24"/>
                <w:lang w:val="en-DE" w:eastAsia="en-GB"/>
              </w:rPr>
              <w:tab/>
            </w:r>
            <w:r w:rsidR="00C35F83" w:rsidRPr="00B77E58">
              <w:rPr>
                <w:rStyle w:val="Hyperlink"/>
              </w:rPr>
              <w:t>Generic datatype</w:t>
            </w:r>
            <w:r w:rsidR="00C35F83">
              <w:rPr>
                <w:webHidden/>
              </w:rPr>
              <w:tab/>
            </w:r>
            <w:r w:rsidR="00C35F83">
              <w:rPr>
                <w:webHidden/>
              </w:rPr>
              <w:fldChar w:fldCharType="begin"/>
            </w:r>
            <w:r w:rsidR="00C35F83">
              <w:rPr>
                <w:webHidden/>
              </w:rPr>
              <w:instrText xml:space="preserve"> PAGEREF _Toc57061845 \h </w:instrText>
            </w:r>
            <w:r w:rsidR="00C35F83">
              <w:rPr>
                <w:webHidden/>
              </w:rPr>
            </w:r>
            <w:r w:rsidR="00C35F83">
              <w:rPr>
                <w:webHidden/>
              </w:rPr>
              <w:fldChar w:fldCharType="separate"/>
            </w:r>
            <w:r w:rsidR="00C35F83">
              <w:rPr>
                <w:webHidden/>
              </w:rPr>
              <w:t>12</w:t>
            </w:r>
            <w:r w:rsidR="00C35F83">
              <w:rPr>
                <w:webHidden/>
              </w:rPr>
              <w:fldChar w:fldCharType="end"/>
            </w:r>
          </w:hyperlink>
        </w:p>
        <w:p w14:paraId="2248EF7E" w14:textId="77777777" w:rsidR="00C35F83" w:rsidRDefault="00310836">
          <w:pPr>
            <w:pStyle w:val="TOC3"/>
            <w:rPr>
              <w:rFonts w:asciiTheme="minorHAnsi" w:eastAsiaTheme="minorEastAsia" w:hAnsiTheme="minorHAnsi"/>
              <w:noProof/>
              <w:sz w:val="24"/>
              <w:lang w:val="en-DE" w:eastAsia="en-GB"/>
            </w:rPr>
          </w:pPr>
          <w:hyperlink w:anchor="_Toc57061846" w:history="1">
            <w:r w:rsidR="00C35F83" w:rsidRPr="00B77E58">
              <w:rPr>
                <w:rStyle w:val="Hyperlink"/>
                <w:noProof/>
              </w:rPr>
              <w:t>4.1.2</w:t>
            </w:r>
            <w:r w:rsidR="00C35F83">
              <w:rPr>
                <w:rFonts w:asciiTheme="minorHAnsi" w:eastAsiaTheme="minorEastAsia" w:hAnsiTheme="minorHAnsi"/>
                <w:noProof/>
                <w:sz w:val="24"/>
                <w:lang w:val="en-DE" w:eastAsia="en-GB"/>
              </w:rPr>
              <w:tab/>
            </w:r>
            <w:r w:rsidR="00C35F83" w:rsidRPr="00B77E58">
              <w:rPr>
                <w:rStyle w:val="Hyperlink"/>
                <w:noProof/>
              </w:rPr>
              <w:t>Encoding</w:t>
            </w:r>
            <w:r w:rsidR="00C35F83">
              <w:rPr>
                <w:noProof/>
                <w:webHidden/>
              </w:rPr>
              <w:tab/>
            </w:r>
            <w:r w:rsidR="00C35F83">
              <w:rPr>
                <w:noProof/>
                <w:webHidden/>
              </w:rPr>
              <w:fldChar w:fldCharType="begin"/>
            </w:r>
            <w:r w:rsidR="00C35F83">
              <w:rPr>
                <w:noProof/>
                <w:webHidden/>
              </w:rPr>
              <w:instrText xml:space="preserve"> PAGEREF _Toc57061846 \h </w:instrText>
            </w:r>
            <w:r w:rsidR="00C35F83">
              <w:rPr>
                <w:noProof/>
                <w:webHidden/>
              </w:rPr>
            </w:r>
            <w:r w:rsidR="00C35F83">
              <w:rPr>
                <w:noProof/>
                <w:webHidden/>
              </w:rPr>
              <w:fldChar w:fldCharType="separate"/>
            </w:r>
            <w:r w:rsidR="00C35F83">
              <w:rPr>
                <w:noProof/>
                <w:webHidden/>
              </w:rPr>
              <w:t>12</w:t>
            </w:r>
            <w:r w:rsidR="00C35F83">
              <w:rPr>
                <w:noProof/>
                <w:webHidden/>
              </w:rPr>
              <w:fldChar w:fldCharType="end"/>
            </w:r>
          </w:hyperlink>
        </w:p>
        <w:p w14:paraId="631880E6" w14:textId="77777777" w:rsidR="00C35F83" w:rsidRDefault="00310836">
          <w:pPr>
            <w:pStyle w:val="TOC3"/>
            <w:rPr>
              <w:rFonts w:asciiTheme="minorHAnsi" w:eastAsiaTheme="minorEastAsia" w:hAnsiTheme="minorHAnsi"/>
              <w:noProof/>
              <w:sz w:val="24"/>
              <w:lang w:val="en-DE" w:eastAsia="en-GB"/>
            </w:rPr>
          </w:pPr>
          <w:hyperlink w:anchor="_Toc57061847" w:history="1">
            <w:r w:rsidR="00C35F83" w:rsidRPr="00B77E58">
              <w:rPr>
                <w:rStyle w:val="Hyperlink"/>
                <w:noProof/>
              </w:rPr>
              <w:t>4.1.3</w:t>
            </w:r>
            <w:r w:rsidR="00C35F83">
              <w:rPr>
                <w:rFonts w:asciiTheme="minorHAnsi" w:eastAsiaTheme="minorEastAsia" w:hAnsiTheme="minorHAnsi"/>
                <w:noProof/>
                <w:sz w:val="24"/>
                <w:lang w:val="en-DE" w:eastAsia="en-GB"/>
              </w:rPr>
              <w:tab/>
            </w:r>
            <w:r w:rsidR="00C35F83" w:rsidRPr="00B77E58">
              <w:rPr>
                <w:rStyle w:val="Hyperlink"/>
                <w:noProof/>
              </w:rPr>
              <w:t>Metadata</w:t>
            </w:r>
            <w:r w:rsidR="00C35F83">
              <w:rPr>
                <w:noProof/>
                <w:webHidden/>
              </w:rPr>
              <w:tab/>
            </w:r>
            <w:r w:rsidR="00C35F83">
              <w:rPr>
                <w:noProof/>
                <w:webHidden/>
              </w:rPr>
              <w:fldChar w:fldCharType="begin"/>
            </w:r>
            <w:r w:rsidR="00C35F83">
              <w:rPr>
                <w:noProof/>
                <w:webHidden/>
              </w:rPr>
              <w:instrText xml:space="preserve"> PAGEREF _Toc57061847 \h </w:instrText>
            </w:r>
            <w:r w:rsidR="00C35F83">
              <w:rPr>
                <w:noProof/>
                <w:webHidden/>
              </w:rPr>
            </w:r>
            <w:r w:rsidR="00C35F83">
              <w:rPr>
                <w:noProof/>
                <w:webHidden/>
              </w:rPr>
              <w:fldChar w:fldCharType="separate"/>
            </w:r>
            <w:r w:rsidR="00C35F83">
              <w:rPr>
                <w:noProof/>
                <w:webHidden/>
              </w:rPr>
              <w:t>12</w:t>
            </w:r>
            <w:r w:rsidR="00C35F83">
              <w:rPr>
                <w:noProof/>
                <w:webHidden/>
              </w:rPr>
              <w:fldChar w:fldCharType="end"/>
            </w:r>
          </w:hyperlink>
        </w:p>
        <w:p w14:paraId="3E15E660" w14:textId="77777777" w:rsidR="00C35F83" w:rsidRDefault="00310836">
          <w:pPr>
            <w:pStyle w:val="TOC3"/>
            <w:rPr>
              <w:rFonts w:asciiTheme="minorHAnsi" w:eastAsiaTheme="minorEastAsia" w:hAnsiTheme="minorHAnsi"/>
              <w:noProof/>
              <w:sz w:val="24"/>
              <w:lang w:val="en-DE" w:eastAsia="en-GB"/>
            </w:rPr>
          </w:pPr>
          <w:hyperlink w:anchor="_Toc57061848" w:history="1">
            <w:r w:rsidR="00C35F83" w:rsidRPr="00B77E58">
              <w:rPr>
                <w:rStyle w:val="Hyperlink"/>
                <w:noProof/>
              </w:rPr>
              <w:t>4.1.4</w:t>
            </w:r>
            <w:r w:rsidR="00C35F83">
              <w:rPr>
                <w:rFonts w:asciiTheme="minorHAnsi" w:eastAsiaTheme="minorEastAsia" w:hAnsiTheme="minorHAnsi"/>
                <w:noProof/>
                <w:sz w:val="24"/>
                <w:lang w:val="en-DE" w:eastAsia="en-GB"/>
              </w:rPr>
              <w:tab/>
            </w:r>
            <w:r w:rsidR="00C35F83" w:rsidRPr="00B77E58">
              <w:rPr>
                <w:rStyle w:val="Hyperlink"/>
                <w:noProof/>
              </w:rPr>
              <w:t>Field pre</w:t>
            </w:r>
            <w:r w:rsidR="00C35F83" w:rsidRPr="00B77E58">
              <w:rPr>
                <w:rStyle w:val="Hyperlink"/>
                <w:noProof/>
              </w:rPr>
              <w:t>s</w:t>
            </w:r>
            <w:r w:rsidR="00C35F83" w:rsidRPr="00B77E58">
              <w:rPr>
                <w:rStyle w:val="Hyperlink"/>
                <w:noProof/>
              </w:rPr>
              <w:t>ence</w:t>
            </w:r>
            <w:r w:rsidR="00C35F83">
              <w:rPr>
                <w:noProof/>
                <w:webHidden/>
              </w:rPr>
              <w:tab/>
            </w:r>
            <w:r w:rsidR="00C35F83">
              <w:rPr>
                <w:noProof/>
                <w:webHidden/>
              </w:rPr>
              <w:fldChar w:fldCharType="begin"/>
            </w:r>
            <w:r w:rsidR="00C35F83">
              <w:rPr>
                <w:noProof/>
                <w:webHidden/>
              </w:rPr>
              <w:instrText xml:space="preserve"> PAGEREF _Toc57061848 \h </w:instrText>
            </w:r>
            <w:r w:rsidR="00C35F83">
              <w:rPr>
                <w:noProof/>
                <w:webHidden/>
              </w:rPr>
            </w:r>
            <w:r w:rsidR="00C35F83">
              <w:rPr>
                <w:noProof/>
                <w:webHidden/>
              </w:rPr>
              <w:fldChar w:fldCharType="separate"/>
            </w:r>
            <w:r w:rsidR="00C35F83">
              <w:rPr>
                <w:noProof/>
                <w:webHidden/>
              </w:rPr>
              <w:t>12</w:t>
            </w:r>
            <w:r w:rsidR="00C35F83">
              <w:rPr>
                <w:noProof/>
                <w:webHidden/>
              </w:rPr>
              <w:fldChar w:fldCharType="end"/>
            </w:r>
          </w:hyperlink>
        </w:p>
        <w:p w14:paraId="6933BD26" w14:textId="77777777" w:rsidR="00C35F83" w:rsidRDefault="00310836">
          <w:pPr>
            <w:pStyle w:val="TOC3"/>
            <w:rPr>
              <w:rFonts w:asciiTheme="minorHAnsi" w:eastAsiaTheme="minorEastAsia" w:hAnsiTheme="minorHAnsi"/>
              <w:noProof/>
              <w:sz w:val="24"/>
              <w:lang w:val="en-DE" w:eastAsia="en-GB"/>
            </w:rPr>
          </w:pPr>
          <w:hyperlink w:anchor="_Toc57061849" w:history="1">
            <w:r w:rsidR="00C35F83" w:rsidRPr="00B77E58">
              <w:rPr>
                <w:rStyle w:val="Hyperlink"/>
                <w:noProof/>
              </w:rPr>
              <w:t>4.1.5</w:t>
            </w:r>
            <w:r w:rsidR="00C35F83">
              <w:rPr>
                <w:rFonts w:asciiTheme="minorHAnsi" w:eastAsiaTheme="minorEastAsia" w:hAnsiTheme="minorHAnsi"/>
                <w:noProof/>
                <w:sz w:val="24"/>
                <w:lang w:val="en-DE" w:eastAsia="en-GB"/>
              </w:rPr>
              <w:tab/>
            </w:r>
            <w:r w:rsidR="00C35F83" w:rsidRPr="00B77E58">
              <w:rPr>
                <w:rStyle w:val="Hyperlink"/>
                <w:noProof/>
              </w:rPr>
              <w:t>Default value</w:t>
            </w:r>
            <w:r w:rsidR="00C35F83">
              <w:rPr>
                <w:noProof/>
                <w:webHidden/>
              </w:rPr>
              <w:tab/>
            </w:r>
            <w:r w:rsidR="00C35F83">
              <w:rPr>
                <w:noProof/>
                <w:webHidden/>
              </w:rPr>
              <w:fldChar w:fldCharType="begin"/>
            </w:r>
            <w:r w:rsidR="00C35F83">
              <w:rPr>
                <w:noProof/>
                <w:webHidden/>
              </w:rPr>
              <w:instrText xml:space="preserve"> PAGEREF _Toc57061849 \h </w:instrText>
            </w:r>
            <w:r w:rsidR="00C35F83">
              <w:rPr>
                <w:noProof/>
                <w:webHidden/>
              </w:rPr>
            </w:r>
            <w:r w:rsidR="00C35F83">
              <w:rPr>
                <w:noProof/>
                <w:webHidden/>
              </w:rPr>
              <w:fldChar w:fldCharType="separate"/>
            </w:r>
            <w:r w:rsidR="00C35F83">
              <w:rPr>
                <w:noProof/>
                <w:webHidden/>
              </w:rPr>
              <w:t>13</w:t>
            </w:r>
            <w:r w:rsidR="00C35F83">
              <w:rPr>
                <w:noProof/>
                <w:webHidden/>
              </w:rPr>
              <w:fldChar w:fldCharType="end"/>
            </w:r>
          </w:hyperlink>
        </w:p>
        <w:p w14:paraId="00EC5791" w14:textId="77777777" w:rsidR="00C35F83" w:rsidRDefault="00310836">
          <w:pPr>
            <w:pStyle w:val="TOC2"/>
            <w:rPr>
              <w:rFonts w:asciiTheme="minorHAnsi" w:eastAsiaTheme="minorEastAsia" w:hAnsiTheme="minorHAnsi"/>
              <w:noProof/>
              <w:sz w:val="24"/>
              <w:lang w:val="en-DE" w:eastAsia="en-GB"/>
            </w:rPr>
          </w:pPr>
          <w:hyperlink w:anchor="_Toc57061850" w:history="1">
            <w:r w:rsidR="00C35F83" w:rsidRPr="00B77E58">
              <w:rPr>
                <w:rStyle w:val="Hyperlink"/>
                <w:noProof/>
              </w:rPr>
              <w:t>4.2</w:t>
            </w:r>
            <w:r w:rsidR="00C35F83">
              <w:rPr>
                <w:rFonts w:asciiTheme="minorHAnsi" w:eastAsiaTheme="minorEastAsia" w:hAnsiTheme="minorHAnsi"/>
                <w:noProof/>
                <w:sz w:val="24"/>
                <w:lang w:val="en-DE" w:eastAsia="en-GB"/>
              </w:rPr>
              <w:tab/>
            </w:r>
            <w:r w:rsidR="00C35F83" w:rsidRPr="00B77E58">
              <w:rPr>
                <w:rStyle w:val="Hyperlink"/>
                <w:noProof/>
              </w:rPr>
              <w:t>FIX datatype summary</w:t>
            </w:r>
            <w:r w:rsidR="00C35F83">
              <w:rPr>
                <w:noProof/>
                <w:webHidden/>
              </w:rPr>
              <w:tab/>
            </w:r>
            <w:r w:rsidR="00C35F83">
              <w:rPr>
                <w:noProof/>
                <w:webHidden/>
              </w:rPr>
              <w:fldChar w:fldCharType="begin"/>
            </w:r>
            <w:r w:rsidR="00C35F83">
              <w:rPr>
                <w:noProof/>
                <w:webHidden/>
              </w:rPr>
              <w:instrText xml:space="preserve"> PAGEREF _Toc57061850 \h </w:instrText>
            </w:r>
            <w:r w:rsidR="00C35F83">
              <w:rPr>
                <w:noProof/>
                <w:webHidden/>
              </w:rPr>
            </w:r>
            <w:r w:rsidR="00C35F83">
              <w:rPr>
                <w:noProof/>
                <w:webHidden/>
              </w:rPr>
              <w:fldChar w:fldCharType="separate"/>
            </w:r>
            <w:r w:rsidR="00C35F83">
              <w:rPr>
                <w:noProof/>
                <w:webHidden/>
              </w:rPr>
              <w:t>13</w:t>
            </w:r>
            <w:r w:rsidR="00C35F83">
              <w:rPr>
                <w:noProof/>
                <w:webHidden/>
              </w:rPr>
              <w:fldChar w:fldCharType="end"/>
            </w:r>
          </w:hyperlink>
        </w:p>
        <w:p w14:paraId="05E7F35A" w14:textId="77777777" w:rsidR="00C35F83" w:rsidRDefault="00310836">
          <w:pPr>
            <w:pStyle w:val="TOC2"/>
            <w:rPr>
              <w:rFonts w:asciiTheme="minorHAnsi" w:eastAsiaTheme="minorEastAsia" w:hAnsiTheme="minorHAnsi"/>
              <w:noProof/>
              <w:sz w:val="24"/>
              <w:lang w:val="en-DE" w:eastAsia="en-GB"/>
            </w:rPr>
          </w:pPr>
          <w:hyperlink w:anchor="_Toc57061851" w:history="1">
            <w:r w:rsidR="00C35F83" w:rsidRPr="00B77E58">
              <w:rPr>
                <w:rStyle w:val="Hyperlink"/>
                <w:noProof/>
              </w:rPr>
              <w:t>4.3</w:t>
            </w:r>
            <w:r w:rsidR="00C35F83">
              <w:rPr>
                <w:rFonts w:asciiTheme="minorHAnsi" w:eastAsiaTheme="minorEastAsia" w:hAnsiTheme="minorHAnsi"/>
                <w:noProof/>
                <w:sz w:val="24"/>
                <w:lang w:val="en-DE" w:eastAsia="en-GB"/>
              </w:rPr>
              <w:tab/>
            </w:r>
            <w:r w:rsidR="00C35F83" w:rsidRPr="00B77E58">
              <w:rPr>
                <w:rStyle w:val="Hyperlink"/>
                <w:noProof/>
              </w:rPr>
              <w:t>Common field schema attributes</w:t>
            </w:r>
            <w:r w:rsidR="00C35F83">
              <w:rPr>
                <w:noProof/>
                <w:webHidden/>
              </w:rPr>
              <w:tab/>
            </w:r>
            <w:r w:rsidR="00C35F83">
              <w:rPr>
                <w:noProof/>
                <w:webHidden/>
              </w:rPr>
              <w:fldChar w:fldCharType="begin"/>
            </w:r>
            <w:r w:rsidR="00C35F83">
              <w:rPr>
                <w:noProof/>
                <w:webHidden/>
              </w:rPr>
              <w:instrText xml:space="preserve"> PAGEREF _Toc57061851 \h </w:instrText>
            </w:r>
            <w:r w:rsidR="00C35F83">
              <w:rPr>
                <w:noProof/>
                <w:webHidden/>
              </w:rPr>
            </w:r>
            <w:r w:rsidR="00C35F83">
              <w:rPr>
                <w:noProof/>
                <w:webHidden/>
              </w:rPr>
              <w:fldChar w:fldCharType="separate"/>
            </w:r>
            <w:r w:rsidR="00C35F83">
              <w:rPr>
                <w:noProof/>
                <w:webHidden/>
              </w:rPr>
              <w:t>15</w:t>
            </w:r>
            <w:r w:rsidR="00C35F83">
              <w:rPr>
                <w:noProof/>
                <w:webHidden/>
              </w:rPr>
              <w:fldChar w:fldCharType="end"/>
            </w:r>
          </w:hyperlink>
        </w:p>
        <w:p w14:paraId="2E6F747A" w14:textId="77777777" w:rsidR="00C35F83" w:rsidRDefault="00310836">
          <w:pPr>
            <w:pStyle w:val="TOC3"/>
            <w:rPr>
              <w:rFonts w:asciiTheme="minorHAnsi" w:eastAsiaTheme="minorEastAsia" w:hAnsiTheme="minorHAnsi"/>
              <w:noProof/>
              <w:sz w:val="24"/>
              <w:lang w:val="en-DE" w:eastAsia="en-GB"/>
            </w:rPr>
          </w:pPr>
          <w:hyperlink w:anchor="_Toc57061852" w:history="1">
            <w:r w:rsidR="00C35F83" w:rsidRPr="00B77E58">
              <w:rPr>
                <w:rStyle w:val="Hyperlink"/>
                <w:noProof/>
              </w:rPr>
              <w:t>4.3.1</w:t>
            </w:r>
            <w:r w:rsidR="00C35F83">
              <w:rPr>
                <w:rFonts w:asciiTheme="minorHAnsi" w:eastAsiaTheme="minorEastAsia" w:hAnsiTheme="minorHAnsi"/>
                <w:noProof/>
                <w:sz w:val="24"/>
                <w:lang w:val="en-DE" w:eastAsia="en-GB"/>
              </w:rPr>
              <w:tab/>
            </w:r>
            <w:r w:rsidR="00C35F83" w:rsidRPr="00B77E58">
              <w:rPr>
                <w:rStyle w:val="Hyperlink"/>
                <w:noProof/>
              </w:rPr>
              <w:t>Inherited attributes</w:t>
            </w:r>
            <w:r w:rsidR="00C35F83">
              <w:rPr>
                <w:noProof/>
                <w:webHidden/>
              </w:rPr>
              <w:tab/>
            </w:r>
            <w:r w:rsidR="00C35F83">
              <w:rPr>
                <w:noProof/>
                <w:webHidden/>
              </w:rPr>
              <w:fldChar w:fldCharType="begin"/>
            </w:r>
            <w:r w:rsidR="00C35F83">
              <w:rPr>
                <w:noProof/>
                <w:webHidden/>
              </w:rPr>
              <w:instrText xml:space="preserve"> PAGEREF _Toc57061852 \h </w:instrText>
            </w:r>
            <w:r w:rsidR="00C35F83">
              <w:rPr>
                <w:noProof/>
                <w:webHidden/>
              </w:rPr>
            </w:r>
            <w:r w:rsidR="00C35F83">
              <w:rPr>
                <w:noProof/>
                <w:webHidden/>
              </w:rPr>
              <w:fldChar w:fldCharType="separate"/>
            </w:r>
            <w:r w:rsidR="00C35F83">
              <w:rPr>
                <w:noProof/>
                <w:webHidden/>
              </w:rPr>
              <w:t>15</w:t>
            </w:r>
            <w:r w:rsidR="00C35F83">
              <w:rPr>
                <w:noProof/>
                <w:webHidden/>
              </w:rPr>
              <w:fldChar w:fldCharType="end"/>
            </w:r>
          </w:hyperlink>
        </w:p>
        <w:p w14:paraId="04D434D0" w14:textId="77777777" w:rsidR="00C35F83" w:rsidRDefault="00310836">
          <w:pPr>
            <w:pStyle w:val="TOC3"/>
            <w:rPr>
              <w:rFonts w:asciiTheme="minorHAnsi" w:eastAsiaTheme="minorEastAsia" w:hAnsiTheme="minorHAnsi"/>
              <w:noProof/>
              <w:sz w:val="24"/>
              <w:lang w:val="en-DE" w:eastAsia="en-GB"/>
            </w:rPr>
          </w:pPr>
          <w:hyperlink w:anchor="_Toc57061853" w:history="1">
            <w:r w:rsidR="00C35F83" w:rsidRPr="00B77E58">
              <w:rPr>
                <w:rStyle w:val="Hyperlink"/>
                <w:noProof/>
              </w:rPr>
              <w:t>4.3.2</w:t>
            </w:r>
            <w:r w:rsidR="00C35F83">
              <w:rPr>
                <w:rFonts w:asciiTheme="minorHAnsi" w:eastAsiaTheme="minorEastAsia" w:hAnsiTheme="minorHAnsi"/>
                <w:noProof/>
                <w:sz w:val="24"/>
                <w:lang w:val="en-DE" w:eastAsia="en-GB"/>
              </w:rPr>
              <w:tab/>
            </w:r>
            <w:r w:rsidR="00C35F83" w:rsidRPr="00B77E58">
              <w:rPr>
                <w:rStyle w:val="Hyperlink"/>
                <w:noProof/>
              </w:rPr>
              <w:t>Non-FIX types</w:t>
            </w:r>
            <w:r w:rsidR="00C35F83">
              <w:rPr>
                <w:noProof/>
                <w:webHidden/>
              </w:rPr>
              <w:tab/>
            </w:r>
            <w:r w:rsidR="00C35F83">
              <w:rPr>
                <w:noProof/>
                <w:webHidden/>
              </w:rPr>
              <w:fldChar w:fldCharType="begin"/>
            </w:r>
            <w:r w:rsidR="00C35F83">
              <w:rPr>
                <w:noProof/>
                <w:webHidden/>
              </w:rPr>
              <w:instrText xml:space="preserve"> PAGEREF _Toc57061853 \h </w:instrText>
            </w:r>
            <w:r w:rsidR="00C35F83">
              <w:rPr>
                <w:noProof/>
                <w:webHidden/>
              </w:rPr>
            </w:r>
            <w:r w:rsidR="00C35F83">
              <w:rPr>
                <w:noProof/>
                <w:webHidden/>
              </w:rPr>
              <w:fldChar w:fldCharType="separate"/>
            </w:r>
            <w:r w:rsidR="00C35F83">
              <w:rPr>
                <w:noProof/>
                <w:webHidden/>
              </w:rPr>
              <w:t>15</w:t>
            </w:r>
            <w:r w:rsidR="00C35F83">
              <w:rPr>
                <w:noProof/>
                <w:webHidden/>
              </w:rPr>
              <w:fldChar w:fldCharType="end"/>
            </w:r>
          </w:hyperlink>
        </w:p>
        <w:p w14:paraId="5BFAC47F" w14:textId="77777777" w:rsidR="00C35F83" w:rsidRDefault="00310836">
          <w:pPr>
            <w:pStyle w:val="TOC2"/>
            <w:rPr>
              <w:rFonts w:asciiTheme="minorHAnsi" w:eastAsiaTheme="minorEastAsia" w:hAnsiTheme="minorHAnsi"/>
              <w:noProof/>
              <w:sz w:val="24"/>
              <w:lang w:val="en-DE" w:eastAsia="en-GB"/>
            </w:rPr>
          </w:pPr>
          <w:hyperlink w:anchor="_Toc57061854" w:history="1">
            <w:r w:rsidR="00C35F83" w:rsidRPr="00B77E58">
              <w:rPr>
                <w:rStyle w:val="Hyperlink"/>
                <w:noProof/>
              </w:rPr>
              <w:t>4.4</w:t>
            </w:r>
            <w:r w:rsidR="00C35F83">
              <w:rPr>
                <w:rFonts w:asciiTheme="minorHAnsi" w:eastAsiaTheme="minorEastAsia" w:hAnsiTheme="minorHAnsi"/>
                <w:noProof/>
                <w:sz w:val="24"/>
                <w:lang w:val="en-DE" w:eastAsia="en-GB"/>
              </w:rPr>
              <w:tab/>
            </w:r>
            <w:r w:rsidR="00C35F83" w:rsidRPr="00B77E58">
              <w:rPr>
                <w:rStyle w:val="Hyperlink"/>
                <w:noProof/>
              </w:rPr>
              <w:t>Integer encoding</w:t>
            </w:r>
            <w:r w:rsidR="00C35F83">
              <w:rPr>
                <w:noProof/>
                <w:webHidden/>
              </w:rPr>
              <w:tab/>
            </w:r>
            <w:r w:rsidR="00C35F83">
              <w:rPr>
                <w:noProof/>
                <w:webHidden/>
              </w:rPr>
              <w:fldChar w:fldCharType="begin"/>
            </w:r>
            <w:r w:rsidR="00C35F83">
              <w:rPr>
                <w:noProof/>
                <w:webHidden/>
              </w:rPr>
              <w:instrText xml:space="preserve"> PAGEREF _Toc57061854 \h </w:instrText>
            </w:r>
            <w:r w:rsidR="00C35F83">
              <w:rPr>
                <w:noProof/>
                <w:webHidden/>
              </w:rPr>
            </w:r>
            <w:r w:rsidR="00C35F83">
              <w:rPr>
                <w:noProof/>
                <w:webHidden/>
              </w:rPr>
              <w:fldChar w:fldCharType="separate"/>
            </w:r>
            <w:r w:rsidR="00C35F83">
              <w:rPr>
                <w:noProof/>
                <w:webHidden/>
              </w:rPr>
              <w:t>15</w:t>
            </w:r>
            <w:r w:rsidR="00C35F83">
              <w:rPr>
                <w:noProof/>
                <w:webHidden/>
              </w:rPr>
              <w:fldChar w:fldCharType="end"/>
            </w:r>
          </w:hyperlink>
        </w:p>
        <w:p w14:paraId="3E5135C9" w14:textId="77777777" w:rsidR="00C35F83" w:rsidRDefault="00310836">
          <w:pPr>
            <w:pStyle w:val="TOC3"/>
            <w:rPr>
              <w:rFonts w:asciiTheme="minorHAnsi" w:eastAsiaTheme="minorEastAsia" w:hAnsiTheme="minorHAnsi"/>
              <w:noProof/>
              <w:sz w:val="24"/>
              <w:lang w:val="en-DE" w:eastAsia="en-GB"/>
            </w:rPr>
          </w:pPr>
          <w:hyperlink w:anchor="_Toc57061855" w:history="1">
            <w:r w:rsidR="00C35F83" w:rsidRPr="00B77E58">
              <w:rPr>
                <w:rStyle w:val="Hyperlink"/>
                <w:noProof/>
              </w:rPr>
              <w:t>4.4.1</w:t>
            </w:r>
            <w:r w:rsidR="00C35F83">
              <w:rPr>
                <w:rFonts w:asciiTheme="minorHAnsi" w:eastAsiaTheme="minorEastAsia" w:hAnsiTheme="minorHAnsi"/>
                <w:noProof/>
                <w:sz w:val="24"/>
                <w:lang w:val="en-DE" w:eastAsia="en-GB"/>
              </w:rPr>
              <w:tab/>
            </w:r>
            <w:r w:rsidR="00C35F83" w:rsidRPr="00B77E58">
              <w:rPr>
                <w:rStyle w:val="Hyperlink"/>
                <w:noProof/>
              </w:rPr>
              <w:t>Primitive type encodings</w:t>
            </w:r>
            <w:r w:rsidR="00C35F83">
              <w:rPr>
                <w:noProof/>
                <w:webHidden/>
              </w:rPr>
              <w:tab/>
            </w:r>
            <w:r w:rsidR="00C35F83">
              <w:rPr>
                <w:noProof/>
                <w:webHidden/>
              </w:rPr>
              <w:fldChar w:fldCharType="begin"/>
            </w:r>
            <w:r w:rsidR="00C35F83">
              <w:rPr>
                <w:noProof/>
                <w:webHidden/>
              </w:rPr>
              <w:instrText xml:space="preserve"> PAGEREF _Toc57061855 \h </w:instrText>
            </w:r>
            <w:r w:rsidR="00C35F83">
              <w:rPr>
                <w:noProof/>
                <w:webHidden/>
              </w:rPr>
            </w:r>
            <w:r w:rsidR="00C35F83">
              <w:rPr>
                <w:noProof/>
                <w:webHidden/>
              </w:rPr>
              <w:fldChar w:fldCharType="separate"/>
            </w:r>
            <w:r w:rsidR="00C35F83">
              <w:rPr>
                <w:noProof/>
                <w:webHidden/>
              </w:rPr>
              <w:t>16</w:t>
            </w:r>
            <w:r w:rsidR="00C35F83">
              <w:rPr>
                <w:noProof/>
                <w:webHidden/>
              </w:rPr>
              <w:fldChar w:fldCharType="end"/>
            </w:r>
          </w:hyperlink>
        </w:p>
        <w:p w14:paraId="4C89228E" w14:textId="77777777" w:rsidR="00C35F83" w:rsidRDefault="00310836">
          <w:pPr>
            <w:pStyle w:val="TOC3"/>
            <w:rPr>
              <w:rFonts w:asciiTheme="minorHAnsi" w:eastAsiaTheme="minorEastAsia" w:hAnsiTheme="minorHAnsi"/>
              <w:noProof/>
              <w:sz w:val="24"/>
              <w:lang w:val="en-DE" w:eastAsia="en-GB"/>
            </w:rPr>
          </w:pPr>
          <w:hyperlink w:anchor="_Toc57061856" w:history="1">
            <w:r w:rsidR="00C35F83" w:rsidRPr="00B77E58">
              <w:rPr>
                <w:rStyle w:val="Hyperlink"/>
                <w:noProof/>
              </w:rPr>
              <w:t>4.4.2</w:t>
            </w:r>
            <w:r w:rsidR="00C35F83">
              <w:rPr>
                <w:rFonts w:asciiTheme="minorHAnsi" w:eastAsiaTheme="minorEastAsia" w:hAnsiTheme="minorHAnsi"/>
                <w:noProof/>
                <w:sz w:val="24"/>
                <w:lang w:val="en-DE" w:eastAsia="en-GB"/>
              </w:rPr>
              <w:tab/>
            </w:r>
            <w:r w:rsidR="00C35F83" w:rsidRPr="00B77E58">
              <w:rPr>
                <w:rStyle w:val="Hyperlink"/>
                <w:noProof/>
              </w:rPr>
              <w:t>Range attributes for integer fields</w:t>
            </w:r>
            <w:r w:rsidR="00C35F83">
              <w:rPr>
                <w:noProof/>
                <w:webHidden/>
              </w:rPr>
              <w:tab/>
            </w:r>
            <w:r w:rsidR="00C35F83">
              <w:rPr>
                <w:noProof/>
                <w:webHidden/>
              </w:rPr>
              <w:fldChar w:fldCharType="begin"/>
            </w:r>
            <w:r w:rsidR="00C35F83">
              <w:rPr>
                <w:noProof/>
                <w:webHidden/>
              </w:rPr>
              <w:instrText xml:space="preserve"> PAGEREF _Toc57061856 \h </w:instrText>
            </w:r>
            <w:r w:rsidR="00C35F83">
              <w:rPr>
                <w:noProof/>
                <w:webHidden/>
              </w:rPr>
            </w:r>
            <w:r w:rsidR="00C35F83">
              <w:rPr>
                <w:noProof/>
                <w:webHidden/>
              </w:rPr>
              <w:fldChar w:fldCharType="separate"/>
            </w:r>
            <w:r w:rsidR="00C35F83">
              <w:rPr>
                <w:noProof/>
                <w:webHidden/>
              </w:rPr>
              <w:t>16</w:t>
            </w:r>
            <w:r w:rsidR="00C35F83">
              <w:rPr>
                <w:noProof/>
                <w:webHidden/>
              </w:rPr>
              <w:fldChar w:fldCharType="end"/>
            </w:r>
          </w:hyperlink>
        </w:p>
        <w:p w14:paraId="43FF86D0" w14:textId="77777777" w:rsidR="00C35F83" w:rsidRDefault="00310836">
          <w:pPr>
            <w:pStyle w:val="TOC3"/>
            <w:rPr>
              <w:rFonts w:asciiTheme="minorHAnsi" w:eastAsiaTheme="minorEastAsia" w:hAnsiTheme="minorHAnsi"/>
              <w:noProof/>
              <w:sz w:val="24"/>
              <w:lang w:val="en-DE" w:eastAsia="en-GB"/>
            </w:rPr>
          </w:pPr>
          <w:hyperlink w:anchor="_Toc57061857" w:history="1">
            <w:r w:rsidR="00C35F83" w:rsidRPr="00B77E58">
              <w:rPr>
                <w:rStyle w:val="Hyperlink"/>
                <w:noProof/>
              </w:rPr>
              <w:t>4.4.3</w:t>
            </w:r>
            <w:r w:rsidR="00C35F83">
              <w:rPr>
                <w:rFonts w:asciiTheme="minorHAnsi" w:eastAsiaTheme="minorEastAsia" w:hAnsiTheme="minorHAnsi"/>
                <w:noProof/>
                <w:sz w:val="24"/>
                <w:lang w:val="en-DE" w:eastAsia="en-GB"/>
              </w:rPr>
              <w:tab/>
            </w:r>
            <w:r w:rsidR="00C35F83" w:rsidRPr="00B77E58">
              <w:rPr>
                <w:rStyle w:val="Hyperlink"/>
                <w:noProof/>
              </w:rPr>
              <w:t>Byte order</w:t>
            </w:r>
            <w:r w:rsidR="00C35F83">
              <w:rPr>
                <w:noProof/>
                <w:webHidden/>
              </w:rPr>
              <w:tab/>
            </w:r>
            <w:r w:rsidR="00C35F83">
              <w:rPr>
                <w:noProof/>
                <w:webHidden/>
              </w:rPr>
              <w:fldChar w:fldCharType="begin"/>
            </w:r>
            <w:r w:rsidR="00C35F83">
              <w:rPr>
                <w:noProof/>
                <w:webHidden/>
              </w:rPr>
              <w:instrText xml:space="preserve"> PAGEREF _Toc57061857 \h </w:instrText>
            </w:r>
            <w:r w:rsidR="00C35F83">
              <w:rPr>
                <w:noProof/>
                <w:webHidden/>
              </w:rPr>
            </w:r>
            <w:r w:rsidR="00C35F83">
              <w:rPr>
                <w:noProof/>
                <w:webHidden/>
              </w:rPr>
              <w:fldChar w:fldCharType="separate"/>
            </w:r>
            <w:r w:rsidR="00C35F83">
              <w:rPr>
                <w:noProof/>
                <w:webHidden/>
              </w:rPr>
              <w:t>16</w:t>
            </w:r>
            <w:r w:rsidR="00C35F83">
              <w:rPr>
                <w:noProof/>
                <w:webHidden/>
              </w:rPr>
              <w:fldChar w:fldCharType="end"/>
            </w:r>
          </w:hyperlink>
        </w:p>
        <w:p w14:paraId="3CE3C29D" w14:textId="77777777" w:rsidR="00C35F83" w:rsidRDefault="00310836">
          <w:pPr>
            <w:pStyle w:val="TOC3"/>
            <w:rPr>
              <w:rFonts w:asciiTheme="minorHAnsi" w:eastAsiaTheme="minorEastAsia" w:hAnsiTheme="minorHAnsi"/>
              <w:noProof/>
              <w:sz w:val="24"/>
              <w:lang w:val="en-DE" w:eastAsia="en-GB"/>
            </w:rPr>
          </w:pPr>
          <w:hyperlink w:anchor="_Toc57061858" w:history="1">
            <w:r w:rsidR="00C35F83" w:rsidRPr="00B77E58">
              <w:rPr>
                <w:rStyle w:val="Hyperlink"/>
                <w:noProof/>
              </w:rPr>
              <w:t>4.4.4</w:t>
            </w:r>
            <w:r w:rsidR="00C35F83">
              <w:rPr>
                <w:rFonts w:asciiTheme="minorHAnsi" w:eastAsiaTheme="minorEastAsia" w:hAnsiTheme="minorHAnsi"/>
                <w:noProof/>
                <w:sz w:val="24"/>
                <w:lang w:val="en-DE" w:eastAsia="en-GB"/>
              </w:rPr>
              <w:tab/>
            </w:r>
            <w:r w:rsidR="00C35F83" w:rsidRPr="00B77E58">
              <w:rPr>
                <w:rStyle w:val="Hyperlink"/>
                <w:noProof/>
              </w:rPr>
              <w:t>Integer encoding specifications</w:t>
            </w:r>
            <w:r w:rsidR="00C35F83">
              <w:rPr>
                <w:noProof/>
                <w:webHidden/>
              </w:rPr>
              <w:tab/>
            </w:r>
            <w:r w:rsidR="00C35F83">
              <w:rPr>
                <w:noProof/>
                <w:webHidden/>
              </w:rPr>
              <w:fldChar w:fldCharType="begin"/>
            </w:r>
            <w:r w:rsidR="00C35F83">
              <w:rPr>
                <w:noProof/>
                <w:webHidden/>
              </w:rPr>
              <w:instrText xml:space="preserve"> PAGEREF _Toc57061858 \h </w:instrText>
            </w:r>
            <w:r w:rsidR="00C35F83">
              <w:rPr>
                <w:noProof/>
                <w:webHidden/>
              </w:rPr>
            </w:r>
            <w:r w:rsidR="00C35F83">
              <w:rPr>
                <w:noProof/>
                <w:webHidden/>
              </w:rPr>
              <w:fldChar w:fldCharType="separate"/>
            </w:r>
            <w:r w:rsidR="00C35F83">
              <w:rPr>
                <w:noProof/>
                <w:webHidden/>
              </w:rPr>
              <w:t>16</w:t>
            </w:r>
            <w:r w:rsidR="00C35F83">
              <w:rPr>
                <w:noProof/>
                <w:webHidden/>
              </w:rPr>
              <w:fldChar w:fldCharType="end"/>
            </w:r>
          </w:hyperlink>
        </w:p>
        <w:p w14:paraId="08ADCDD7" w14:textId="77777777" w:rsidR="00C35F83" w:rsidRDefault="00310836">
          <w:pPr>
            <w:pStyle w:val="TOC3"/>
            <w:rPr>
              <w:rFonts w:asciiTheme="minorHAnsi" w:eastAsiaTheme="minorEastAsia" w:hAnsiTheme="minorHAnsi"/>
              <w:noProof/>
              <w:sz w:val="24"/>
              <w:lang w:val="en-DE" w:eastAsia="en-GB"/>
            </w:rPr>
          </w:pPr>
          <w:hyperlink w:anchor="_Toc57061859" w:history="1">
            <w:r w:rsidR="00C35F83" w:rsidRPr="00B77E58">
              <w:rPr>
                <w:rStyle w:val="Hyperlink"/>
                <w:noProof/>
              </w:rPr>
              <w:t>4.4.5</w:t>
            </w:r>
            <w:r w:rsidR="00C35F83">
              <w:rPr>
                <w:rFonts w:asciiTheme="minorHAnsi" w:eastAsiaTheme="minorEastAsia" w:hAnsiTheme="minorHAnsi"/>
                <w:noProof/>
                <w:sz w:val="24"/>
                <w:lang w:val="en-DE" w:eastAsia="en-GB"/>
              </w:rPr>
              <w:tab/>
            </w:r>
            <w:r w:rsidR="00C35F83" w:rsidRPr="00B77E58">
              <w:rPr>
                <w:rStyle w:val="Hyperlink"/>
                <w:noProof/>
              </w:rPr>
              <w:t>Examples of integer fields</w:t>
            </w:r>
            <w:r w:rsidR="00C35F83">
              <w:rPr>
                <w:noProof/>
                <w:webHidden/>
              </w:rPr>
              <w:tab/>
            </w:r>
            <w:r w:rsidR="00C35F83">
              <w:rPr>
                <w:noProof/>
                <w:webHidden/>
              </w:rPr>
              <w:fldChar w:fldCharType="begin"/>
            </w:r>
            <w:r w:rsidR="00C35F83">
              <w:rPr>
                <w:noProof/>
                <w:webHidden/>
              </w:rPr>
              <w:instrText xml:space="preserve"> PAGEREF _Toc57061859 \h </w:instrText>
            </w:r>
            <w:r w:rsidR="00C35F83">
              <w:rPr>
                <w:noProof/>
                <w:webHidden/>
              </w:rPr>
            </w:r>
            <w:r w:rsidR="00C35F83">
              <w:rPr>
                <w:noProof/>
                <w:webHidden/>
              </w:rPr>
              <w:fldChar w:fldCharType="separate"/>
            </w:r>
            <w:r w:rsidR="00C35F83">
              <w:rPr>
                <w:noProof/>
                <w:webHidden/>
              </w:rPr>
              <w:t>17</w:t>
            </w:r>
            <w:r w:rsidR="00C35F83">
              <w:rPr>
                <w:noProof/>
                <w:webHidden/>
              </w:rPr>
              <w:fldChar w:fldCharType="end"/>
            </w:r>
          </w:hyperlink>
        </w:p>
        <w:p w14:paraId="0EBE6B8E" w14:textId="77777777" w:rsidR="00C35F83" w:rsidRDefault="00310836">
          <w:pPr>
            <w:pStyle w:val="TOC2"/>
            <w:rPr>
              <w:rFonts w:asciiTheme="minorHAnsi" w:eastAsiaTheme="minorEastAsia" w:hAnsiTheme="minorHAnsi"/>
              <w:noProof/>
              <w:sz w:val="24"/>
              <w:lang w:val="en-DE" w:eastAsia="en-GB"/>
            </w:rPr>
          </w:pPr>
          <w:hyperlink w:anchor="_Toc57061860" w:history="1">
            <w:r w:rsidR="00C35F83" w:rsidRPr="00B77E58">
              <w:rPr>
                <w:rStyle w:val="Hyperlink"/>
                <w:noProof/>
              </w:rPr>
              <w:t>4.5</w:t>
            </w:r>
            <w:r w:rsidR="00C35F83">
              <w:rPr>
                <w:rFonts w:asciiTheme="minorHAnsi" w:eastAsiaTheme="minorEastAsia" w:hAnsiTheme="minorHAnsi"/>
                <w:noProof/>
                <w:sz w:val="24"/>
                <w:lang w:val="en-DE" w:eastAsia="en-GB"/>
              </w:rPr>
              <w:tab/>
            </w:r>
            <w:r w:rsidR="00C35F83" w:rsidRPr="00B77E58">
              <w:rPr>
                <w:rStyle w:val="Hyperlink"/>
                <w:noProof/>
              </w:rPr>
              <w:t>Decimal encoding</w:t>
            </w:r>
            <w:r w:rsidR="00C35F83">
              <w:rPr>
                <w:noProof/>
                <w:webHidden/>
              </w:rPr>
              <w:tab/>
            </w:r>
            <w:r w:rsidR="00C35F83">
              <w:rPr>
                <w:noProof/>
                <w:webHidden/>
              </w:rPr>
              <w:fldChar w:fldCharType="begin"/>
            </w:r>
            <w:r w:rsidR="00C35F83">
              <w:rPr>
                <w:noProof/>
                <w:webHidden/>
              </w:rPr>
              <w:instrText xml:space="preserve"> PAGEREF _Toc57061860 \h </w:instrText>
            </w:r>
            <w:r w:rsidR="00C35F83">
              <w:rPr>
                <w:noProof/>
                <w:webHidden/>
              </w:rPr>
            </w:r>
            <w:r w:rsidR="00C35F83">
              <w:rPr>
                <w:noProof/>
                <w:webHidden/>
              </w:rPr>
              <w:fldChar w:fldCharType="separate"/>
            </w:r>
            <w:r w:rsidR="00C35F83">
              <w:rPr>
                <w:noProof/>
                <w:webHidden/>
              </w:rPr>
              <w:t>17</w:t>
            </w:r>
            <w:r w:rsidR="00C35F83">
              <w:rPr>
                <w:noProof/>
                <w:webHidden/>
              </w:rPr>
              <w:fldChar w:fldCharType="end"/>
            </w:r>
          </w:hyperlink>
        </w:p>
        <w:p w14:paraId="3A30CDC6" w14:textId="77777777" w:rsidR="00C35F83" w:rsidRDefault="00310836">
          <w:pPr>
            <w:pStyle w:val="TOC3"/>
            <w:rPr>
              <w:rFonts w:asciiTheme="minorHAnsi" w:eastAsiaTheme="minorEastAsia" w:hAnsiTheme="minorHAnsi"/>
              <w:noProof/>
              <w:sz w:val="24"/>
              <w:lang w:val="en-DE" w:eastAsia="en-GB"/>
            </w:rPr>
          </w:pPr>
          <w:hyperlink w:anchor="_Toc57061861" w:history="1">
            <w:r w:rsidR="00C35F83" w:rsidRPr="00B77E58">
              <w:rPr>
                <w:rStyle w:val="Hyperlink"/>
                <w:noProof/>
              </w:rPr>
              <w:t>4.5.1</w:t>
            </w:r>
            <w:r w:rsidR="00C35F83">
              <w:rPr>
                <w:rFonts w:asciiTheme="minorHAnsi" w:eastAsiaTheme="minorEastAsia" w:hAnsiTheme="minorHAnsi"/>
                <w:noProof/>
                <w:sz w:val="24"/>
                <w:lang w:val="en-DE" w:eastAsia="en-GB"/>
              </w:rPr>
              <w:tab/>
            </w:r>
            <w:r w:rsidR="00C35F83" w:rsidRPr="00B77E58">
              <w:rPr>
                <w:rStyle w:val="Hyperlink"/>
                <w:noProof/>
              </w:rPr>
              <w:t>Composite encodings</w:t>
            </w:r>
            <w:r w:rsidR="00C35F83">
              <w:rPr>
                <w:noProof/>
                <w:webHidden/>
              </w:rPr>
              <w:tab/>
            </w:r>
            <w:r w:rsidR="00C35F83">
              <w:rPr>
                <w:noProof/>
                <w:webHidden/>
              </w:rPr>
              <w:fldChar w:fldCharType="begin"/>
            </w:r>
            <w:r w:rsidR="00C35F83">
              <w:rPr>
                <w:noProof/>
                <w:webHidden/>
              </w:rPr>
              <w:instrText xml:space="preserve"> PAGEREF _Toc57061861 \h </w:instrText>
            </w:r>
            <w:r w:rsidR="00C35F83">
              <w:rPr>
                <w:noProof/>
                <w:webHidden/>
              </w:rPr>
            </w:r>
            <w:r w:rsidR="00C35F83">
              <w:rPr>
                <w:noProof/>
                <w:webHidden/>
              </w:rPr>
              <w:fldChar w:fldCharType="separate"/>
            </w:r>
            <w:r w:rsidR="00C35F83">
              <w:rPr>
                <w:noProof/>
                <w:webHidden/>
              </w:rPr>
              <w:t>17</w:t>
            </w:r>
            <w:r w:rsidR="00C35F83">
              <w:rPr>
                <w:noProof/>
                <w:webHidden/>
              </w:rPr>
              <w:fldChar w:fldCharType="end"/>
            </w:r>
          </w:hyperlink>
        </w:p>
        <w:p w14:paraId="7D52FEB1" w14:textId="77777777" w:rsidR="00C35F83" w:rsidRDefault="00310836">
          <w:pPr>
            <w:pStyle w:val="TOC4"/>
            <w:rPr>
              <w:rFonts w:asciiTheme="minorHAnsi" w:eastAsiaTheme="minorEastAsia" w:hAnsiTheme="minorHAnsi"/>
              <w:sz w:val="24"/>
              <w:lang w:val="en-DE" w:eastAsia="en-GB"/>
            </w:rPr>
          </w:pPr>
          <w:hyperlink w:anchor="_Toc57061862" w:history="1">
            <w:r w:rsidR="00C35F83" w:rsidRPr="00B77E58">
              <w:rPr>
                <w:rStyle w:val="Hyperlink"/>
              </w:rPr>
              <w:t>4.5.1.1</w:t>
            </w:r>
            <w:r w:rsidR="00C35F83">
              <w:rPr>
                <w:rFonts w:asciiTheme="minorHAnsi" w:eastAsiaTheme="minorEastAsia" w:hAnsiTheme="minorHAnsi"/>
                <w:sz w:val="24"/>
                <w:lang w:val="en-DE" w:eastAsia="en-GB"/>
              </w:rPr>
              <w:tab/>
            </w:r>
            <w:r w:rsidR="00C35F83" w:rsidRPr="00B77E58">
              <w:rPr>
                <w:rStyle w:val="Hyperlink"/>
              </w:rPr>
              <w:t>Mantissa</w:t>
            </w:r>
            <w:r w:rsidR="00C35F83">
              <w:rPr>
                <w:webHidden/>
              </w:rPr>
              <w:tab/>
            </w:r>
            <w:r w:rsidR="00C35F83">
              <w:rPr>
                <w:webHidden/>
              </w:rPr>
              <w:fldChar w:fldCharType="begin"/>
            </w:r>
            <w:r w:rsidR="00C35F83">
              <w:rPr>
                <w:webHidden/>
              </w:rPr>
              <w:instrText xml:space="preserve"> PAGEREF _Toc57061862 \h </w:instrText>
            </w:r>
            <w:r w:rsidR="00C35F83">
              <w:rPr>
                <w:webHidden/>
              </w:rPr>
            </w:r>
            <w:r w:rsidR="00C35F83">
              <w:rPr>
                <w:webHidden/>
              </w:rPr>
              <w:fldChar w:fldCharType="separate"/>
            </w:r>
            <w:r w:rsidR="00C35F83">
              <w:rPr>
                <w:webHidden/>
              </w:rPr>
              <w:t>17</w:t>
            </w:r>
            <w:r w:rsidR="00C35F83">
              <w:rPr>
                <w:webHidden/>
              </w:rPr>
              <w:fldChar w:fldCharType="end"/>
            </w:r>
          </w:hyperlink>
        </w:p>
        <w:p w14:paraId="7401BD5D" w14:textId="77777777" w:rsidR="00C35F83" w:rsidRDefault="00310836">
          <w:pPr>
            <w:pStyle w:val="TOC4"/>
            <w:rPr>
              <w:rFonts w:asciiTheme="minorHAnsi" w:eastAsiaTheme="minorEastAsia" w:hAnsiTheme="minorHAnsi"/>
              <w:sz w:val="24"/>
              <w:lang w:val="en-DE" w:eastAsia="en-GB"/>
            </w:rPr>
          </w:pPr>
          <w:hyperlink w:anchor="_Toc57061863" w:history="1">
            <w:r w:rsidR="00C35F83" w:rsidRPr="00B77E58">
              <w:rPr>
                <w:rStyle w:val="Hyperlink"/>
              </w:rPr>
              <w:t>4.5.1.2</w:t>
            </w:r>
            <w:r w:rsidR="00C35F83">
              <w:rPr>
                <w:rFonts w:asciiTheme="minorHAnsi" w:eastAsiaTheme="minorEastAsia" w:hAnsiTheme="minorHAnsi"/>
                <w:sz w:val="24"/>
                <w:lang w:val="en-DE" w:eastAsia="en-GB"/>
              </w:rPr>
              <w:tab/>
            </w:r>
            <w:r w:rsidR="00C35F83" w:rsidRPr="00B77E58">
              <w:rPr>
                <w:rStyle w:val="Hyperlink"/>
              </w:rPr>
              <w:t>Exponent</w:t>
            </w:r>
            <w:r w:rsidR="00C35F83">
              <w:rPr>
                <w:webHidden/>
              </w:rPr>
              <w:tab/>
            </w:r>
            <w:r w:rsidR="00C35F83">
              <w:rPr>
                <w:webHidden/>
              </w:rPr>
              <w:fldChar w:fldCharType="begin"/>
            </w:r>
            <w:r w:rsidR="00C35F83">
              <w:rPr>
                <w:webHidden/>
              </w:rPr>
              <w:instrText xml:space="preserve"> PAGEREF _Toc57061863 \h </w:instrText>
            </w:r>
            <w:r w:rsidR="00C35F83">
              <w:rPr>
                <w:webHidden/>
              </w:rPr>
            </w:r>
            <w:r w:rsidR="00C35F83">
              <w:rPr>
                <w:webHidden/>
              </w:rPr>
              <w:fldChar w:fldCharType="separate"/>
            </w:r>
            <w:r w:rsidR="00C35F83">
              <w:rPr>
                <w:webHidden/>
              </w:rPr>
              <w:t>17</w:t>
            </w:r>
            <w:r w:rsidR="00C35F83">
              <w:rPr>
                <w:webHidden/>
              </w:rPr>
              <w:fldChar w:fldCharType="end"/>
            </w:r>
          </w:hyperlink>
        </w:p>
        <w:p w14:paraId="01CA9CBD" w14:textId="77777777" w:rsidR="00C35F83" w:rsidRDefault="00310836">
          <w:pPr>
            <w:pStyle w:val="TOC4"/>
            <w:rPr>
              <w:rFonts w:asciiTheme="minorHAnsi" w:eastAsiaTheme="minorEastAsia" w:hAnsiTheme="minorHAnsi"/>
              <w:sz w:val="24"/>
              <w:lang w:val="en-DE" w:eastAsia="en-GB"/>
            </w:rPr>
          </w:pPr>
          <w:hyperlink w:anchor="_Toc57061864" w:history="1">
            <w:r w:rsidR="00C35F83" w:rsidRPr="00B77E58">
              <w:rPr>
                <w:rStyle w:val="Hyperlink"/>
              </w:rPr>
              <w:t>4.5.1.3</w:t>
            </w:r>
            <w:r w:rsidR="00C35F83">
              <w:rPr>
                <w:rFonts w:asciiTheme="minorHAnsi" w:eastAsiaTheme="minorEastAsia" w:hAnsiTheme="minorHAnsi"/>
                <w:sz w:val="24"/>
                <w:lang w:val="en-DE" w:eastAsia="en-GB"/>
              </w:rPr>
              <w:tab/>
            </w:r>
            <w:r w:rsidR="00C35F83" w:rsidRPr="00B77E58">
              <w:rPr>
                <w:rStyle w:val="Hyperlink"/>
              </w:rPr>
              <w:t>Floating point and fixed point encodings</w:t>
            </w:r>
            <w:r w:rsidR="00C35F83">
              <w:rPr>
                <w:webHidden/>
              </w:rPr>
              <w:tab/>
            </w:r>
            <w:r w:rsidR="00C35F83">
              <w:rPr>
                <w:webHidden/>
              </w:rPr>
              <w:fldChar w:fldCharType="begin"/>
            </w:r>
            <w:r w:rsidR="00C35F83">
              <w:rPr>
                <w:webHidden/>
              </w:rPr>
              <w:instrText xml:space="preserve"> PAGEREF _Toc57061864 \h </w:instrText>
            </w:r>
            <w:r w:rsidR="00C35F83">
              <w:rPr>
                <w:webHidden/>
              </w:rPr>
            </w:r>
            <w:r w:rsidR="00C35F83">
              <w:rPr>
                <w:webHidden/>
              </w:rPr>
              <w:fldChar w:fldCharType="separate"/>
            </w:r>
            <w:r w:rsidR="00C35F83">
              <w:rPr>
                <w:webHidden/>
              </w:rPr>
              <w:t>17</w:t>
            </w:r>
            <w:r w:rsidR="00C35F83">
              <w:rPr>
                <w:webHidden/>
              </w:rPr>
              <w:fldChar w:fldCharType="end"/>
            </w:r>
          </w:hyperlink>
        </w:p>
        <w:p w14:paraId="54EBAD31" w14:textId="77777777" w:rsidR="00C35F83" w:rsidRDefault="00310836">
          <w:pPr>
            <w:pStyle w:val="TOC3"/>
            <w:rPr>
              <w:rFonts w:asciiTheme="minorHAnsi" w:eastAsiaTheme="minorEastAsia" w:hAnsiTheme="minorHAnsi"/>
              <w:noProof/>
              <w:sz w:val="24"/>
              <w:lang w:val="en-DE" w:eastAsia="en-GB"/>
            </w:rPr>
          </w:pPr>
          <w:hyperlink w:anchor="_Toc57061865" w:history="1">
            <w:r w:rsidR="00C35F83" w:rsidRPr="00B77E58">
              <w:rPr>
                <w:rStyle w:val="Hyperlink"/>
                <w:noProof/>
              </w:rPr>
              <w:t>4.5.2</w:t>
            </w:r>
            <w:r w:rsidR="00C35F83">
              <w:rPr>
                <w:rFonts w:asciiTheme="minorHAnsi" w:eastAsiaTheme="minorEastAsia" w:hAnsiTheme="minorHAnsi"/>
                <w:noProof/>
                <w:sz w:val="24"/>
                <w:lang w:val="en-DE" w:eastAsia="en-GB"/>
              </w:rPr>
              <w:tab/>
            </w:r>
            <w:r w:rsidR="00C35F83" w:rsidRPr="00B77E58">
              <w:rPr>
                <w:rStyle w:val="Hyperlink"/>
                <w:noProof/>
              </w:rPr>
              <w:t>Range attributes for decimal fields</w:t>
            </w:r>
            <w:r w:rsidR="00C35F83">
              <w:rPr>
                <w:noProof/>
                <w:webHidden/>
              </w:rPr>
              <w:tab/>
            </w:r>
            <w:r w:rsidR="00C35F83">
              <w:rPr>
                <w:noProof/>
                <w:webHidden/>
              </w:rPr>
              <w:fldChar w:fldCharType="begin"/>
            </w:r>
            <w:r w:rsidR="00C35F83">
              <w:rPr>
                <w:noProof/>
                <w:webHidden/>
              </w:rPr>
              <w:instrText xml:space="preserve"> PAGEREF _Toc57061865 \h </w:instrText>
            </w:r>
            <w:r w:rsidR="00C35F83">
              <w:rPr>
                <w:noProof/>
                <w:webHidden/>
              </w:rPr>
            </w:r>
            <w:r w:rsidR="00C35F83">
              <w:rPr>
                <w:noProof/>
                <w:webHidden/>
              </w:rPr>
              <w:fldChar w:fldCharType="separate"/>
            </w:r>
            <w:r w:rsidR="00C35F83">
              <w:rPr>
                <w:noProof/>
                <w:webHidden/>
              </w:rPr>
              <w:t>18</w:t>
            </w:r>
            <w:r w:rsidR="00C35F83">
              <w:rPr>
                <w:noProof/>
                <w:webHidden/>
              </w:rPr>
              <w:fldChar w:fldCharType="end"/>
            </w:r>
          </w:hyperlink>
        </w:p>
        <w:p w14:paraId="706002EC" w14:textId="77777777" w:rsidR="00C35F83" w:rsidRDefault="00310836">
          <w:pPr>
            <w:pStyle w:val="TOC3"/>
            <w:rPr>
              <w:rFonts w:asciiTheme="minorHAnsi" w:eastAsiaTheme="minorEastAsia" w:hAnsiTheme="minorHAnsi"/>
              <w:noProof/>
              <w:sz w:val="24"/>
              <w:lang w:val="en-DE" w:eastAsia="en-GB"/>
            </w:rPr>
          </w:pPr>
          <w:hyperlink w:anchor="_Toc57061866" w:history="1">
            <w:r w:rsidR="00C35F83" w:rsidRPr="00B77E58">
              <w:rPr>
                <w:rStyle w:val="Hyperlink"/>
                <w:noProof/>
              </w:rPr>
              <w:t>4.5.3</w:t>
            </w:r>
            <w:r w:rsidR="00C35F83">
              <w:rPr>
                <w:rFonts w:asciiTheme="minorHAnsi" w:eastAsiaTheme="minorEastAsia" w:hAnsiTheme="minorHAnsi"/>
                <w:noProof/>
                <w:sz w:val="24"/>
                <w:lang w:val="en-DE" w:eastAsia="en-GB"/>
              </w:rPr>
              <w:tab/>
            </w:r>
            <w:r w:rsidR="00C35F83" w:rsidRPr="00B77E58">
              <w:rPr>
                <w:rStyle w:val="Hyperlink"/>
                <w:noProof/>
              </w:rPr>
              <w:t>Encoding specifications for decimal types</w:t>
            </w:r>
            <w:r w:rsidR="00C35F83">
              <w:rPr>
                <w:noProof/>
                <w:webHidden/>
              </w:rPr>
              <w:tab/>
            </w:r>
            <w:r w:rsidR="00C35F83">
              <w:rPr>
                <w:noProof/>
                <w:webHidden/>
              </w:rPr>
              <w:fldChar w:fldCharType="begin"/>
            </w:r>
            <w:r w:rsidR="00C35F83">
              <w:rPr>
                <w:noProof/>
                <w:webHidden/>
              </w:rPr>
              <w:instrText xml:space="preserve"> PAGEREF _Toc57061866 \h </w:instrText>
            </w:r>
            <w:r w:rsidR="00C35F83">
              <w:rPr>
                <w:noProof/>
                <w:webHidden/>
              </w:rPr>
            </w:r>
            <w:r w:rsidR="00C35F83">
              <w:rPr>
                <w:noProof/>
                <w:webHidden/>
              </w:rPr>
              <w:fldChar w:fldCharType="separate"/>
            </w:r>
            <w:r w:rsidR="00C35F83">
              <w:rPr>
                <w:noProof/>
                <w:webHidden/>
              </w:rPr>
              <w:t>18</w:t>
            </w:r>
            <w:r w:rsidR="00C35F83">
              <w:rPr>
                <w:noProof/>
                <w:webHidden/>
              </w:rPr>
              <w:fldChar w:fldCharType="end"/>
            </w:r>
          </w:hyperlink>
        </w:p>
        <w:p w14:paraId="2E5D0B93" w14:textId="77777777" w:rsidR="00C35F83" w:rsidRDefault="00310836">
          <w:pPr>
            <w:pStyle w:val="TOC3"/>
            <w:rPr>
              <w:rFonts w:asciiTheme="minorHAnsi" w:eastAsiaTheme="minorEastAsia" w:hAnsiTheme="minorHAnsi"/>
              <w:noProof/>
              <w:sz w:val="24"/>
              <w:lang w:val="en-DE" w:eastAsia="en-GB"/>
            </w:rPr>
          </w:pPr>
          <w:hyperlink w:anchor="_Toc57061867" w:history="1">
            <w:r w:rsidR="00C35F83" w:rsidRPr="00B77E58">
              <w:rPr>
                <w:rStyle w:val="Hyperlink"/>
                <w:noProof/>
              </w:rPr>
              <w:t>4.5.4</w:t>
            </w:r>
            <w:r w:rsidR="00C35F83">
              <w:rPr>
                <w:rFonts w:asciiTheme="minorHAnsi" w:eastAsiaTheme="minorEastAsia" w:hAnsiTheme="minorHAnsi"/>
                <w:noProof/>
                <w:sz w:val="24"/>
                <w:lang w:val="en-DE" w:eastAsia="en-GB"/>
              </w:rPr>
              <w:tab/>
            </w:r>
            <w:r w:rsidR="00C35F83" w:rsidRPr="00B77E58">
              <w:rPr>
                <w:rStyle w:val="Hyperlink"/>
                <w:noProof/>
              </w:rPr>
              <w:t>Composite encoding padding</w:t>
            </w:r>
            <w:r w:rsidR="00C35F83">
              <w:rPr>
                <w:noProof/>
                <w:webHidden/>
              </w:rPr>
              <w:tab/>
            </w:r>
            <w:r w:rsidR="00C35F83">
              <w:rPr>
                <w:noProof/>
                <w:webHidden/>
              </w:rPr>
              <w:fldChar w:fldCharType="begin"/>
            </w:r>
            <w:r w:rsidR="00C35F83">
              <w:rPr>
                <w:noProof/>
                <w:webHidden/>
              </w:rPr>
              <w:instrText xml:space="preserve"> PAGEREF _Toc57061867 \h </w:instrText>
            </w:r>
            <w:r w:rsidR="00C35F83">
              <w:rPr>
                <w:noProof/>
                <w:webHidden/>
              </w:rPr>
            </w:r>
            <w:r w:rsidR="00C35F83">
              <w:rPr>
                <w:noProof/>
                <w:webHidden/>
              </w:rPr>
              <w:fldChar w:fldCharType="separate"/>
            </w:r>
            <w:r w:rsidR="00C35F83">
              <w:rPr>
                <w:noProof/>
                <w:webHidden/>
              </w:rPr>
              <w:t>18</w:t>
            </w:r>
            <w:r w:rsidR="00C35F83">
              <w:rPr>
                <w:noProof/>
                <w:webHidden/>
              </w:rPr>
              <w:fldChar w:fldCharType="end"/>
            </w:r>
          </w:hyperlink>
        </w:p>
        <w:p w14:paraId="4291D959" w14:textId="77777777" w:rsidR="00C35F83" w:rsidRDefault="00310836">
          <w:pPr>
            <w:pStyle w:val="TOC3"/>
            <w:rPr>
              <w:rFonts w:asciiTheme="minorHAnsi" w:eastAsiaTheme="minorEastAsia" w:hAnsiTheme="minorHAnsi"/>
              <w:noProof/>
              <w:sz w:val="24"/>
              <w:lang w:val="en-DE" w:eastAsia="en-GB"/>
            </w:rPr>
          </w:pPr>
          <w:hyperlink w:anchor="_Toc57061868" w:history="1">
            <w:r w:rsidR="00C35F83" w:rsidRPr="00B77E58">
              <w:rPr>
                <w:rStyle w:val="Hyperlink"/>
                <w:noProof/>
              </w:rPr>
              <w:t>4.5.5</w:t>
            </w:r>
            <w:r w:rsidR="00C35F83">
              <w:rPr>
                <w:rFonts w:asciiTheme="minorHAnsi" w:eastAsiaTheme="minorEastAsia" w:hAnsiTheme="minorHAnsi"/>
                <w:noProof/>
                <w:sz w:val="24"/>
                <w:lang w:val="en-DE" w:eastAsia="en-GB"/>
              </w:rPr>
              <w:tab/>
            </w:r>
            <w:r w:rsidR="00C35F83" w:rsidRPr="00B77E58">
              <w:rPr>
                <w:rStyle w:val="Hyperlink"/>
                <w:noProof/>
              </w:rPr>
              <w:t>Examples of decimal fields</w:t>
            </w:r>
            <w:r w:rsidR="00C35F83">
              <w:rPr>
                <w:noProof/>
                <w:webHidden/>
              </w:rPr>
              <w:tab/>
            </w:r>
            <w:r w:rsidR="00C35F83">
              <w:rPr>
                <w:noProof/>
                <w:webHidden/>
              </w:rPr>
              <w:fldChar w:fldCharType="begin"/>
            </w:r>
            <w:r w:rsidR="00C35F83">
              <w:rPr>
                <w:noProof/>
                <w:webHidden/>
              </w:rPr>
              <w:instrText xml:space="preserve"> PAGEREF _Toc57061868 \h </w:instrText>
            </w:r>
            <w:r w:rsidR="00C35F83">
              <w:rPr>
                <w:noProof/>
                <w:webHidden/>
              </w:rPr>
            </w:r>
            <w:r w:rsidR="00C35F83">
              <w:rPr>
                <w:noProof/>
                <w:webHidden/>
              </w:rPr>
              <w:fldChar w:fldCharType="separate"/>
            </w:r>
            <w:r w:rsidR="00C35F83">
              <w:rPr>
                <w:noProof/>
                <w:webHidden/>
              </w:rPr>
              <w:t>18</w:t>
            </w:r>
            <w:r w:rsidR="00C35F83">
              <w:rPr>
                <w:noProof/>
                <w:webHidden/>
              </w:rPr>
              <w:fldChar w:fldCharType="end"/>
            </w:r>
          </w:hyperlink>
        </w:p>
        <w:p w14:paraId="704C0817" w14:textId="77777777" w:rsidR="00C35F83" w:rsidRDefault="00310836">
          <w:pPr>
            <w:pStyle w:val="TOC2"/>
            <w:rPr>
              <w:rFonts w:asciiTheme="minorHAnsi" w:eastAsiaTheme="minorEastAsia" w:hAnsiTheme="minorHAnsi"/>
              <w:noProof/>
              <w:sz w:val="24"/>
              <w:lang w:val="en-DE" w:eastAsia="en-GB"/>
            </w:rPr>
          </w:pPr>
          <w:hyperlink w:anchor="_Toc57061869" w:history="1">
            <w:r w:rsidR="00C35F83" w:rsidRPr="00B77E58">
              <w:rPr>
                <w:rStyle w:val="Hyperlink"/>
                <w:noProof/>
              </w:rPr>
              <w:t>4.6</w:t>
            </w:r>
            <w:r w:rsidR="00C35F83">
              <w:rPr>
                <w:rFonts w:asciiTheme="minorHAnsi" w:eastAsiaTheme="minorEastAsia" w:hAnsiTheme="minorHAnsi"/>
                <w:noProof/>
                <w:sz w:val="24"/>
                <w:lang w:val="en-DE" w:eastAsia="en-GB"/>
              </w:rPr>
              <w:tab/>
            </w:r>
            <w:r w:rsidR="00C35F83" w:rsidRPr="00B77E58">
              <w:rPr>
                <w:rStyle w:val="Hyperlink"/>
                <w:noProof/>
              </w:rPr>
              <w:t>Float encoding</w:t>
            </w:r>
            <w:r w:rsidR="00C35F83">
              <w:rPr>
                <w:noProof/>
                <w:webHidden/>
              </w:rPr>
              <w:tab/>
            </w:r>
            <w:r w:rsidR="00C35F83">
              <w:rPr>
                <w:noProof/>
                <w:webHidden/>
              </w:rPr>
              <w:fldChar w:fldCharType="begin"/>
            </w:r>
            <w:r w:rsidR="00C35F83">
              <w:rPr>
                <w:noProof/>
                <w:webHidden/>
              </w:rPr>
              <w:instrText xml:space="preserve"> PAGEREF _Toc57061869 \h </w:instrText>
            </w:r>
            <w:r w:rsidR="00C35F83">
              <w:rPr>
                <w:noProof/>
                <w:webHidden/>
              </w:rPr>
            </w:r>
            <w:r w:rsidR="00C35F83">
              <w:rPr>
                <w:noProof/>
                <w:webHidden/>
              </w:rPr>
              <w:fldChar w:fldCharType="separate"/>
            </w:r>
            <w:r w:rsidR="00C35F83">
              <w:rPr>
                <w:noProof/>
                <w:webHidden/>
              </w:rPr>
              <w:t>19</w:t>
            </w:r>
            <w:r w:rsidR="00C35F83">
              <w:rPr>
                <w:noProof/>
                <w:webHidden/>
              </w:rPr>
              <w:fldChar w:fldCharType="end"/>
            </w:r>
          </w:hyperlink>
        </w:p>
        <w:p w14:paraId="2FDF559D" w14:textId="77777777" w:rsidR="00C35F83" w:rsidRDefault="00310836">
          <w:pPr>
            <w:pStyle w:val="TOC3"/>
            <w:rPr>
              <w:rFonts w:asciiTheme="minorHAnsi" w:eastAsiaTheme="minorEastAsia" w:hAnsiTheme="minorHAnsi"/>
              <w:noProof/>
              <w:sz w:val="24"/>
              <w:lang w:val="en-DE" w:eastAsia="en-GB"/>
            </w:rPr>
          </w:pPr>
          <w:hyperlink w:anchor="_Toc57061870" w:history="1">
            <w:r w:rsidR="00C35F83" w:rsidRPr="00B77E58">
              <w:rPr>
                <w:rStyle w:val="Hyperlink"/>
                <w:noProof/>
              </w:rPr>
              <w:t>4.6.1</w:t>
            </w:r>
            <w:r w:rsidR="00C35F83">
              <w:rPr>
                <w:rFonts w:asciiTheme="minorHAnsi" w:eastAsiaTheme="minorEastAsia" w:hAnsiTheme="minorHAnsi"/>
                <w:noProof/>
                <w:sz w:val="24"/>
                <w:lang w:val="en-DE" w:eastAsia="en-GB"/>
              </w:rPr>
              <w:tab/>
            </w:r>
            <w:r w:rsidR="00C35F83" w:rsidRPr="00B77E58">
              <w:rPr>
                <w:rStyle w:val="Hyperlink"/>
                <w:noProof/>
              </w:rPr>
              <w:t>Primitive types</w:t>
            </w:r>
            <w:r w:rsidR="00C35F83">
              <w:rPr>
                <w:noProof/>
                <w:webHidden/>
              </w:rPr>
              <w:tab/>
            </w:r>
            <w:r w:rsidR="00C35F83">
              <w:rPr>
                <w:noProof/>
                <w:webHidden/>
              </w:rPr>
              <w:fldChar w:fldCharType="begin"/>
            </w:r>
            <w:r w:rsidR="00C35F83">
              <w:rPr>
                <w:noProof/>
                <w:webHidden/>
              </w:rPr>
              <w:instrText xml:space="preserve"> PAGEREF _Toc57061870 \h </w:instrText>
            </w:r>
            <w:r w:rsidR="00C35F83">
              <w:rPr>
                <w:noProof/>
                <w:webHidden/>
              </w:rPr>
            </w:r>
            <w:r w:rsidR="00C35F83">
              <w:rPr>
                <w:noProof/>
                <w:webHidden/>
              </w:rPr>
              <w:fldChar w:fldCharType="separate"/>
            </w:r>
            <w:r w:rsidR="00C35F83">
              <w:rPr>
                <w:noProof/>
                <w:webHidden/>
              </w:rPr>
              <w:t>19</w:t>
            </w:r>
            <w:r w:rsidR="00C35F83">
              <w:rPr>
                <w:noProof/>
                <w:webHidden/>
              </w:rPr>
              <w:fldChar w:fldCharType="end"/>
            </w:r>
          </w:hyperlink>
        </w:p>
        <w:p w14:paraId="25E43A3C" w14:textId="77777777" w:rsidR="00C35F83" w:rsidRDefault="00310836">
          <w:pPr>
            <w:pStyle w:val="TOC3"/>
            <w:rPr>
              <w:rFonts w:asciiTheme="minorHAnsi" w:eastAsiaTheme="minorEastAsia" w:hAnsiTheme="minorHAnsi"/>
              <w:noProof/>
              <w:sz w:val="24"/>
              <w:lang w:val="en-DE" w:eastAsia="en-GB"/>
            </w:rPr>
          </w:pPr>
          <w:hyperlink w:anchor="_Toc57061871" w:history="1">
            <w:r w:rsidR="00C35F83" w:rsidRPr="00B77E58">
              <w:rPr>
                <w:rStyle w:val="Hyperlink"/>
                <w:noProof/>
              </w:rPr>
              <w:t>4.6.2</w:t>
            </w:r>
            <w:r w:rsidR="00C35F83">
              <w:rPr>
                <w:rFonts w:asciiTheme="minorHAnsi" w:eastAsiaTheme="minorEastAsia" w:hAnsiTheme="minorHAnsi"/>
                <w:noProof/>
                <w:sz w:val="24"/>
                <w:lang w:val="en-DE" w:eastAsia="en-GB"/>
              </w:rPr>
              <w:tab/>
            </w:r>
            <w:r w:rsidR="00C35F83" w:rsidRPr="00B77E58">
              <w:rPr>
                <w:rStyle w:val="Hyperlink"/>
                <w:noProof/>
              </w:rPr>
              <w:t>Null values</w:t>
            </w:r>
            <w:r w:rsidR="00C35F83">
              <w:rPr>
                <w:noProof/>
                <w:webHidden/>
              </w:rPr>
              <w:tab/>
            </w:r>
            <w:r w:rsidR="00C35F83">
              <w:rPr>
                <w:noProof/>
                <w:webHidden/>
              </w:rPr>
              <w:fldChar w:fldCharType="begin"/>
            </w:r>
            <w:r w:rsidR="00C35F83">
              <w:rPr>
                <w:noProof/>
                <w:webHidden/>
              </w:rPr>
              <w:instrText xml:space="preserve"> PAGEREF _Toc57061871 \h </w:instrText>
            </w:r>
            <w:r w:rsidR="00C35F83">
              <w:rPr>
                <w:noProof/>
                <w:webHidden/>
              </w:rPr>
            </w:r>
            <w:r w:rsidR="00C35F83">
              <w:rPr>
                <w:noProof/>
                <w:webHidden/>
              </w:rPr>
              <w:fldChar w:fldCharType="separate"/>
            </w:r>
            <w:r w:rsidR="00C35F83">
              <w:rPr>
                <w:noProof/>
                <w:webHidden/>
              </w:rPr>
              <w:t>19</w:t>
            </w:r>
            <w:r w:rsidR="00C35F83">
              <w:rPr>
                <w:noProof/>
                <w:webHidden/>
              </w:rPr>
              <w:fldChar w:fldCharType="end"/>
            </w:r>
          </w:hyperlink>
        </w:p>
        <w:p w14:paraId="3F9ACD3D" w14:textId="77777777" w:rsidR="00C35F83" w:rsidRDefault="00310836">
          <w:pPr>
            <w:pStyle w:val="TOC3"/>
            <w:rPr>
              <w:rFonts w:asciiTheme="minorHAnsi" w:eastAsiaTheme="minorEastAsia" w:hAnsiTheme="minorHAnsi"/>
              <w:noProof/>
              <w:sz w:val="24"/>
              <w:lang w:val="en-DE" w:eastAsia="en-GB"/>
            </w:rPr>
          </w:pPr>
          <w:hyperlink w:anchor="_Toc57061872" w:history="1">
            <w:r w:rsidR="00C35F83" w:rsidRPr="00B77E58">
              <w:rPr>
                <w:rStyle w:val="Hyperlink"/>
                <w:noProof/>
              </w:rPr>
              <w:t>4.6.3</w:t>
            </w:r>
            <w:r w:rsidR="00C35F83">
              <w:rPr>
                <w:rFonts w:asciiTheme="minorHAnsi" w:eastAsiaTheme="minorEastAsia" w:hAnsiTheme="minorHAnsi"/>
                <w:noProof/>
                <w:sz w:val="24"/>
                <w:lang w:val="en-DE" w:eastAsia="en-GB"/>
              </w:rPr>
              <w:tab/>
            </w:r>
            <w:r w:rsidR="00C35F83" w:rsidRPr="00B77E58">
              <w:rPr>
                <w:rStyle w:val="Hyperlink"/>
                <w:noProof/>
              </w:rPr>
              <w:t>Byte order</w:t>
            </w:r>
            <w:r w:rsidR="00C35F83">
              <w:rPr>
                <w:noProof/>
                <w:webHidden/>
              </w:rPr>
              <w:tab/>
            </w:r>
            <w:r w:rsidR="00C35F83">
              <w:rPr>
                <w:noProof/>
                <w:webHidden/>
              </w:rPr>
              <w:fldChar w:fldCharType="begin"/>
            </w:r>
            <w:r w:rsidR="00C35F83">
              <w:rPr>
                <w:noProof/>
                <w:webHidden/>
              </w:rPr>
              <w:instrText xml:space="preserve"> PAGEREF _Toc57061872 \h </w:instrText>
            </w:r>
            <w:r w:rsidR="00C35F83">
              <w:rPr>
                <w:noProof/>
                <w:webHidden/>
              </w:rPr>
            </w:r>
            <w:r w:rsidR="00C35F83">
              <w:rPr>
                <w:noProof/>
                <w:webHidden/>
              </w:rPr>
              <w:fldChar w:fldCharType="separate"/>
            </w:r>
            <w:r w:rsidR="00C35F83">
              <w:rPr>
                <w:noProof/>
                <w:webHidden/>
              </w:rPr>
              <w:t>19</w:t>
            </w:r>
            <w:r w:rsidR="00C35F83">
              <w:rPr>
                <w:noProof/>
                <w:webHidden/>
              </w:rPr>
              <w:fldChar w:fldCharType="end"/>
            </w:r>
          </w:hyperlink>
        </w:p>
        <w:p w14:paraId="30C074E7" w14:textId="77777777" w:rsidR="00C35F83" w:rsidRDefault="00310836">
          <w:pPr>
            <w:pStyle w:val="TOC3"/>
            <w:rPr>
              <w:rFonts w:asciiTheme="minorHAnsi" w:eastAsiaTheme="minorEastAsia" w:hAnsiTheme="minorHAnsi"/>
              <w:noProof/>
              <w:sz w:val="24"/>
              <w:lang w:val="en-DE" w:eastAsia="en-GB"/>
            </w:rPr>
          </w:pPr>
          <w:hyperlink w:anchor="_Toc57061873" w:history="1">
            <w:r w:rsidR="00C35F83" w:rsidRPr="00B77E58">
              <w:rPr>
                <w:rStyle w:val="Hyperlink"/>
                <w:noProof/>
              </w:rPr>
              <w:t>4.6.4</w:t>
            </w:r>
            <w:r w:rsidR="00C35F83">
              <w:rPr>
                <w:rFonts w:asciiTheme="minorHAnsi" w:eastAsiaTheme="minorEastAsia" w:hAnsiTheme="minorHAnsi"/>
                <w:noProof/>
                <w:sz w:val="24"/>
                <w:lang w:val="en-DE" w:eastAsia="en-GB"/>
              </w:rPr>
              <w:tab/>
            </w:r>
            <w:r w:rsidR="00C35F83" w:rsidRPr="00B77E58">
              <w:rPr>
                <w:rStyle w:val="Hyperlink"/>
                <w:noProof/>
              </w:rPr>
              <w:t>Float encoding specifications</w:t>
            </w:r>
            <w:r w:rsidR="00C35F83">
              <w:rPr>
                <w:noProof/>
                <w:webHidden/>
              </w:rPr>
              <w:tab/>
            </w:r>
            <w:r w:rsidR="00C35F83">
              <w:rPr>
                <w:noProof/>
                <w:webHidden/>
              </w:rPr>
              <w:fldChar w:fldCharType="begin"/>
            </w:r>
            <w:r w:rsidR="00C35F83">
              <w:rPr>
                <w:noProof/>
                <w:webHidden/>
              </w:rPr>
              <w:instrText xml:space="preserve"> PAGEREF _Toc57061873 \h </w:instrText>
            </w:r>
            <w:r w:rsidR="00C35F83">
              <w:rPr>
                <w:noProof/>
                <w:webHidden/>
              </w:rPr>
            </w:r>
            <w:r w:rsidR="00C35F83">
              <w:rPr>
                <w:noProof/>
                <w:webHidden/>
              </w:rPr>
              <w:fldChar w:fldCharType="separate"/>
            </w:r>
            <w:r w:rsidR="00C35F83">
              <w:rPr>
                <w:noProof/>
                <w:webHidden/>
              </w:rPr>
              <w:t>19</w:t>
            </w:r>
            <w:r w:rsidR="00C35F83">
              <w:rPr>
                <w:noProof/>
                <w:webHidden/>
              </w:rPr>
              <w:fldChar w:fldCharType="end"/>
            </w:r>
          </w:hyperlink>
        </w:p>
        <w:p w14:paraId="6251904B" w14:textId="77777777" w:rsidR="00C35F83" w:rsidRDefault="00310836">
          <w:pPr>
            <w:pStyle w:val="TOC3"/>
            <w:rPr>
              <w:rFonts w:asciiTheme="minorHAnsi" w:eastAsiaTheme="minorEastAsia" w:hAnsiTheme="minorHAnsi"/>
              <w:noProof/>
              <w:sz w:val="24"/>
              <w:lang w:val="en-DE" w:eastAsia="en-GB"/>
            </w:rPr>
          </w:pPr>
          <w:hyperlink w:anchor="_Toc57061874" w:history="1">
            <w:r w:rsidR="00C35F83" w:rsidRPr="00B77E58">
              <w:rPr>
                <w:rStyle w:val="Hyperlink"/>
                <w:noProof/>
              </w:rPr>
              <w:t>4.6.5</w:t>
            </w:r>
            <w:r w:rsidR="00C35F83">
              <w:rPr>
                <w:rFonts w:asciiTheme="minorHAnsi" w:eastAsiaTheme="minorEastAsia" w:hAnsiTheme="minorHAnsi"/>
                <w:noProof/>
                <w:sz w:val="24"/>
                <w:lang w:val="en-DE" w:eastAsia="en-GB"/>
              </w:rPr>
              <w:tab/>
            </w:r>
            <w:r w:rsidR="00C35F83" w:rsidRPr="00B77E58">
              <w:rPr>
                <w:rStyle w:val="Hyperlink"/>
                <w:noProof/>
              </w:rPr>
              <w:t>Examples of floating point fields</w:t>
            </w:r>
            <w:r w:rsidR="00C35F83">
              <w:rPr>
                <w:noProof/>
                <w:webHidden/>
              </w:rPr>
              <w:tab/>
            </w:r>
            <w:r w:rsidR="00C35F83">
              <w:rPr>
                <w:noProof/>
                <w:webHidden/>
              </w:rPr>
              <w:fldChar w:fldCharType="begin"/>
            </w:r>
            <w:r w:rsidR="00C35F83">
              <w:rPr>
                <w:noProof/>
                <w:webHidden/>
              </w:rPr>
              <w:instrText xml:space="preserve"> PAGEREF _Toc57061874 \h </w:instrText>
            </w:r>
            <w:r w:rsidR="00C35F83">
              <w:rPr>
                <w:noProof/>
                <w:webHidden/>
              </w:rPr>
            </w:r>
            <w:r w:rsidR="00C35F83">
              <w:rPr>
                <w:noProof/>
                <w:webHidden/>
              </w:rPr>
              <w:fldChar w:fldCharType="separate"/>
            </w:r>
            <w:r w:rsidR="00C35F83">
              <w:rPr>
                <w:noProof/>
                <w:webHidden/>
              </w:rPr>
              <w:t>19</w:t>
            </w:r>
            <w:r w:rsidR="00C35F83">
              <w:rPr>
                <w:noProof/>
                <w:webHidden/>
              </w:rPr>
              <w:fldChar w:fldCharType="end"/>
            </w:r>
          </w:hyperlink>
        </w:p>
        <w:p w14:paraId="6E1966EF" w14:textId="77777777" w:rsidR="00C35F83" w:rsidRDefault="00310836">
          <w:pPr>
            <w:pStyle w:val="TOC2"/>
            <w:rPr>
              <w:rFonts w:asciiTheme="minorHAnsi" w:eastAsiaTheme="minorEastAsia" w:hAnsiTheme="minorHAnsi"/>
              <w:noProof/>
              <w:sz w:val="24"/>
              <w:lang w:val="en-DE" w:eastAsia="en-GB"/>
            </w:rPr>
          </w:pPr>
          <w:hyperlink w:anchor="_Toc57061875" w:history="1">
            <w:r w:rsidR="00C35F83" w:rsidRPr="00B77E58">
              <w:rPr>
                <w:rStyle w:val="Hyperlink"/>
                <w:noProof/>
              </w:rPr>
              <w:t>4.7</w:t>
            </w:r>
            <w:r w:rsidR="00C35F83">
              <w:rPr>
                <w:rFonts w:asciiTheme="minorHAnsi" w:eastAsiaTheme="minorEastAsia" w:hAnsiTheme="minorHAnsi"/>
                <w:noProof/>
                <w:sz w:val="24"/>
                <w:lang w:val="en-DE" w:eastAsia="en-GB"/>
              </w:rPr>
              <w:tab/>
            </w:r>
            <w:r w:rsidR="00C35F83" w:rsidRPr="00B77E58">
              <w:rPr>
                <w:rStyle w:val="Hyperlink"/>
                <w:noProof/>
              </w:rPr>
              <w:t>String encodings</w:t>
            </w:r>
            <w:r w:rsidR="00C35F83">
              <w:rPr>
                <w:noProof/>
                <w:webHidden/>
              </w:rPr>
              <w:tab/>
            </w:r>
            <w:r w:rsidR="00C35F83">
              <w:rPr>
                <w:noProof/>
                <w:webHidden/>
              </w:rPr>
              <w:fldChar w:fldCharType="begin"/>
            </w:r>
            <w:r w:rsidR="00C35F83">
              <w:rPr>
                <w:noProof/>
                <w:webHidden/>
              </w:rPr>
              <w:instrText xml:space="preserve"> PAGEREF _Toc57061875 \h </w:instrText>
            </w:r>
            <w:r w:rsidR="00C35F83">
              <w:rPr>
                <w:noProof/>
                <w:webHidden/>
              </w:rPr>
            </w:r>
            <w:r w:rsidR="00C35F83">
              <w:rPr>
                <w:noProof/>
                <w:webHidden/>
              </w:rPr>
              <w:fldChar w:fldCharType="separate"/>
            </w:r>
            <w:r w:rsidR="00C35F83">
              <w:rPr>
                <w:noProof/>
                <w:webHidden/>
              </w:rPr>
              <w:t>20</w:t>
            </w:r>
            <w:r w:rsidR="00C35F83">
              <w:rPr>
                <w:noProof/>
                <w:webHidden/>
              </w:rPr>
              <w:fldChar w:fldCharType="end"/>
            </w:r>
          </w:hyperlink>
        </w:p>
        <w:p w14:paraId="5F8EC8EC" w14:textId="77777777" w:rsidR="00C35F83" w:rsidRDefault="00310836">
          <w:pPr>
            <w:pStyle w:val="TOC3"/>
            <w:rPr>
              <w:rFonts w:asciiTheme="minorHAnsi" w:eastAsiaTheme="minorEastAsia" w:hAnsiTheme="minorHAnsi"/>
              <w:noProof/>
              <w:sz w:val="24"/>
              <w:lang w:val="en-DE" w:eastAsia="en-GB"/>
            </w:rPr>
          </w:pPr>
          <w:hyperlink w:anchor="_Toc57061876" w:history="1">
            <w:r w:rsidR="00C35F83" w:rsidRPr="00B77E58">
              <w:rPr>
                <w:rStyle w:val="Hyperlink"/>
                <w:noProof/>
              </w:rPr>
              <w:t>4.7.1</w:t>
            </w:r>
            <w:r w:rsidR="00C35F83">
              <w:rPr>
                <w:rFonts w:asciiTheme="minorHAnsi" w:eastAsiaTheme="minorEastAsia" w:hAnsiTheme="minorHAnsi"/>
                <w:noProof/>
                <w:sz w:val="24"/>
                <w:lang w:val="en-DE" w:eastAsia="en-GB"/>
              </w:rPr>
              <w:tab/>
            </w:r>
            <w:r w:rsidR="00C35F83" w:rsidRPr="00B77E58">
              <w:rPr>
                <w:rStyle w:val="Hyperlink"/>
                <w:noProof/>
              </w:rPr>
              <w:t>Character</w:t>
            </w:r>
            <w:r w:rsidR="00C35F83">
              <w:rPr>
                <w:noProof/>
                <w:webHidden/>
              </w:rPr>
              <w:tab/>
            </w:r>
            <w:r w:rsidR="00C35F83">
              <w:rPr>
                <w:noProof/>
                <w:webHidden/>
              </w:rPr>
              <w:fldChar w:fldCharType="begin"/>
            </w:r>
            <w:r w:rsidR="00C35F83">
              <w:rPr>
                <w:noProof/>
                <w:webHidden/>
              </w:rPr>
              <w:instrText xml:space="preserve"> PAGEREF _Toc57061876 \h </w:instrText>
            </w:r>
            <w:r w:rsidR="00C35F83">
              <w:rPr>
                <w:noProof/>
                <w:webHidden/>
              </w:rPr>
            </w:r>
            <w:r w:rsidR="00C35F83">
              <w:rPr>
                <w:noProof/>
                <w:webHidden/>
              </w:rPr>
              <w:fldChar w:fldCharType="separate"/>
            </w:r>
            <w:r w:rsidR="00C35F83">
              <w:rPr>
                <w:noProof/>
                <w:webHidden/>
              </w:rPr>
              <w:t>20</w:t>
            </w:r>
            <w:r w:rsidR="00C35F83">
              <w:rPr>
                <w:noProof/>
                <w:webHidden/>
              </w:rPr>
              <w:fldChar w:fldCharType="end"/>
            </w:r>
          </w:hyperlink>
        </w:p>
        <w:p w14:paraId="03BEE75F" w14:textId="77777777" w:rsidR="00C35F83" w:rsidRDefault="00310836">
          <w:pPr>
            <w:pStyle w:val="TOC4"/>
            <w:rPr>
              <w:rFonts w:asciiTheme="minorHAnsi" w:eastAsiaTheme="minorEastAsia" w:hAnsiTheme="minorHAnsi"/>
              <w:sz w:val="24"/>
              <w:lang w:val="en-DE" w:eastAsia="en-GB"/>
            </w:rPr>
          </w:pPr>
          <w:hyperlink w:anchor="_Toc57061877" w:history="1">
            <w:r w:rsidR="00C35F83" w:rsidRPr="00B77E58">
              <w:rPr>
                <w:rStyle w:val="Hyperlink"/>
              </w:rPr>
              <w:t>4.7.1.1</w:t>
            </w:r>
            <w:r w:rsidR="00C35F83">
              <w:rPr>
                <w:rFonts w:asciiTheme="minorHAnsi" w:eastAsiaTheme="minorEastAsia" w:hAnsiTheme="minorHAnsi"/>
                <w:sz w:val="24"/>
                <w:lang w:val="en-DE" w:eastAsia="en-GB"/>
              </w:rPr>
              <w:tab/>
            </w:r>
            <w:r w:rsidR="00C35F83" w:rsidRPr="00B77E58">
              <w:rPr>
                <w:rStyle w:val="Hyperlink"/>
              </w:rPr>
              <w:t>Range attributes for char fields</w:t>
            </w:r>
            <w:r w:rsidR="00C35F83">
              <w:rPr>
                <w:webHidden/>
              </w:rPr>
              <w:tab/>
            </w:r>
            <w:r w:rsidR="00C35F83">
              <w:rPr>
                <w:webHidden/>
              </w:rPr>
              <w:fldChar w:fldCharType="begin"/>
            </w:r>
            <w:r w:rsidR="00C35F83">
              <w:rPr>
                <w:webHidden/>
              </w:rPr>
              <w:instrText xml:space="preserve"> PAGEREF _Toc57061877 \h </w:instrText>
            </w:r>
            <w:r w:rsidR="00C35F83">
              <w:rPr>
                <w:webHidden/>
              </w:rPr>
            </w:r>
            <w:r w:rsidR="00C35F83">
              <w:rPr>
                <w:webHidden/>
              </w:rPr>
              <w:fldChar w:fldCharType="separate"/>
            </w:r>
            <w:r w:rsidR="00C35F83">
              <w:rPr>
                <w:webHidden/>
              </w:rPr>
              <w:t>20</w:t>
            </w:r>
            <w:r w:rsidR="00C35F83">
              <w:rPr>
                <w:webHidden/>
              </w:rPr>
              <w:fldChar w:fldCharType="end"/>
            </w:r>
          </w:hyperlink>
        </w:p>
        <w:p w14:paraId="4DBECEA0" w14:textId="77777777" w:rsidR="00C35F83" w:rsidRDefault="00310836">
          <w:pPr>
            <w:pStyle w:val="TOC4"/>
            <w:rPr>
              <w:rFonts w:asciiTheme="minorHAnsi" w:eastAsiaTheme="minorEastAsia" w:hAnsiTheme="minorHAnsi"/>
              <w:sz w:val="24"/>
              <w:lang w:val="en-DE" w:eastAsia="en-GB"/>
            </w:rPr>
          </w:pPr>
          <w:hyperlink w:anchor="_Toc57061878" w:history="1">
            <w:r w:rsidR="00C35F83" w:rsidRPr="00B77E58">
              <w:rPr>
                <w:rStyle w:val="Hyperlink"/>
              </w:rPr>
              <w:t>4.7.1.2</w:t>
            </w:r>
            <w:r w:rsidR="00C35F83">
              <w:rPr>
                <w:rFonts w:asciiTheme="minorHAnsi" w:eastAsiaTheme="minorEastAsia" w:hAnsiTheme="minorHAnsi"/>
                <w:sz w:val="24"/>
                <w:lang w:val="en-DE" w:eastAsia="en-GB"/>
              </w:rPr>
              <w:tab/>
            </w:r>
            <w:r w:rsidR="00C35F83" w:rsidRPr="00B77E58">
              <w:rPr>
                <w:rStyle w:val="Hyperlink"/>
              </w:rPr>
              <w:t>Encoding of char type</w:t>
            </w:r>
            <w:r w:rsidR="00C35F83">
              <w:rPr>
                <w:webHidden/>
              </w:rPr>
              <w:tab/>
            </w:r>
            <w:r w:rsidR="00C35F83">
              <w:rPr>
                <w:webHidden/>
              </w:rPr>
              <w:fldChar w:fldCharType="begin"/>
            </w:r>
            <w:r w:rsidR="00C35F83">
              <w:rPr>
                <w:webHidden/>
              </w:rPr>
              <w:instrText xml:space="preserve"> PAGEREF _Toc57061878 \h </w:instrText>
            </w:r>
            <w:r w:rsidR="00C35F83">
              <w:rPr>
                <w:webHidden/>
              </w:rPr>
            </w:r>
            <w:r w:rsidR="00C35F83">
              <w:rPr>
                <w:webHidden/>
              </w:rPr>
              <w:fldChar w:fldCharType="separate"/>
            </w:r>
            <w:r w:rsidR="00C35F83">
              <w:rPr>
                <w:webHidden/>
              </w:rPr>
              <w:t>20</w:t>
            </w:r>
            <w:r w:rsidR="00C35F83">
              <w:rPr>
                <w:webHidden/>
              </w:rPr>
              <w:fldChar w:fldCharType="end"/>
            </w:r>
          </w:hyperlink>
        </w:p>
        <w:p w14:paraId="2C09A2EC" w14:textId="77777777" w:rsidR="00C35F83" w:rsidRDefault="00310836">
          <w:pPr>
            <w:pStyle w:val="TOC3"/>
            <w:rPr>
              <w:rFonts w:asciiTheme="minorHAnsi" w:eastAsiaTheme="minorEastAsia" w:hAnsiTheme="minorHAnsi"/>
              <w:noProof/>
              <w:sz w:val="24"/>
              <w:lang w:val="en-DE" w:eastAsia="en-GB"/>
            </w:rPr>
          </w:pPr>
          <w:hyperlink w:anchor="_Toc57061879" w:history="1">
            <w:r w:rsidR="00C35F83" w:rsidRPr="00B77E58">
              <w:rPr>
                <w:rStyle w:val="Hyperlink"/>
                <w:noProof/>
              </w:rPr>
              <w:t>4.7.2</w:t>
            </w:r>
            <w:r w:rsidR="00C35F83">
              <w:rPr>
                <w:rFonts w:asciiTheme="minorHAnsi" w:eastAsiaTheme="minorEastAsia" w:hAnsiTheme="minorHAnsi"/>
                <w:noProof/>
                <w:sz w:val="24"/>
                <w:lang w:val="en-DE" w:eastAsia="en-GB"/>
              </w:rPr>
              <w:tab/>
            </w:r>
            <w:r w:rsidR="00C35F83" w:rsidRPr="00B77E58">
              <w:rPr>
                <w:rStyle w:val="Hyperlink"/>
                <w:noProof/>
              </w:rPr>
              <w:t>Fixed-length character array</w:t>
            </w:r>
            <w:r w:rsidR="00C35F83">
              <w:rPr>
                <w:noProof/>
                <w:webHidden/>
              </w:rPr>
              <w:tab/>
            </w:r>
            <w:r w:rsidR="00C35F83">
              <w:rPr>
                <w:noProof/>
                <w:webHidden/>
              </w:rPr>
              <w:fldChar w:fldCharType="begin"/>
            </w:r>
            <w:r w:rsidR="00C35F83">
              <w:rPr>
                <w:noProof/>
                <w:webHidden/>
              </w:rPr>
              <w:instrText xml:space="preserve"> PAGEREF _Toc57061879 \h </w:instrText>
            </w:r>
            <w:r w:rsidR="00C35F83">
              <w:rPr>
                <w:noProof/>
                <w:webHidden/>
              </w:rPr>
            </w:r>
            <w:r w:rsidR="00C35F83">
              <w:rPr>
                <w:noProof/>
                <w:webHidden/>
              </w:rPr>
              <w:fldChar w:fldCharType="separate"/>
            </w:r>
            <w:r w:rsidR="00C35F83">
              <w:rPr>
                <w:noProof/>
                <w:webHidden/>
              </w:rPr>
              <w:t>20</w:t>
            </w:r>
            <w:r w:rsidR="00C35F83">
              <w:rPr>
                <w:noProof/>
                <w:webHidden/>
              </w:rPr>
              <w:fldChar w:fldCharType="end"/>
            </w:r>
          </w:hyperlink>
        </w:p>
        <w:p w14:paraId="08BC0690" w14:textId="77777777" w:rsidR="00C35F83" w:rsidRDefault="00310836">
          <w:pPr>
            <w:pStyle w:val="TOC4"/>
            <w:rPr>
              <w:rFonts w:asciiTheme="minorHAnsi" w:eastAsiaTheme="minorEastAsia" w:hAnsiTheme="minorHAnsi"/>
              <w:sz w:val="24"/>
              <w:lang w:val="en-DE" w:eastAsia="en-GB"/>
            </w:rPr>
          </w:pPr>
          <w:hyperlink w:anchor="_Toc57061880" w:history="1">
            <w:r w:rsidR="00C35F83" w:rsidRPr="00B77E58">
              <w:rPr>
                <w:rStyle w:val="Hyperlink"/>
              </w:rPr>
              <w:t>4.7.2.1</w:t>
            </w:r>
            <w:r w:rsidR="00C35F83">
              <w:rPr>
                <w:rFonts w:asciiTheme="minorHAnsi" w:eastAsiaTheme="minorEastAsia" w:hAnsiTheme="minorHAnsi"/>
                <w:sz w:val="24"/>
                <w:lang w:val="en-DE" w:eastAsia="en-GB"/>
              </w:rPr>
              <w:tab/>
            </w:r>
            <w:r w:rsidR="00C35F83" w:rsidRPr="00B77E58">
              <w:rPr>
                <w:rStyle w:val="Hyperlink"/>
              </w:rPr>
              <w:t>Encoding specifications for fixed-length character array</w:t>
            </w:r>
            <w:r w:rsidR="00C35F83">
              <w:rPr>
                <w:webHidden/>
              </w:rPr>
              <w:tab/>
            </w:r>
            <w:r w:rsidR="00C35F83">
              <w:rPr>
                <w:webHidden/>
              </w:rPr>
              <w:fldChar w:fldCharType="begin"/>
            </w:r>
            <w:r w:rsidR="00C35F83">
              <w:rPr>
                <w:webHidden/>
              </w:rPr>
              <w:instrText xml:space="preserve"> PAGEREF _Toc57061880 \h </w:instrText>
            </w:r>
            <w:r w:rsidR="00C35F83">
              <w:rPr>
                <w:webHidden/>
              </w:rPr>
            </w:r>
            <w:r w:rsidR="00C35F83">
              <w:rPr>
                <w:webHidden/>
              </w:rPr>
              <w:fldChar w:fldCharType="separate"/>
            </w:r>
            <w:r w:rsidR="00C35F83">
              <w:rPr>
                <w:webHidden/>
              </w:rPr>
              <w:t>20</w:t>
            </w:r>
            <w:r w:rsidR="00C35F83">
              <w:rPr>
                <w:webHidden/>
              </w:rPr>
              <w:fldChar w:fldCharType="end"/>
            </w:r>
          </w:hyperlink>
        </w:p>
        <w:p w14:paraId="30547916" w14:textId="77777777" w:rsidR="00C35F83" w:rsidRDefault="00310836">
          <w:pPr>
            <w:pStyle w:val="TOC4"/>
            <w:rPr>
              <w:rFonts w:asciiTheme="minorHAnsi" w:eastAsiaTheme="minorEastAsia" w:hAnsiTheme="minorHAnsi"/>
              <w:sz w:val="24"/>
              <w:lang w:val="en-DE" w:eastAsia="en-GB"/>
            </w:rPr>
          </w:pPr>
          <w:hyperlink w:anchor="_Toc57061881" w:history="1">
            <w:r w:rsidR="00C35F83" w:rsidRPr="00B77E58">
              <w:rPr>
                <w:rStyle w:val="Hyperlink"/>
              </w:rPr>
              <w:t>4.7.2.2</w:t>
            </w:r>
            <w:r w:rsidR="00C35F83">
              <w:rPr>
                <w:rFonts w:asciiTheme="minorHAnsi" w:eastAsiaTheme="minorEastAsia" w:hAnsiTheme="minorHAnsi"/>
                <w:sz w:val="24"/>
                <w:lang w:val="en-DE" w:eastAsia="en-GB"/>
              </w:rPr>
              <w:tab/>
            </w:r>
            <w:r w:rsidR="00C35F83" w:rsidRPr="00B77E58">
              <w:rPr>
                <w:rStyle w:val="Hyperlink"/>
              </w:rPr>
              <w:t>Examples of fixed-length character arrays</w:t>
            </w:r>
            <w:r w:rsidR="00C35F83">
              <w:rPr>
                <w:webHidden/>
              </w:rPr>
              <w:tab/>
            </w:r>
            <w:r w:rsidR="00C35F83">
              <w:rPr>
                <w:webHidden/>
              </w:rPr>
              <w:fldChar w:fldCharType="begin"/>
            </w:r>
            <w:r w:rsidR="00C35F83">
              <w:rPr>
                <w:webHidden/>
              </w:rPr>
              <w:instrText xml:space="preserve"> PAGEREF _Toc57061881 \h </w:instrText>
            </w:r>
            <w:r w:rsidR="00C35F83">
              <w:rPr>
                <w:webHidden/>
              </w:rPr>
            </w:r>
            <w:r w:rsidR="00C35F83">
              <w:rPr>
                <w:webHidden/>
              </w:rPr>
              <w:fldChar w:fldCharType="separate"/>
            </w:r>
            <w:r w:rsidR="00C35F83">
              <w:rPr>
                <w:webHidden/>
              </w:rPr>
              <w:t>21</w:t>
            </w:r>
            <w:r w:rsidR="00C35F83">
              <w:rPr>
                <w:webHidden/>
              </w:rPr>
              <w:fldChar w:fldCharType="end"/>
            </w:r>
          </w:hyperlink>
        </w:p>
        <w:p w14:paraId="33B6125E" w14:textId="77777777" w:rsidR="00C35F83" w:rsidRDefault="00310836">
          <w:pPr>
            <w:pStyle w:val="TOC3"/>
            <w:rPr>
              <w:rFonts w:asciiTheme="minorHAnsi" w:eastAsiaTheme="minorEastAsia" w:hAnsiTheme="minorHAnsi"/>
              <w:noProof/>
              <w:sz w:val="24"/>
              <w:lang w:val="en-DE" w:eastAsia="en-GB"/>
            </w:rPr>
          </w:pPr>
          <w:hyperlink w:anchor="_Toc57061882" w:history="1">
            <w:r w:rsidR="00C35F83" w:rsidRPr="00B77E58">
              <w:rPr>
                <w:rStyle w:val="Hyperlink"/>
                <w:noProof/>
              </w:rPr>
              <w:t>4.7.3</w:t>
            </w:r>
            <w:r w:rsidR="00C35F83">
              <w:rPr>
                <w:rFonts w:asciiTheme="minorHAnsi" w:eastAsiaTheme="minorEastAsia" w:hAnsiTheme="minorHAnsi"/>
                <w:noProof/>
                <w:sz w:val="24"/>
                <w:lang w:val="en-DE" w:eastAsia="en-GB"/>
              </w:rPr>
              <w:tab/>
            </w:r>
            <w:r w:rsidR="00C35F83" w:rsidRPr="00B77E58">
              <w:rPr>
                <w:rStyle w:val="Hyperlink"/>
                <w:noProof/>
              </w:rPr>
              <w:t>Variable-length string encoding</w:t>
            </w:r>
            <w:r w:rsidR="00C35F83">
              <w:rPr>
                <w:noProof/>
                <w:webHidden/>
              </w:rPr>
              <w:tab/>
            </w:r>
            <w:r w:rsidR="00C35F83">
              <w:rPr>
                <w:noProof/>
                <w:webHidden/>
              </w:rPr>
              <w:fldChar w:fldCharType="begin"/>
            </w:r>
            <w:r w:rsidR="00C35F83">
              <w:rPr>
                <w:noProof/>
                <w:webHidden/>
              </w:rPr>
              <w:instrText xml:space="preserve"> PAGEREF _Toc57061882 \h </w:instrText>
            </w:r>
            <w:r w:rsidR="00C35F83">
              <w:rPr>
                <w:noProof/>
                <w:webHidden/>
              </w:rPr>
            </w:r>
            <w:r w:rsidR="00C35F83">
              <w:rPr>
                <w:noProof/>
                <w:webHidden/>
              </w:rPr>
              <w:fldChar w:fldCharType="separate"/>
            </w:r>
            <w:r w:rsidR="00C35F83">
              <w:rPr>
                <w:noProof/>
                <w:webHidden/>
              </w:rPr>
              <w:t>21</w:t>
            </w:r>
            <w:r w:rsidR="00C35F83">
              <w:rPr>
                <w:noProof/>
                <w:webHidden/>
              </w:rPr>
              <w:fldChar w:fldCharType="end"/>
            </w:r>
          </w:hyperlink>
        </w:p>
        <w:p w14:paraId="6AEB5DAA" w14:textId="77777777" w:rsidR="00C35F83" w:rsidRDefault="00310836">
          <w:pPr>
            <w:pStyle w:val="TOC3"/>
            <w:rPr>
              <w:rFonts w:asciiTheme="minorHAnsi" w:eastAsiaTheme="minorEastAsia" w:hAnsiTheme="minorHAnsi"/>
              <w:noProof/>
              <w:sz w:val="24"/>
              <w:lang w:val="en-DE" w:eastAsia="en-GB"/>
            </w:rPr>
          </w:pPr>
          <w:hyperlink w:anchor="_Toc57061883" w:history="1">
            <w:r w:rsidR="00C35F83" w:rsidRPr="00B77E58">
              <w:rPr>
                <w:rStyle w:val="Hyperlink"/>
                <w:noProof/>
              </w:rPr>
              <w:t>4.7.4</w:t>
            </w:r>
            <w:r w:rsidR="00C35F83">
              <w:rPr>
                <w:rFonts w:asciiTheme="minorHAnsi" w:eastAsiaTheme="minorEastAsia" w:hAnsiTheme="minorHAnsi"/>
                <w:noProof/>
                <w:sz w:val="24"/>
                <w:lang w:val="en-DE" w:eastAsia="en-GB"/>
              </w:rPr>
              <w:tab/>
            </w:r>
            <w:r w:rsidR="00C35F83" w:rsidRPr="00B77E58">
              <w:rPr>
                <w:rStyle w:val="Hyperlink"/>
                <w:noProof/>
              </w:rPr>
              <w:t>Range attributes for string Length</w:t>
            </w:r>
            <w:r w:rsidR="00C35F83">
              <w:rPr>
                <w:noProof/>
                <w:webHidden/>
              </w:rPr>
              <w:tab/>
            </w:r>
            <w:r w:rsidR="00C35F83">
              <w:rPr>
                <w:noProof/>
                <w:webHidden/>
              </w:rPr>
              <w:fldChar w:fldCharType="begin"/>
            </w:r>
            <w:r w:rsidR="00C35F83">
              <w:rPr>
                <w:noProof/>
                <w:webHidden/>
              </w:rPr>
              <w:instrText xml:space="preserve"> PAGEREF _Toc57061883 \h </w:instrText>
            </w:r>
            <w:r w:rsidR="00C35F83">
              <w:rPr>
                <w:noProof/>
                <w:webHidden/>
              </w:rPr>
            </w:r>
            <w:r w:rsidR="00C35F83">
              <w:rPr>
                <w:noProof/>
                <w:webHidden/>
              </w:rPr>
              <w:fldChar w:fldCharType="separate"/>
            </w:r>
            <w:r w:rsidR="00C35F83">
              <w:rPr>
                <w:noProof/>
                <w:webHidden/>
              </w:rPr>
              <w:t>21</w:t>
            </w:r>
            <w:r w:rsidR="00C35F83">
              <w:rPr>
                <w:noProof/>
                <w:webHidden/>
              </w:rPr>
              <w:fldChar w:fldCharType="end"/>
            </w:r>
          </w:hyperlink>
        </w:p>
        <w:p w14:paraId="62752177" w14:textId="77777777" w:rsidR="00C35F83" w:rsidRDefault="00310836">
          <w:pPr>
            <w:pStyle w:val="TOC3"/>
            <w:rPr>
              <w:rFonts w:asciiTheme="minorHAnsi" w:eastAsiaTheme="minorEastAsia" w:hAnsiTheme="minorHAnsi"/>
              <w:noProof/>
              <w:sz w:val="24"/>
              <w:lang w:val="en-DE" w:eastAsia="en-GB"/>
            </w:rPr>
          </w:pPr>
          <w:hyperlink w:anchor="_Toc57061884" w:history="1">
            <w:r w:rsidR="00C35F83" w:rsidRPr="00B77E58">
              <w:rPr>
                <w:rStyle w:val="Hyperlink"/>
                <w:noProof/>
              </w:rPr>
              <w:t>4.7.5</w:t>
            </w:r>
            <w:r w:rsidR="00C35F83">
              <w:rPr>
                <w:rFonts w:asciiTheme="minorHAnsi" w:eastAsiaTheme="minorEastAsia" w:hAnsiTheme="minorHAnsi"/>
                <w:noProof/>
                <w:sz w:val="24"/>
                <w:lang w:val="en-DE" w:eastAsia="en-GB"/>
              </w:rPr>
              <w:tab/>
            </w:r>
            <w:r w:rsidR="00C35F83" w:rsidRPr="00B77E58">
              <w:rPr>
                <w:rStyle w:val="Hyperlink"/>
                <w:noProof/>
              </w:rPr>
              <w:t>Encoding specifications for variable-length string</w:t>
            </w:r>
            <w:r w:rsidR="00C35F83">
              <w:rPr>
                <w:noProof/>
                <w:webHidden/>
              </w:rPr>
              <w:tab/>
            </w:r>
            <w:r w:rsidR="00C35F83">
              <w:rPr>
                <w:noProof/>
                <w:webHidden/>
              </w:rPr>
              <w:fldChar w:fldCharType="begin"/>
            </w:r>
            <w:r w:rsidR="00C35F83">
              <w:rPr>
                <w:noProof/>
                <w:webHidden/>
              </w:rPr>
              <w:instrText xml:space="preserve"> PAGEREF _Toc57061884 \h </w:instrText>
            </w:r>
            <w:r w:rsidR="00C35F83">
              <w:rPr>
                <w:noProof/>
                <w:webHidden/>
              </w:rPr>
            </w:r>
            <w:r w:rsidR="00C35F83">
              <w:rPr>
                <w:noProof/>
                <w:webHidden/>
              </w:rPr>
              <w:fldChar w:fldCharType="separate"/>
            </w:r>
            <w:r w:rsidR="00C35F83">
              <w:rPr>
                <w:noProof/>
                <w:webHidden/>
              </w:rPr>
              <w:t>21</w:t>
            </w:r>
            <w:r w:rsidR="00C35F83">
              <w:rPr>
                <w:noProof/>
                <w:webHidden/>
              </w:rPr>
              <w:fldChar w:fldCharType="end"/>
            </w:r>
          </w:hyperlink>
        </w:p>
        <w:p w14:paraId="4291C2D9" w14:textId="77777777" w:rsidR="00C35F83" w:rsidRDefault="00310836">
          <w:pPr>
            <w:pStyle w:val="TOC3"/>
            <w:rPr>
              <w:rFonts w:asciiTheme="minorHAnsi" w:eastAsiaTheme="minorEastAsia" w:hAnsiTheme="minorHAnsi"/>
              <w:noProof/>
              <w:sz w:val="24"/>
              <w:lang w:val="en-DE" w:eastAsia="en-GB"/>
            </w:rPr>
          </w:pPr>
          <w:hyperlink w:anchor="_Toc57061885" w:history="1">
            <w:r w:rsidR="00C35F83" w:rsidRPr="00B77E58">
              <w:rPr>
                <w:rStyle w:val="Hyperlink"/>
                <w:noProof/>
              </w:rPr>
              <w:t>4.7.6</w:t>
            </w:r>
            <w:r w:rsidR="00C35F83">
              <w:rPr>
                <w:rFonts w:asciiTheme="minorHAnsi" w:eastAsiaTheme="minorEastAsia" w:hAnsiTheme="minorHAnsi"/>
                <w:noProof/>
                <w:sz w:val="24"/>
                <w:lang w:val="en-DE" w:eastAsia="en-GB"/>
              </w:rPr>
              <w:tab/>
            </w:r>
            <w:r w:rsidR="00C35F83" w:rsidRPr="00B77E58">
              <w:rPr>
                <w:rStyle w:val="Hyperlink"/>
                <w:noProof/>
              </w:rPr>
              <w:t>Example of a variable-length string field</w:t>
            </w:r>
            <w:r w:rsidR="00C35F83">
              <w:rPr>
                <w:noProof/>
                <w:webHidden/>
              </w:rPr>
              <w:tab/>
            </w:r>
            <w:r w:rsidR="00C35F83">
              <w:rPr>
                <w:noProof/>
                <w:webHidden/>
              </w:rPr>
              <w:fldChar w:fldCharType="begin"/>
            </w:r>
            <w:r w:rsidR="00C35F83">
              <w:rPr>
                <w:noProof/>
                <w:webHidden/>
              </w:rPr>
              <w:instrText xml:space="preserve"> PAGEREF _Toc57061885 \h </w:instrText>
            </w:r>
            <w:r w:rsidR="00C35F83">
              <w:rPr>
                <w:noProof/>
                <w:webHidden/>
              </w:rPr>
            </w:r>
            <w:r w:rsidR="00C35F83">
              <w:rPr>
                <w:noProof/>
                <w:webHidden/>
              </w:rPr>
              <w:fldChar w:fldCharType="separate"/>
            </w:r>
            <w:r w:rsidR="00C35F83">
              <w:rPr>
                <w:noProof/>
                <w:webHidden/>
              </w:rPr>
              <w:t>22</w:t>
            </w:r>
            <w:r w:rsidR="00C35F83">
              <w:rPr>
                <w:noProof/>
                <w:webHidden/>
              </w:rPr>
              <w:fldChar w:fldCharType="end"/>
            </w:r>
          </w:hyperlink>
        </w:p>
        <w:p w14:paraId="6CECD8E5" w14:textId="77777777" w:rsidR="00C35F83" w:rsidRDefault="00310836">
          <w:pPr>
            <w:pStyle w:val="TOC2"/>
            <w:rPr>
              <w:rFonts w:asciiTheme="minorHAnsi" w:eastAsiaTheme="minorEastAsia" w:hAnsiTheme="minorHAnsi"/>
              <w:noProof/>
              <w:sz w:val="24"/>
              <w:lang w:val="en-DE" w:eastAsia="en-GB"/>
            </w:rPr>
          </w:pPr>
          <w:hyperlink w:anchor="_Toc57061886" w:history="1">
            <w:r w:rsidR="00C35F83" w:rsidRPr="00B77E58">
              <w:rPr>
                <w:rStyle w:val="Hyperlink"/>
                <w:noProof/>
              </w:rPr>
              <w:t>4.8</w:t>
            </w:r>
            <w:r w:rsidR="00C35F83">
              <w:rPr>
                <w:rFonts w:asciiTheme="minorHAnsi" w:eastAsiaTheme="minorEastAsia" w:hAnsiTheme="minorHAnsi"/>
                <w:noProof/>
                <w:sz w:val="24"/>
                <w:lang w:val="en-DE" w:eastAsia="en-GB"/>
              </w:rPr>
              <w:tab/>
            </w:r>
            <w:r w:rsidR="00C35F83" w:rsidRPr="00B77E58">
              <w:rPr>
                <w:rStyle w:val="Hyperlink"/>
                <w:noProof/>
              </w:rPr>
              <w:t>Data encodings</w:t>
            </w:r>
            <w:r w:rsidR="00C35F83">
              <w:rPr>
                <w:noProof/>
                <w:webHidden/>
              </w:rPr>
              <w:tab/>
            </w:r>
            <w:r w:rsidR="00C35F83">
              <w:rPr>
                <w:noProof/>
                <w:webHidden/>
              </w:rPr>
              <w:fldChar w:fldCharType="begin"/>
            </w:r>
            <w:r w:rsidR="00C35F83">
              <w:rPr>
                <w:noProof/>
                <w:webHidden/>
              </w:rPr>
              <w:instrText xml:space="preserve"> PAGEREF _Toc57061886 \h </w:instrText>
            </w:r>
            <w:r w:rsidR="00C35F83">
              <w:rPr>
                <w:noProof/>
                <w:webHidden/>
              </w:rPr>
            </w:r>
            <w:r w:rsidR="00C35F83">
              <w:rPr>
                <w:noProof/>
                <w:webHidden/>
              </w:rPr>
              <w:fldChar w:fldCharType="separate"/>
            </w:r>
            <w:r w:rsidR="00C35F83">
              <w:rPr>
                <w:noProof/>
                <w:webHidden/>
              </w:rPr>
              <w:t>22</w:t>
            </w:r>
            <w:r w:rsidR="00C35F83">
              <w:rPr>
                <w:noProof/>
                <w:webHidden/>
              </w:rPr>
              <w:fldChar w:fldCharType="end"/>
            </w:r>
          </w:hyperlink>
        </w:p>
        <w:p w14:paraId="5549AFC4" w14:textId="77777777" w:rsidR="00C35F83" w:rsidRDefault="00310836">
          <w:pPr>
            <w:pStyle w:val="TOC3"/>
            <w:rPr>
              <w:rFonts w:asciiTheme="minorHAnsi" w:eastAsiaTheme="minorEastAsia" w:hAnsiTheme="minorHAnsi"/>
              <w:noProof/>
              <w:sz w:val="24"/>
              <w:lang w:val="en-DE" w:eastAsia="en-GB"/>
            </w:rPr>
          </w:pPr>
          <w:hyperlink w:anchor="_Toc57061887" w:history="1">
            <w:r w:rsidR="00C35F83" w:rsidRPr="00B77E58">
              <w:rPr>
                <w:rStyle w:val="Hyperlink"/>
                <w:noProof/>
              </w:rPr>
              <w:t>4.8.1</w:t>
            </w:r>
            <w:r w:rsidR="00C35F83">
              <w:rPr>
                <w:rFonts w:asciiTheme="minorHAnsi" w:eastAsiaTheme="minorEastAsia" w:hAnsiTheme="minorHAnsi"/>
                <w:noProof/>
                <w:sz w:val="24"/>
                <w:lang w:val="en-DE" w:eastAsia="en-GB"/>
              </w:rPr>
              <w:tab/>
            </w:r>
            <w:r w:rsidR="00C35F83" w:rsidRPr="00B77E58">
              <w:rPr>
                <w:rStyle w:val="Hyperlink"/>
                <w:noProof/>
              </w:rPr>
              <w:t>Fixed-length data</w:t>
            </w:r>
            <w:r w:rsidR="00C35F83">
              <w:rPr>
                <w:noProof/>
                <w:webHidden/>
              </w:rPr>
              <w:tab/>
            </w:r>
            <w:r w:rsidR="00C35F83">
              <w:rPr>
                <w:noProof/>
                <w:webHidden/>
              </w:rPr>
              <w:fldChar w:fldCharType="begin"/>
            </w:r>
            <w:r w:rsidR="00C35F83">
              <w:rPr>
                <w:noProof/>
                <w:webHidden/>
              </w:rPr>
              <w:instrText xml:space="preserve"> PAGEREF _Toc57061887 \h </w:instrText>
            </w:r>
            <w:r w:rsidR="00C35F83">
              <w:rPr>
                <w:noProof/>
                <w:webHidden/>
              </w:rPr>
            </w:r>
            <w:r w:rsidR="00C35F83">
              <w:rPr>
                <w:noProof/>
                <w:webHidden/>
              </w:rPr>
              <w:fldChar w:fldCharType="separate"/>
            </w:r>
            <w:r w:rsidR="00C35F83">
              <w:rPr>
                <w:noProof/>
                <w:webHidden/>
              </w:rPr>
              <w:t>22</w:t>
            </w:r>
            <w:r w:rsidR="00C35F83">
              <w:rPr>
                <w:noProof/>
                <w:webHidden/>
              </w:rPr>
              <w:fldChar w:fldCharType="end"/>
            </w:r>
          </w:hyperlink>
        </w:p>
        <w:p w14:paraId="06E8E5AC" w14:textId="77777777" w:rsidR="00C35F83" w:rsidRDefault="00310836">
          <w:pPr>
            <w:pStyle w:val="TOC4"/>
            <w:rPr>
              <w:rFonts w:asciiTheme="minorHAnsi" w:eastAsiaTheme="minorEastAsia" w:hAnsiTheme="minorHAnsi"/>
              <w:sz w:val="24"/>
              <w:lang w:val="en-DE" w:eastAsia="en-GB"/>
            </w:rPr>
          </w:pPr>
          <w:hyperlink w:anchor="_Toc57061888" w:history="1">
            <w:r w:rsidR="00C35F83" w:rsidRPr="00B77E58">
              <w:rPr>
                <w:rStyle w:val="Hyperlink"/>
              </w:rPr>
              <w:t>4.8.1.1</w:t>
            </w:r>
            <w:r w:rsidR="00C35F83">
              <w:rPr>
                <w:rFonts w:asciiTheme="minorHAnsi" w:eastAsiaTheme="minorEastAsia" w:hAnsiTheme="minorHAnsi"/>
                <w:sz w:val="24"/>
                <w:lang w:val="en-DE" w:eastAsia="en-GB"/>
              </w:rPr>
              <w:tab/>
            </w:r>
            <w:r w:rsidR="00C35F83" w:rsidRPr="00B77E58">
              <w:rPr>
                <w:rStyle w:val="Hyperlink"/>
              </w:rPr>
              <w:t>Encoding specifications for fixed-length data</w:t>
            </w:r>
            <w:r w:rsidR="00C35F83">
              <w:rPr>
                <w:webHidden/>
              </w:rPr>
              <w:tab/>
            </w:r>
            <w:r w:rsidR="00C35F83">
              <w:rPr>
                <w:webHidden/>
              </w:rPr>
              <w:fldChar w:fldCharType="begin"/>
            </w:r>
            <w:r w:rsidR="00C35F83">
              <w:rPr>
                <w:webHidden/>
              </w:rPr>
              <w:instrText xml:space="preserve"> PAGEREF _Toc57061888 \h </w:instrText>
            </w:r>
            <w:r w:rsidR="00C35F83">
              <w:rPr>
                <w:webHidden/>
              </w:rPr>
            </w:r>
            <w:r w:rsidR="00C35F83">
              <w:rPr>
                <w:webHidden/>
              </w:rPr>
              <w:fldChar w:fldCharType="separate"/>
            </w:r>
            <w:r w:rsidR="00C35F83">
              <w:rPr>
                <w:webHidden/>
              </w:rPr>
              <w:t>22</w:t>
            </w:r>
            <w:r w:rsidR="00C35F83">
              <w:rPr>
                <w:webHidden/>
              </w:rPr>
              <w:fldChar w:fldCharType="end"/>
            </w:r>
          </w:hyperlink>
        </w:p>
        <w:p w14:paraId="2FBFA771" w14:textId="77777777" w:rsidR="00C35F83" w:rsidRDefault="00310836">
          <w:pPr>
            <w:pStyle w:val="TOC4"/>
            <w:rPr>
              <w:rFonts w:asciiTheme="minorHAnsi" w:eastAsiaTheme="minorEastAsia" w:hAnsiTheme="minorHAnsi"/>
              <w:sz w:val="24"/>
              <w:lang w:val="en-DE" w:eastAsia="en-GB"/>
            </w:rPr>
          </w:pPr>
          <w:hyperlink w:anchor="_Toc57061889" w:history="1">
            <w:r w:rsidR="00C35F83" w:rsidRPr="00B77E58">
              <w:rPr>
                <w:rStyle w:val="Hyperlink"/>
              </w:rPr>
              <w:t>4.8.1.2</w:t>
            </w:r>
            <w:r w:rsidR="00C35F83">
              <w:rPr>
                <w:rFonts w:asciiTheme="minorHAnsi" w:eastAsiaTheme="minorEastAsia" w:hAnsiTheme="minorHAnsi"/>
                <w:sz w:val="24"/>
                <w:lang w:val="en-DE" w:eastAsia="en-GB"/>
              </w:rPr>
              <w:tab/>
            </w:r>
            <w:r w:rsidR="00C35F83" w:rsidRPr="00B77E58">
              <w:rPr>
                <w:rStyle w:val="Hyperlink"/>
              </w:rPr>
              <w:t>Example of fixed-length data encoding</w:t>
            </w:r>
            <w:r w:rsidR="00C35F83">
              <w:rPr>
                <w:webHidden/>
              </w:rPr>
              <w:tab/>
            </w:r>
            <w:r w:rsidR="00C35F83">
              <w:rPr>
                <w:webHidden/>
              </w:rPr>
              <w:fldChar w:fldCharType="begin"/>
            </w:r>
            <w:r w:rsidR="00C35F83">
              <w:rPr>
                <w:webHidden/>
              </w:rPr>
              <w:instrText xml:space="preserve"> PAGEREF _Toc57061889 \h </w:instrText>
            </w:r>
            <w:r w:rsidR="00C35F83">
              <w:rPr>
                <w:webHidden/>
              </w:rPr>
            </w:r>
            <w:r w:rsidR="00C35F83">
              <w:rPr>
                <w:webHidden/>
              </w:rPr>
              <w:fldChar w:fldCharType="separate"/>
            </w:r>
            <w:r w:rsidR="00C35F83">
              <w:rPr>
                <w:webHidden/>
              </w:rPr>
              <w:t>22</w:t>
            </w:r>
            <w:r w:rsidR="00C35F83">
              <w:rPr>
                <w:webHidden/>
              </w:rPr>
              <w:fldChar w:fldCharType="end"/>
            </w:r>
          </w:hyperlink>
        </w:p>
        <w:p w14:paraId="6687571E" w14:textId="77777777" w:rsidR="00C35F83" w:rsidRDefault="00310836">
          <w:pPr>
            <w:pStyle w:val="TOC3"/>
            <w:rPr>
              <w:rFonts w:asciiTheme="minorHAnsi" w:eastAsiaTheme="minorEastAsia" w:hAnsiTheme="minorHAnsi"/>
              <w:noProof/>
              <w:sz w:val="24"/>
              <w:lang w:val="en-DE" w:eastAsia="en-GB"/>
            </w:rPr>
          </w:pPr>
          <w:hyperlink w:anchor="_Toc57061890" w:history="1">
            <w:r w:rsidR="00C35F83" w:rsidRPr="00B77E58">
              <w:rPr>
                <w:rStyle w:val="Hyperlink"/>
                <w:noProof/>
              </w:rPr>
              <w:t>4.8.2</w:t>
            </w:r>
            <w:r w:rsidR="00C35F83">
              <w:rPr>
                <w:rFonts w:asciiTheme="minorHAnsi" w:eastAsiaTheme="minorEastAsia" w:hAnsiTheme="minorHAnsi"/>
                <w:noProof/>
                <w:sz w:val="24"/>
                <w:lang w:val="en-DE" w:eastAsia="en-GB"/>
              </w:rPr>
              <w:tab/>
            </w:r>
            <w:r w:rsidR="00C35F83" w:rsidRPr="00B77E58">
              <w:rPr>
                <w:rStyle w:val="Hyperlink"/>
                <w:noProof/>
              </w:rPr>
              <w:t>Variable-length data encoding</w:t>
            </w:r>
            <w:r w:rsidR="00C35F83">
              <w:rPr>
                <w:noProof/>
                <w:webHidden/>
              </w:rPr>
              <w:tab/>
            </w:r>
            <w:r w:rsidR="00C35F83">
              <w:rPr>
                <w:noProof/>
                <w:webHidden/>
              </w:rPr>
              <w:fldChar w:fldCharType="begin"/>
            </w:r>
            <w:r w:rsidR="00C35F83">
              <w:rPr>
                <w:noProof/>
                <w:webHidden/>
              </w:rPr>
              <w:instrText xml:space="preserve"> PAGEREF _Toc57061890 \h </w:instrText>
            </w:r>
            <w:r w:rsidR="00C35F83">
              <w:rPr>
                <w:noProof/>
                <w:webHidden/>
              </w:rPr>
            </w:r>
            <w:r w:rsidR="00C35F83">
              <w:rPr>
                <w:noProof/>
                <w:webHidden/>
              </w:rPr>
              <w:fldChar w:fldCharType="separate"/>
            </w:r>
            <w:r w:rsidR="00C35F83">
              <w:rPr>
                <w:noProof/>
                <w:webHidden/>
              </w:rPr>
              <w:t>23</w:t>
            </w:r>
            <w:r w:rsidR="00C35F83">
              <w:rPr>
                <w:noProof/>
                <w:webHidden/>
              </w:rPr>
              <w:fldChar w:fldCharType="end"/>
            </w:r>
          </w:hyperlink>
        </w:p>
        <w:p w14:paraId="7125F529" w14:textId="77777777" w:rsidR="00C35F83" w:rsidRDefault="00310836">
          <w:pPr>
            <w:pStyle w:val="TOC3"/>
            <w:rPr>
              <w:rFonts w:asciiTheme="minorHAnsi" w:eastAsiaTheme="minorEastAsia" w:hAnsiTheme="minorHAnsi"/>
              <w:noProof/>
              <w:sz w:val="24"/>
              <w:lang w:val="en-DE" w:eastAsia="en-GB"/>
            </w:rPr>
          </w:pPr>
          <w:hyperlink w:anchor="_Toc57061891" w:history="1">
            <w:r w:rsidR="00C35F83" w:rsidRPr="00B77E58">
              <w:rPr>
                <w:rStyle w:val="Hyperlink"/>
                <w:noProof/>
              </w:rPr>
              <w:t>4.8.3</w:t>
            </w:r>
            <w:r w:rsidR="00C35F83">
              <w:rPr>
                <w:rFonts w:asciiTheme="minorHAnsi" w:eastAsiaTheme="minorEastAsia" w:hAnsiTheme="minorHAnsi"/>
                <w:noProof/>
                <w:sz w:val="24"/>
                <w:lang w:val="en-DE" w:eastAsia="en-GB"/>
              </w:rPr>
              <w:tab/>
            </w:r>
            <w:r w:rsidR="00C35F83" w:rsidRPr="00B77E58">
              <w:rPr>
                <w:rStyle w:val="Hyperlink"/>
                <w:noProof/>
              </w:rPr>
              <w:t>Range attributes for variable-length data Length</w:t>
            </w:r>
            <w:r w:rsidR="00C35F83">
              <w:rPr>
                <w:noProof/>
                <w:webHidden/>
              </w:rPr>
              <w:tab/>
            </w:r>
            <w:r w:rsidR="00C35F83">
              <w:rPr>
                <w:noProof/>
                <w:webHidden/>
              </w:rPr>
              <w:fldChar w:fldCharType="begin"/>
            </w:r>
            <w:r w:rsidR="00C35F83">
              <w:rPr>
                <w:noProof/>
                <w:webHidden/>
              </w:rPr>
              <w:instrText xml:space="preserve"> PAGEREF _Toc57061891 \h </w:instrText>
            </w:r>
            <w:r w:rsidR="00C35F83">
              <w:rPr>
                <w:noProof/>
                <w:webHidden/>
              </w:rPr>
            </w:r>
            <w:r w:rsidR="00C35F83">
              <w:rPr>
                <w:noProof/>
                <w:webHidden/>
              </w:rPr>
              <w:fldChar w:fldCharType="separate"/>
            </w:r>
            <w:r w:rsidR="00C35F83">
              <w:rPr>
                <w:noProof/>
                <w:webHidden/>
              </w:rPr>
              <w:t>23</w:t>
            </w:r>
            <w:r w:rsidR="00C35F83">
              <w:rPr>
                <w:noProof/>
                <w:webHidden/>
              </w:rPr>
              <w:fldChar w:fldCharType="end"/>
            </w:r>
          </w:hyperlink>
        </w:p>
        <w:p w14:paraId="583B08E0" w14:textId="77777777" w:rsidR="00C35F83" w:rsidRDefault="00310836">
          <w:pPr>
            <w:pStyle w:val="TOC3"/>
            <w:rPr>
              <w:rFonts w:asciiTheme="minorHAnsi" w:eastAsiaTheme="minorEastAsia" w:hAnsiTheme="minorHAnsi"/>
              <w:noProof/>
              <w:sz w:val="24"/>
              <w:lang w:val="en-DE" w:eastAsia="en-GB"/>
            </w:rPr>
          </w:pPr>
          <w:hyperlink w:anchor="_Toc57061892" w:history="1">
            <w:r w:rsidR="00C35F83" w:rsidRPr="00B77E58">
              <w:rPr>
                <w:rStyle w:val="Hyperlink"/>
                <w:noProof/>
              </w:rPr>
              <w:t>4.8.4</w:t>
            </w:r>
            <w:r w:rsidR="00C35F83">
              <w:rPr>
                <w:rFonts w:asciiTheme="minorHAnsi" w:eastAsiaTheme="minorEastAsia" w:hAnsiTheme="minorHAnsi"/>
                <w:noProof/>
                <w:sz w:val="24"/>
                <w:lang w:val="en-DE" w:eastAsia="en-GB"/>
              </w:rPr>
              <w:tab/>
            </w:r>
            <w:r w:rsidR="00C35F83" w:rsidRPr="00B77E58">
              <w:rPr>
                <w:rStyle w:val="Hyperlink"/>
                <w:noProof/>
              </w:rPr>
              <w:t>Encoding specifications for variable-length data</w:t>
            </w:r>
            <w:r w:rsidR="00C35F83">
              <w:rPr>
                <w:noProof/>
                <w:webHidden/>
              </w:rPr>
              <w:tab/>
            </w:r>
            <w:r w:rsidR="00C35F83">
              <w:rPr>
                <w:noProof/>
                <w:webHidden/>
              </w:rPr>
              <w:fldChar w:fldCharType="begin"/>
            </w:r>
            <w:r w:rsidR="00C35F83">
              <w:rPr>
                <w:noProof/>
                <w:webHidden/>
              </w:rPr>
              <w:instrText xml:space="preserve"> PAGEREF _Toc57061892 \h </w:instrText>
            </w:r>
            <w:r w:rsidR="00C35F83">
              <w:rPr>
                <w:noProof/>
                <w:webHidden/>
              </w:rPr>
            </w:r>
            <w:r w:rsidR="00C35F83">
              <w:rPr>
                <w:noProof/>
                <w:webHidden/>
              </w:rPr>
              <w:fldChar w:fldCharType="separate"/>
            </w:r>
            <w:r w:rsidR="00C35F83">
              <w:rPr>
                <w:noProof/>
                <w:webHidden/>
              </w:rPr>
              <w:t>23</w:t>
            </w:r>
            <w:r w:rsidR="00C35F83">
              <w:rPr>
                <w:noProof/>
                <w:webHidden/>
              </w:rPr>
              <w:fldChar w:fldCharType="end"/>
            </w:r>
          </w:hyperlink>
        </w:p>
        <w:p w14:paraId="6BD05143" w14:textId="77777777" w:rsidR="00C35F83" w:rsidRDefault="00310836">
          <w:pPr>
            <w:pStyle w:val="TOC3"/>
            <w:rPr>
              <w:rFonts w:asciiTheme="minorHAnsi" w:eastAsiaTheme="minorEastAsia" w:hAnsiTheme="minorHAnsi"/>
              <w:noProof/>
              <w:sz w:val="24"/>
              <w:lang w:val="en-DE" w:eastAsia="en-GB"/>
            </w:rPr>
          </w:pPr>
          <w:hyperlink w:anchor="_Toc57061893" w:history="1">
            <w:r w:rsidR="00C35F83" w:rsidRPr="00B77E58">
              <w:rPr>
                <w:rStyle w:val="Hyperlink"/>
                <w:noProof/>
              </w:rPr>
              <w:t>4.8.5</w:t>
            </w:r>
            <w:r w:rsidR="00C35F83">
              <w:rPr>
                <w:rFonts w:asciiTheme="minorHAnsi" w:eastAsiaTheme="minorEastAsia" w:hAnsiTheme="minorHAnsi"/>
                <w:noProof/>
                <w:sz w:val="24"/>
                <w:lang w:val="en-DE" w:eastAsia="en-GB"/>
              </w:rPr>
              <w:tab/>
            </w:r>
            <w:r w:rsidR="00C35F83" w:rsidRPr="00B77E58">
              <w:rPr>
                <w:rStyle w:val="Hyperlink"/>
                <w:noProof/>
              </w:rPr>
              <w:t>Example of a data field</w:t>
            </w:r>
            <w:r w:rsidR="00C35F83">
              <w:rPr>
                <w:noProof/>
                <w:webHidden/>
              </w:rPr>
              <w:tab/>
            </w:r>
            <w:r w:rsidR="00C35F83">
              <w:rPr>
                <w:noProof/>
                <w:webHidden/>
              </w:rPr>
              <w:fldChar w:fldCharType="begin"/>
            </w:r>
            <w:r w:rsidR="00C35F83">
              <w:rPr>
                <w:noProof/>
                <w:webHidden/>
              </w:rPr>
              <w:instrText xml:space="preserve"> PAGEREF _Toc57061893 \h </w:instrText>
            </w:r>
            <w:r w:rsidR="00C35F83">
              <w:rPr>
                <w:noProof/>
                <w:webHidden/>
              </w:rPr>
            </w:r>
            <w:r w:rsidR="00C35F83">
              <w:rPr>
                <w:noProof/>
                <w:webHidden/>
              </w:rPr>
              <w:fldChar w:fldCharType="separate"/>
            </w:r>
            <w:r w:rsidR="00C35F83">
              <w:rPr>
                <w:noProof/>
                <w:webHidden/>
              </w:rPr>
              <w:t>23</w:t>
            </w:r>
            <w:r w:rsidR="00C35F83">
              <w:rPr>
                <w:noProof/>
                <w:webHidden/>
              </w:rPr>
              <w:fldChar w:fldCharType="end"/>
            </w:r>
          </w:hyperlink>
        </w:p>
        <w:p w14:paraId="31CA7A04" w14:textId="77777777" w:rsidR="00C35F83" w:rsidRDefault="00310836">
          <w:pPr>
            <w:pStyle w:val="TOC2"/>
            <w:rPr>
              <w:rFonts w:asciiTheme="minorHAnsi" w:eastAsiaTheme="minorEastAsia" w:hAnsiTheme="minorHAnsi"/>
              <w:noProof/>
              <w:sz w:val="24"/>
              <w:lang w:val="en-DE" w:eastAsia="en-GB"/>
            </w:rPr>
          </w:pPr>
          <w:hyperlink w:anchor="_Toc57061894" w:history="1">
            <w:r w:rsidR="00C35F83" w:rsidRPr="00B77E58">
              <w:rPr>
                <w:rStyle w:val="Hyperlink"/>
                <w:noProof/>
              </w:rPr>
              <w:t>4.9</w:t>
            </w:r>
            <w:r w:rsidR="00C35F83">
              <w:rPr>
                <w:rFonts w:asciiTheme="minorHAnsi" w:eastAsiaTheme="minorEastAsia" w:hAnsiTheme="minorHAnsi"/>
                <w:noProof/>
                <w:sz w:val="24"/>
                <w:lang w:val="en-DE" w:eastAsia="en-GB"/>
              </w:rPr>
              <w:tab/>
            </w:r>
            <w:r w:rsidR="00C35F83" w:rsidRPr="00B77E58">
              <w:rPr>
                <w:rStyle w:val="Hyperlink"/>
                <w:noProof/>
              </w:rPr>
              <w:t>MonthYear encoding</w:t>
            </w:r>
            <w:r w:rsidR="00C35F83">
              <w:rPr>
                <w:noProof/>
                <w:webHidden/>
              </w:rPr>
              <w:tab/>
            </w:r>
            <w:r w:rsidR="00C35F83">
              <w:rPr>
                <w:noProof/>
                <w:webHidden/>
              </w:rPr>
              <w:fldChar w:fldCharType="begin"/>
            </w:r>
            <w:r w:rsidR="00C35F83">
              <w:rPr>
                <w:noProof/>
                <w:webHidden/>
              </w:rPr>
              <w:instrText xml:space="preserve"> PAGEREF _Toc57061894 \h </w:instrText>
            </w:r>
            <w:r w:rsidR="00C35F83">
              <w:rPr>
                <w:noProof/>
                <w:webHidden/>
              </w:rPr>
            </w:r>
            <w:r w:rsidR="00C35F83">
              <w:rPr>
                <w:noProof/>
                <w:webHidden/>
              </w:rPr>
              <w:fldChar w:fldCharType="separate"/>
            </w:r>
            <w:r w:rsidR="00C35F83">
              <w:rPr>
                <w:noProof/>
                <w:webHidden/>
              </w:rPr>
              <w:t>23</w:t>
            </w:r>
            <w:r w:rsidR="00C35F83">
              <w:rPr>
                <w:noProof/>
                <w:webHidden/>
              </w:rPr>
              <w:fldChar w:fldCharType="end"/>
            </w:r>
          </w:hyperlink>
        </w:p>
        <w:p w14:paraId="3FB7BCE7" w14:textId="77777777" w:rsidR="00C35F83" w:rsidRDefault="00310836">
          <w:pPr>
            <w:pStyle w:val="TOC3"/>
            <w:rPr>
              <w:rFonts w:asciiTheme="minorHAnsi" w:eastAsiaTheme="minorEastAsia" w:hAnsiTheme="minorHAnsi"/>
              <w:noProof/>
              <w:sz w:val="24"/>
              <w:lang w:val="en-DE" w:eastAsia="en-GB"/>
            </w:rPr>
          </w:pPr>
          <w:hyperlink w:anchor="_Toc57061895" w:history="1">
            <w:r w:rsidR="00C35F83" w:rsidRPr="00B77E58">
              <w:rPr>
                <w:rStyle w:val="Hyperlink"/>
                <w:noProof/>
              </w:rPr>
              <w:t>4.9.1</w:t>
            </w:r>
            <w:r w:rsidR="00C35F83">
              <w:rPr>
                <w:rFonts w:asciiTheme="minorHAnsi" w:eastAsiaTheme="minorEastAsia" w:hAnsiTheme="minorHAnsi"/>
                <w:noProof/>
                <w:sz w:val="24"/>
                <w:lang w:val="en-DE" w:eastAsia="en-GB"/>
              </w:rPr>
              <w:tab/>
            </w:r>
            <w:r w:rsidR="00C35F83" w:rsidRPr="00B77E58">
              <w:rPr>
                <w:rStyle w:val="Hyperlink"/>
                <w:noProof/>
              </w:rPr>
              <w:t>Composite encoding padding</w:t>
            </w:r>
            <w:r w:rsidR="00C35F83">
              <w:rPr>
                <w:noProof/>
                <w:webHidden/>
              </w:rPr>
              <w:tab/>
            </w:r>
            <w:r w:rsidR="00C35F83">
              <w:rPr>
                <w:noProof/>
                <w:webHidden/>
              </w:rPr>
              <w:fldChar w:fldCharType="begin"/>
            </w:r>
            <w:r w:rsidR="00C35F83">
              <w:rPr>
                <w:noProof/>
                <w:webHidden/>
              </w:rPr>
              <w:instrText xml:space="preserve"> PAGEREF _Toc57061895 \h </w:instrText>
            </w:r>
            <w:r w:rsidR="00C35F83">
              <w:rPr>
                <w:noProof/>
                <w:webHidden/>
              </w:rPr>
            </w:r>
            <w:r w:rsidR="00C35F83">
              <w:rPr>
                <w:noProof/>
                <w:webHidden/>
              </w:rPr>
              <w:fldChar w:fldCharType="separate"/>
            </w:r>
            <w:r w:rsidR="00C35F83">
              <w:rPr>
                <w:noProof/>
                <w:webHidden/>
              </w:rPr>
              <w:t>24</w:t>
            </w:r>
            <w:r w:rsidR="00C35F83">
              <w:rPr>
                <w:noProof/>
                <w:webHidden/>
              </w:rPr>
              <w:fldChar w:fldCharType="end"/>
            </w:r>
          </w:hyperlink>
        </w:p>
        <w:p w14:paraId="06D6AE68" w14:textId="77777777" w:rsidR="00C35F83" w:rsidRDefault="00310836">
          <w:pPr>
            <w:pStyle w:val="TOC3"/>
            <w:rPr>
              <w:rFonts w:asciiTheme="minorHAnsi" w:eastAsiaTheme="minorEastAsia" w:hAnsiTheme="minorHAnsi"/>
              <w:noProof/>
              <w:sz w:val="24"/>
              <w:lang w:val="en-DE" w:eastAsia="en-GB"/>
            </w:rPr>
          </w:pPr>
          <w:hyperlink w:anchor="_Toc57061896" w:history="1">
            <w:r w:rsidR="00C35F83" w:rsidRPr="00B77E58">
              <w:rPr>
                <w:rStyle w:val="Hyperlink"/>
                <w:noProof/>
              </w:rPr>
              <w:t>4.9.2</w:t>
            </w:r>
            <w:r w:rsidR="00C35F83">
              <w:rPr>
                <w:rFonts w:asciiTheme="minorHAnsi" w:eastAsiaTheme="minorEastAsia" w:hAnsiTheme="minorHAnsi"/>
                <w:noProof/>
                <w:sz w:val="24"/>
                <w:lang w:val="en-DE" w:eastAsia="en-GB"/>
              </w:rPr>
              <w:tab/>
            </w:r>
            <w:r w:rsidR="00C35F83" w:rsidRPr="00B77E58">
              <w:rPr>
                <w:rStyle w:val="Hyperlink"/>
                <w:noProof/>
              </w:rPr>
              <w:t>Encoding specifications for MonthYear</w:t>
            </w:r>
            <w:r w:rsidR="00C35F83">
              <w:rPr>
                <w:noProof/>
                <w:webHidden/>
              </w:rPr>
              <w:tab/>
            </w:r>
            <w:r w:rsidR="00C35F83">
              <w:rPr>
                <w:noProof/>
                <w:webHidden/>
              </w:rPr>
              <w:fldChar w:fldCharType="begin"/>
            </w:r>
            <w:r w:rsidR="00C35F83">
              <w:rPr>
                <w:noProof/>
                <w:webHidden/>
              </w:rPr>
              <w:instrText xml:space="preserve"> PAGEREF _Toc57061896 \h </w:instrText>
            </w:r>
            <w:r w:rsidR="00C35F83">
              <w:rPr>
                <w:noProof/>
                <w:webHidden/>
              </w:rPr>
            </w:r>
            <w:r w:rsidR="00C35F83">
              <w:rPr>
                <w:noProof/>
                <w:webHidden/>
              </w:rPr>
              <w:fldChar w:fldCharType="separate"/>
            </w:r>
            <w:r w:rsidR="00C35F83">
              <w:rPr>
                <w:noProof/>
                <w:webHidden/>
              </w:rPr>
              <w:t>24</w:t>
            </w:r>
            <w:r w:rsidR="00C35F83">
              <w:rPr>
                <w:noProof/>
                <w:webHidden/>
              </w:rPr>
              <w:fldChar w:fldCharType="end"/>
            </w:r>
          </w:hyperlink>
        </w:p>
        <w:p w14:paraId="74ED8001" w14:textId="77777777" w:rsidR="00C35F83" w:rsidRDefault="00310836">
          <w:pPr>
            <w:pStyle w:val="TOC2"/>
            <w:rPr>
              <w:rFonts w:asciiTheme="minorHAnsi" w:eastAsiaTheme="minorEastAsia" w:hAnsiTheme="minorHAnsi"/>
              <w:noProof/>
              <w:sz w:val="24"/>
              <w:lang w:val="en-DE" w:eastAsia="en-GB"/>
            </w:rPr>
          </w:pPr>
          <w:hyperlink w:anchor="_Toc57061897" w:history="1">
            <w:r w:rsidR="00C35F83" w:rsidRPr="00B77E58">
              <w:rPr>
                <w:rStyle w:val="Hyperlink"/>
                <w:noProof/>
              </w:rPr>
              <w:t>4.10</w:t>
            </w:r>
            <w:r w:rsidR="00C35F83">
              <w:rPr>
                <w:rFonts w:asciiTheme="minorHAnsi" w:eastAsiaTheme="minorEastAsia" w:hAnsiTheme="minorHAnsi"/>
                <w:noProof/>
                <w:sz w:val="24"/>
                <w:lang w:val="en-DE" w:eastAsia="en-GB"/>
              </w:rPr>
              <w:tab/>
            </w:r>
            <w:r w:rsidR="00C35F83" w:rsidRPr="00B77E58">
              <w:rPr>
                <w:rStyle w:val="Hyperlink"/>
                <w:noProof/>
              </w:rPr>
              <w:t>Date and time encoding</w:t>
            </w:r>
            <w:r w:rsidR="00C35F83">
              <w:rPr>
                <w:noProof/>
                <w:webHidden/>
              </w:rPr>
              <w:tab/>
            </w:r>
            <w:r w:rsidR="00C35F83">
              <w:rPr>
                <w:noProof/>
                <w:webHidden/>
              </w:rPr>
              <w:fldChar w:fldCharType="begin"/>
            </w:r>
            <w:r w:rsidR="00C35F83">
              <w:rPr>
                <w:noProof/>
                <w:webHidden/>
              </w:rPr>
              <w:instrText xml:space="preserve"> PAGEREF _Toc57061897 \h </w:instrText>
            </w:r>
            <w:r w:rsidR="00C35F83">
              <w:rPr>
                <w:noProof/>
                <w:webHidden/>
              </w:rPr>
            </w:r>
            <w:r w:rsidR="00C35F83">
              <w:rPr>
                <w:noProof/>
                <w:webHidden/>
              </w:rPr>
              <w:fldChar w:fldCharType="separate"/>
            </w:r>
            <w:r w:rsidR="00C35F83">
              <w:rPr>
                <w:noProof/>
                <w:webHidden/>
              </w:rPr>
              <w:t>24</w:t>
            </w:r>
            <w:r w:rsidR="00C35F83">
              <w:rPr>
                <w:noProof/>
                <w:webHidden/>
              </w:rPr>
              <w:fldChar w:fldCharType="end"/>
            </w:r>
          </w:hyperlink>
        </w:p>
        <w:p w14:paraId="5654975B" w14:textId="77777777" w:rsidR="00C35F83" w:rsidRDefault="00310836">
          <w:pPr>
            <w:pStyle w:val="TOC3"/>
            <w:rPr>
              <w:rFonts w:asciiTheme="minorHAnsi" w:eastAsiaTheme="minorEastAsia" w:hAnsiTheme="minorHAnsi"/>
              <w:noProof/>
              <w:sz w:val="24"/>
              <w:lang w:val="en-DE" w:eastAsia="en-GB"/>
            </w:rPr>
          </w:pPr>
          <w:hyperlink w:anchor="_Toc57061898" w:history="1">
            <w:r w:rsidR="00C35F83" w:rsidRPr="00B77E58">
              <w:rPr>
                <w:rStyle w:val="Hyperlink"/>
                <w:noProof/>
              </w:rPr>
              <w:t>4.10.1</w:t>
            </w:r>
            <w:r w:rsidR="00C35F83">
              <w:rPr>
                <w:rFonts w:asciiTheme="minorHAnsi" w:eastAsiaTheme="minorEastAsia" w:hAnsiTheme="minorHAnsi"/>
                <w:noProof/>
                <w:sz w:val="24"/>
                <w:lang w:val="en-DE" w:eastAsia="en-GB"/>
              </w:rPr>
              <w:tab/>
            </w:r>
            <w:r w:rsidR="00C35F83" w:rsidRPr="00B77E58">
              <w:rPr>
                <w:rStyle w:val="Hyperlink"/>
                <w:noProof/>
              </w:rPr>
              <w:t>Epoch</w:t>
            </w:r>
            <w:r w:rsidR="00C35F83">
              <w:rPr>
                <w:noProof/>
                <w:webHidden/>
              </w:rPr>
              <w:tab/>
            </w:r>
            <w:r w:rsidR="00C35F83">
              <w:rPr>
                <w:noProof/>
                <w:webHidden/>
              </w:rPr>
              <w:fldChar w:fldCharType="begin"/>
            </w:r>
            <w:r w:rsidR="00C35F83">
              <w:rPr>
                <w:noProof/>
                <w:webHidden/>
              </w:rPr>
              <w:instrText xml:space="preserve"> PAGEREF _Toc57061898 \h </w:instrText>
            </w:r>
            <w:r w:rsidR="00C35F83">
              <w:rPr>
                <w:noProof/>
                <w:webHidden/>
              </w:rPr>
            </w:r>
            <w:r w:rsidR="00C35F83">
              <w:rPr>
                <w:noProof/>
                <w:webHidden/>
              </w:rPr>
              <w:fldChar w:fldCharType="separate"/>
            </w:r>
            <w:r w:rsidR="00C35F83">
              <w:rPr>
                <w:noProof/>
                <w:webHidden/>
              </w:rPr>
              <w:t>24</w:t>
            </w:r>
            <w:r w:rsidR="00C35F83">
              <w:rPr>
                <w:noProof/>
                <w:webHidden/>
              </w:rPr>
              <w:fldChar w:fldCharType="end"/>
            </w:r>
          </w:hyperlink>
        </w:p>
        <w:p w14:paraId="063F549B" w14:textId="77777777" w:rsidR="00C35F83" w:rsidRDefault="00310836">
          <w:pPr>
            <w:pStyle w:val="TOC3"/>
            <w:rPr>
              <w:rFonts w:asciiTheme="minorHAnsi" w:eastAsiaTheme="minorEastAsia" w:hAnsiTheme="minorHAnsi"/>
              <w:noProof/>
              <w:sz w:val="24"/>
              <w:lang w:val="en-DE" w:eastAsia="en-GB"/>
            </w:rPr>
          </w:pPr>
          <w:hyperlink w:anchor="_Toc57061899" w:history="1">
            <w:r w:rsidR="00C35F83" w:rsidRPr="00B77E58">
              <w:rPr>
                <w:rStyle w:val="Hyperlink"/>
                <w:noProof/>
              </w:rPr>
              <w:t>4.10.2</w:t>
            </w:r>
            <w:r w:rsidR="00C35F83">
              <w:rPr>
                <w:rFonts w:asciiTheme="minorHAnsi" w:eastAsiaTheme="minorEastAsia" w:hAnsiTheme="minorHAnsi"/>
                <w:noProof/>
                <w:sz w:val="24"/>
                <w:lang w:val="en-DE" w:eastAsia="en-GB"/>
              </w:rPr>
              <w:tab/>
            </w:r>
            <w:r w:rsidR="00C35F83" w:rsidRPr="00B77E58">
              <w:rPr>
                <w:rStyle w:val="Hyperlink"/>
                <w:noProof/>
              </w:rPr>
              <w:t>Time unit</w:t>
            </w:r>
            <w:r w:rsidR="00C35F83">
              <w:rPr>
                <w:noProof/>
                <w:webHidden/>
              </w:rPr>
              <w:tab/>
            </w:r>
            <w:r w:rsidR="00C35F83">
              <w:rPr>
                <w:noProof/>
                <w:webHidden/>
              </w:rPr>
              <w:fldChar w:fldCharType="begin"/>
            </w:r>
            <w:r w:rsidR="00C35F83">
              <w:rPr>
                <w:noProof/>
                <w:webHidden/>
              </w:rPr>
              <w:instrText xml:space="preserve"> PAGEREF _Toc57061899 \h </w:instrText>
            </w:r>
            <w:r w:rsidR="00C35F83">
              <w:rPr>
                <w:noProof/>
                <w:webHidden/>
              </w:rPr>
            </w:r>
            <w:r w:rsidR="00C35F83">
              <w:rPr>
                <w:noProof/>
                <w:webHidden/>
              </w:rPr>
              <w:fldChar w:fldCharType="separate"/>
            </w:r>
            <w:r w:rsidR="00C35F83">
              <w:rPr>
                <w:noProof/>
                <w:webHidden/>
              </w:rPr>
              <w:t>24</w:t>
            </w:r>
            <w:r w:rsidR="00C35F83">
              <w:rPr>
                <w:noProof/>
                <w:webHidden/>
              </w:rPr>
              <w:fldChar w:fldCharType="end"/>
            </w:r>
          </w:hyperlink>
        </w:p>
        <w:p w14:paraId="469D69EB" w14:textId="77777777" w:rsidR="00C35F83" w:rsidRDefault="00310836">
          <w:pPr>
            <w:pStyle w:val="TOC3"/>
            <w:rPr>
              <w:rFonts w:asciiTheme="minorHAnsi" w:eastAsiaTheme="minorEastAsia" w:hAnsiTheme="minorHAnsi"/>
              <w:noProof/>
              <w:sz w:val="24"/>
              <w:lang w:val="en-DE" w:eastAsia="en-GB"/>
            </w:rPr>
          </w:pPr>
          <w:hyperlink w:anchor="_Toc57061900" w:history="1">
            <w:r w:rsidR="00C35F83" w:rsidRPr="00B77E58">
              <w:rPr>
                <w:rStyle w:val="Hyperlink"/>
                <w:noProof/>
              </w:rPr>
              <w:t>4.10.3</w:t>
            </w:r>
            <w:r w:rsidR="00C35F83">
              <w:rPr>
                <w:rFonts w:asciiTheme="minorHAnsi" w:eastAsiaTheme="minorEastAsia" w:hAnsiTheme="minorHAnsi"/>
                <w:noProof/>
                <w:sz w:val="24"/>
                <w:lang w:val="en-DE" w:eastAsia="en-GB"/>
              </w:rPr>
              <w:tab/>
            </w:r>
            <w:r w:rsidR="00C35F83" w:rsidRPr="00B77E58">
              <w:rPr>
                <w:rStyle w:val="Hyperlink"/>
                <w:noProof/>
              </w:rPr>
              <w:t>Encoding specifications for date and time</w:t>
            </w:r>
            <w:r w:rsidR="00C35F83">
              <w:rPr>
                <w:noProof/>
                <w:webHidden/>
              </w:rPr>
              <w:tab/>
            </w:r>
            <w:r w:rsidR="00C35F83">
              <w:rPr>
                <w:noProof/>
                <w:webHidden/>
              </w:rPr>
              <w:fldChar w:fldCharType="begin"/>
            </w:r>
            <w:r w:rsidR="00C35F83">
              <w:rPr>
                <w:noProof/>
                <w:webHidden/>
              </w:rPr>
              <w:instrText xml:space="preserve"> PAGEREF _Toc57061900 \h </w:instrText>
            </w:r>
            <w:r w:rsidR="00C35F83">
              <w:rPr>
                <w:noProof/>
                <w:webHidden/>
              </w:rPr>
            </w:r>
            <w:r w:rsidR="00C35F83">
              <w:rPr>
                <w:noProof/>
                <w:webHidden/>
              </w:rPr>
              <w:fldChar w:fldCharType="separate"/>
            </w:r>
            <w:r w:rsidR="00C35F83">
              <w:rPr>
                <w:noProof/>
                <w:webHidden/>
              </w:rPr>
              <w:t>25</w:t>
            </w:r>
            <w:r w:rsidR="00C35F83">
              <w:rPr>
                <w:noProof/>
                <w:webHidden/>
              </w:rPr>
              <w:fldChar w:fldCharType="end"/>
            </w:r>
          </w:hyperlink>
        </w:p>
        <w:p w14:paraId="1FF52B46" w14:textId="77777777" w:rsidR="00C35F83" w:rsidRDefault="00310836">
          <w:pPr>
            <w:pStyle w:val="TOC3"/>
            <w:rPr>
              <w:rFonts w:asciiTheme="minorHAnsi" w:eastAsiaTheme="minorEastAsia" w:hAnsiTheme="minorHAnsi"/>
              <w:noProof/>
              <w:sz w:val="24"/>
              <w:lang w:val="en-DE" w:eastAsia="en-GB"/>
            </w:rPr>
          </w:pPr>
          <w:hyperlink w:anchor="_Toc57061901" w:history="1">
            <w:r w:rsidR="00C35F83" w:rsidRPr="00B77E58">
              <w:rPr>
                <w:rStyle w:val="Hyperlink"/>
                <w:noProof/>
              </w:rPr>
              <w:t>4.10.4</w:t>
            </w:r>
            <w:r w:rsidR="00C35F83">
              <w:rPr>
                <w:rFonts w:asciiTheme="minorHAnsi" w:eastAsiaTheme="minorEastAsia" w:hAnsiTheme="minorHAnsi"/>
                <w:noProof/>
                <w:sz w:val="24"/>
                <w:lang w:val="en-DE" w:eastAsia="en-GB"/>
              </w:rPr>
              <w:tab/>
            </w:r>
            <w:r w:rsidR="00C35F83" w:rsidRPr="00B77E58">
              <w:rPr>
                <w:rStyle w:val="Hyperlink"/>
                <w:noProof/>
              </w:rPr>
              <w:t>Examples of date/time fields</w:t>
            </w:r>
            <w:r w:rsidR="00C35F83">
              <w:rPr>
                <w:noProof/>
                <w:webHidden/>
              </w:rPr>
              <w:tab/>
            </w:r>
            <w:r w:rsidR="00C35F83">
              <w:rPr>
                <w:noProof/>
                <w:webHidden/>
              </w:rPr>
              <w:fldChar w:fldCharType="begin"/>
            </w:r>
            <w:r w:rsidR="00C35F83">
              <w:rPr>
                <w:noProof/>
                <w:webHidden/>
              </w:rPr>
              <w:instrText xml:space="preserve"> PAGEREF _Toc57061901 \h </w:instrText>
            </w:r>
            <w:r w:rsidR="00C35F83">
              <w:rPr>
                <w:noProof/>
                <w:webHidden/>
              </w:rPr>
            </w:r>
            <w:r w:rsidR="00C35F83">
              <w:rPr>
                <w:noProof/>
                <w:webHidden/>
              </w:rPr>
              <w:fldChar w:fldCharType="separate"/>
            </w:r>
            <w:r w:rsidR="00C35F83">
              <w:rPr>
                <w:noProof/>
                <w:webHidden/>
              </w:rPr>
              <w:t>26</w:t>
            </w:r>
            <w:r w:rsidR="00C35F83">
              <w:rPr>
                <w:noProof/>
                <w:webHidden/>
              </w:rPr>
              <w:fldChar w:fldCharType="end"/>
            </w:r>
          </w:hyperlink>
        </w:p>
        <w:p w14:paraId="1B89DA2C" w14:textId="77777777" w:rsidR="00C35F83" w:rsidRDefault="00310836">
          <w:pPr>
            <w:pStyle w:val="TOC2"/>
            <w:rPr>
              <w:rFonts w:asciiTheme="minorHAnsi" w:eastAsiaTheme="minorEastAsia" w:hAnsiTheme="minorHAnsi"/>
              <w:noProof/>
              <w:sz w:val="24"/>
              <w:lang w:val="en-DE" w:eastAsia="en-GB"/>
            </w:rPr>
          </w:pPr>
          <w:hyperlink w:anchor="_Toc57061902" w:history="1">
            <w:r w:rsidR="00C35F83" w:rsidRPr="00B77E58">
              <w:rPr>
                <w:rStyle w:val="Hyperlink"/>
                <w:noProof/>
              </w:rPr>
              <w:t>4.11</w:t>
            </w:r>
            <w:r w:rsidR="00C35F83">
              <w:rPr>
                <w:rFonts w:asciiTheme="minorHAnsi" w:eastAsiaTheme="minorEastAsia" w:hAnsiTheme="minorHAnsi"/>
                <w:noProof/>
                <w:sz w:val="24"/>
                <w:lang w:val="en-DE" w:eastAsia="en-GB"/>
              </w:rPr>
              <w:tab/>
            </w:r>
            <w:r w:rsidR="00C35F83" w:rsidRPr="00B77E58">
              <w:rPr>
                <w:rStyle w:val="Hyperlink"/>
                <w:noProof/>
              </w:rPr>
              <w:t>Local date encoding</w:t>
            </w:r>
            <w:r w:rsidR="00C35F83">
              <w:rPr>
                <w:noProof/>
                <w:webHidden/>
              </w:rPr>
              <w:tab/>
            </w:r>
            <w:r w:rsidR="00C35F83">
              <w:rPr>
                <w:noProof/>
                <w:webHidden/>
              </w:rPr>
              <w:fldChar w:fldCharType="begin"/>
            </w:r>
            <w:r w:rsidR="00C35F83">
              <w:rPr>
                <w:noProof/>
                <w:webHidden/>
              </w:rPr>
              <w:instrText xml:space="preserve"> PAGEREF _Toc57061902 \h </w:instrText>
            </w:r>
            <w:r w:rsidR="00C35F83">
              <w:rPr>
                <w:noProof/>
                <w:webHidden/>
              </w:rPr>
            </w:r>
            <w:r w:rsidR="00C35F83">
              <w:rPr>
                <w:noProof/>
                <w:webHidden/>
              </w:rPr>
              <w:fldChar w:fldCharType="separate"/>
            </w:r>
            <w:r w:rsidR="00C35F83">
              <w:rPr>
                <w:noProof/>
                <w:webHidden/>
              </w:rPr>
              <w:t>26</w:t>
            </w:r>
            <w:r w:rsidR="00C35F83">
              <w:rPr>
                <w:noProof/>
                <w:webHidden/>
              </w:rPr>
              <w:fldChar w:fldCharType="end"/>
            </w:r>
          </w:hyperlink>
        </w:p>
        <w:p w14:paraId="1283973D" w14:textId="77777777" w:rsidR="00C35F83" w:rsidRDefault="00310836">
          <w:pPr>
            <w:pStyle w:val="TOC2"/>
            <w:rPr>
              <w:rFonts w:asciiTheme="minorHAnsi" w:eastAsiaTheme="minorEastAsia" w:hAnsiTheme="minorHAnsi"/>
              <w:noProof/>
              <w:sz w:val="24"/>
              <w:lang w:val="en-DE" w:eastAsia="en-GB"/>
            </w:rPr>
          </w:pPr>
          <w:hyperlink w:anchor="_Toc57061903" w:history="1">
            <w:r w:rsidR="00C35F83" w:rsidRPr="00B77E58">
              <w:rPr>
                <w:rStyle w:val="Hyperlink"/>
                <w:noProof/>
              </w:rPr>
              <w:t>4.12</w:t>
            </w:r>
            <w:r w:rsidR="00C35F83">
              <w:rPr>
                <w:rFonts w:asciiTheme="minorHAnsi" w:eastAsiaTheme="minorEastAsia" w:hAnsiTheme="minorHAnsi"/>
                <w:noProof/>
                <w:sz w:val="24"/>
                <w:lang w:val="en-DE" w:eastAsia="en-GB"/>
              </w:rPr>
              <w:tab/>
            </w:r>
            <w:r w:rsidR="00C35F83" w:rsidRPr="00B77E58">
              <w:rPr>
                <w:rStyle w:val="Hyperlink"/>
                <w:noProof/>
              </w:rPr>
              <w:t>Local time encoding</w:t>
            </w:r>
            <w:r w:rsidR="00C35F83">
              <w:rPr>
                <w:noProof/>
                <w:webHidden/>
              </w:rPr>
              <w:tab/>
            </w:r>
            <w:r w:rsidR="00C35F83">
              <w:rPr>
                <w:noProof/>
                <w:webHidden/>
              </w:rPr>
              <w:fldChar w:fldCharType="begin"/>
            </w:r>
            <w:r w:rsidR="00C35F83">
              <w:rPr>
                <w:noProof/>
                <w:webHidden/>
              </w:rPr>
              <w:instrText xml:space="preserve"> PAGEREF _Toc57061903 \h </w:instrText>
            </w:r>
            <w:r w:rsidR="00C35F83">
              <w:rPr>
                <w:noProof/>
                <w:webHidden/>
              </w:rPr>
            </w:r>
            <w:r w:rsidR="00C35F83">
              <w:rPr>
                <w:noProof/>
                <w:webHidden/>
              </w:rPr>
              <w:fldChar w:fldCharType="separate"/>
            </w:r>
            <w:r w:rsidR="00C35F83">
              <w:rPr>
                <w:noProof/>
                <w:webHidden/>
              </w:rPr>
              <w:t>26</w:t>
            </w:r>
            <w:r w:rsidR="00C35F83">
              <w:rPr>
                <w:noProof/>
                <w:webHidden/>
              </w:rPr>
              <w:fldChar w:fldCharType="end"/>
            </w:r>
          </w:hyperlink>
        </w:p>
        <w:p w14:paraId="5D4DBD0D" w14:textId="77777777" w:rsidR="00C35F83" w:rsidRDefault="00310836">
          <w:pPr>
            <w:pStyle w:val="TOC3"/>
            <w:rPr>
              <w:rFonts w:asciiTheme="minorHAnsi" w:eastAsiaTheme="minorEastAsia" w:hAnsiTheme="minorHAnsi"/>
              <w:noProof/>
              <w:sz w:val="24"/>
              <w:lang w:val="en-DE" w:eastAsia="en-GB"/>
            </w:rPr>
          </w:pPr>
          <w:hyperlink w:anchor="_Toc57061904" w:history="1">
            <w:r w:rsidR="00C35F83" w:rsidRPr="00B77E58">
              <w:rPr>
                <w:rStyle w:val="Hyperlink"/>
                <w:noProof/>
              </w:rPr>
              <w:t>4.12.1</w:t>
            </w:r>
            <w:r w:rsidR="00C35F83">
              <w:rPr>
                <w:rFonts w:asciiTheme="minorHAnsi" w:eastAsiaTheme="minorEastAsia" w:hAnsiTheme="minorHAnsi"/>
                <w:noProof/>
                <w:sz w:val="24"/>
                <w:lang w:val="en-DE" w:eastAsia="en-GB"/>
              </w:rPr>
              <w:tab/>
            </w:r>
            <w:r w:rsidR="00C35F83" w:rsidRPr="00B77E58">
              <w:rPr>
                <w:rStyle w:val="Hyperlink"/>
                <w:noProof/>
              </w:rPr>
              <w:t>TZTimestamp encoding</w:t>
            </w:r>
            <w:r w:rsidR="00C35F83">
              <w:rPr>
                <w:noProof/>
                <w:webHidden/>
              </w:rPr>
              <w:tab/>
            </w:r>
            <w:r w:rsidR="00C35F83">
              <w:rPr>
                <w:noProof/>
                <w:webHidden/>
              </w:rPr>
              <w:fldChar w:fldCharType="begin"/>
            </w:r>
            <w:r w:rsidR="00C35F83">
              <w:rPr>
                <w:noProof/>
                <w:webHidden/>
              </w:rPr>
              <w:instrText xml:space="preserve"> PAGEREF _Toc57061904 \h </w:instrText>
            </w:r>
            <w:r w:rsidR="00C35F83">
              <w:rPr>
                <w:noProof/>
                <w:webHidden/>
              </w:rPr>
            </w:r>
            <w:r w:rsidR="00C35F83">
              <w:rPr>
                <w:noProof/>
                <w:webHidden/>
              </w:rPr>
              <w:fldChar w:fldCharType="separate"/>
            </w:r>
            <w:r w:rsidR="00C35F83">
              <w:rPr>
                <w:noProof/>
                <w:webHidden/>
              </w:rPr>
              <w:t>26</w:t>
            </w:r>
            <w:r w:rsidR="00C35F83">
              <w:rPr>
                <w:noProof/>
                <w:webHidden/>
              </w:rPr>
              <w:fldChar w:fldCharType="end"/>
            </w:r>
          </w:hyperlink>
        </w:p>
        <w:p w14:paraId="0A5A76EA" w14:textId="77777777" w:rsidR="00C35F83" w:rsidRDefault="00310836">
          <w:pPr>
            <w:pStyle w:val="TOC3"/>
            <w:rPr>
              <w:rFonts w:asciiTheme="minorHAnsi" w:eastAsiaTheme="minorEastAsia" w:hAnsiTheme="minorHAnsi"/>
              <w:noProof/>
              <w:sz w:val="24"/>
              <w:lang w:val="en-DE" w:eastAsia="en-GB"/>
            </w:rPr>
          </w:pPr>
          <w:hyperlink w:anchor="_Toc57061905" w:history="1">
            <w:r w:rsidR="00C35F83" w:rsidRPr="00B77E58">
              <w:rPr>
                <w:rStyle w:val="Hyperlink"/>
                <w:noProof/>
              </w:rPr>
              <w:t>4.12.2</w:t>
            </w:r>
            <w:r w:rsidR="00C35F83">
              <w:rPr>
                <w:rFonts w:asciiTheme="minorHAnsi" w:eastAsiaTheme="minorEastAsia" w:hAnsiTheme="minorHAnsi"/>
                <w:noProof/>
                <w:sz w:val="24"/>
                <w:lang w:val="en-DE" w:eastAsia="en-GB"/>
              </w:rPr>
              <w:tab/>
            </w:r>
            <w:r w:rsidR="00C35F83" w:rsidRPr="00B77E58">
              <w:rPr>
                <w:rStyle w:val="Hyperlink"/>
                <w:noProof/>
              </w:rPr>
              <w:t>Composite encoding padding</w:t>
            </w:r>
            <w:r w:rsidR="00C35F83">
              <w:rPr>
                <w:noProof/>
                <w:webHidden/>
              </w:rPr>
              <w:tab/>
            </w:r>
            <w:r w:rsidR="00C35F83">
              <w:rPr>
                <w:noProof/>
                <w:webHidden/>
              </w:rPr>
              <w:fldChar w:fldCharType="begin"/>
            </w:r>
            <w:r w:rsidR="00C35F83">
              <w:rPr>
                <w:noProof/>
                <w:webHidden/>
              </w:rPr>
              <w:instrText xml:space="preserve"> PAGEREF _Toc57061905 \h </w:instrText>
            </w:r>
            <w:r w:rsidR="00C35F83">
              <w:rPr>
                <w:noProof/>
                <w:webHidden/>
              </w:rPr>
            </w:r>
            <w:r w:rsidR="00C35F83">
              <w:rPr>
                <w:noProof/>
                <w:webHidden/>
              </w:rPr>
              <w:fldChar w:fldCharType="separate"/>
            </w:r>
            <w:r w:rsidR="00C35F83">
              <w:rPr>
                <w:noProof/>
                <w:webHidden/>
              </w:rPr>
              <w:t>27</w:t>
            </w:r>
            <w:r w:rsidR="00C35F83">
              <w:rPr>
                <w:noProof/>
                <w:webHidden/>
              </w:rPr>
              <w:fldChar w:fldCharType="end"/>
            </w:r>
          </w:hyperlink>
        </w:p>
        <w:p w14:paraId="4B90A4A8" w14:textId="77777777" w:rsidR="00C35F83" w:rsidRDefault="00310836">
          <w:pPr>
            <w:pStyle w:val="TOC3"/>
            <w:rPr>
              <w:rFonts w:asciiTheme="minorHAnsi" w:eastAsiaTheme="minorEastAsia" w:hAnsiTheme="minorHAnsi"/>
              <w:noProof/>
              <w:sz w:val="24"/>
              <w:lang w:val="en-DE" w:eastAsia="en-GB"/>
            </w:rPr>
          </w:pPr>
          <w:hyperlink w:anchor="_Toc57061906" w:history="1">
            <w:r w:rsidR="00C35F83" w:rsidRPr="00B77E58">
              <w:rPr>
                <w:rStyle w:val="Hyperlink"/>
                <w:noProof/>
              </w:rPr>
              <w:t>4.12.3</w:t>
            </w:r>
            <w:r w:rsidR="00C35F83">
              <w:rPr>
                <w:rFonts w:asciiTheme="minorHAnsi" w:eastAsiaTheme="minorEastAsia" w:hAnsiTheme="minorHAnsi"/>
                <w:noProof/>
                <w:sz w:val="24"/>
                <w:lang w:val="en-DE" w:eastAsia="en-GB"/>
              </w:rPr>
              <w:tab/>
            </w:r>
            <w:r w:rsidR="00C35F83" w:rsidRPr="00B77E58">
              <w:rPr>
                <w:rStyle w:val="Hyperlink"/>
                <w:noProof/>
              </w:rPr>
              <w:t>TZTimeOnly encoding</w:t>
            </w:r>
            <w:r w:rsidR="00C35F83">
              <w:rPr>
                <w:noProof/>
                <w:webHidden/>
              </w:rPr>
              <w:tab/>
            </w:r>
            <w:r w:rsidR="00C35F83">
              <w:rPr>
                <w:noProof/>
                <w:webHidden/>
              </w:rPr>
              <w:fldChar w:fldCharType="begin"/>
            </w:r>
            <w:r w:rsidR="00C35F83">
              <w:rPr>
                <w:noProof/>
                <w:webHidden/>
              </w:rPr>
              <w:instrText xml:space="preserve"> PAGEREF _Toc57061906 \h </w:instrText>
            </w:r>
            <w:r w:rsidR="00C35F83">
              <w:rPr>
                <w:noProof/>
                <w:webHidden/>
              </w:rPr>
            </w:r>
            <w:r w:rsidR="00C35F83">
              <w:rPr>
                <w:noProof/>
                <w:webHidden/>
              </w:rPr>
              <w:fldChar w:fldCharType="separate"/>
            </w:r>
            <w:r w:rsidR="00C35F83">
              <w:rPr>
                <w:noProof/>
                <w:webHidden/>
              </w:rPr>
              <w:t>27</w:t>
            </w:r>
            <w:r w:rsidR="00C35F83">
              <w:rPr>
                <w:noProof/>
                <w:webHidden/>
              </w:rPr>
              <w:fldChar w:fldCharType="end"/>
            </w:r>
          </w:hyperlink>
        </w:p>
        <w:p w14:paraId="07099CF9" w14:textId="77777777" w:rsidR="00C35F83" w:rsidRDefault="00310836">
          <w:pPr>
            <w:pStyle w:val="TOC3"/>
            <w:rPr>
              <w:rFonts w:asciiTheme="minorHAnsi" w:eastAsiaTheme="minorEastAsia" w:hAnsiTheme="minorHAnsi"/>
              <w:noProof/>
              <w:sz w:val="24"/>
              <w:lang w:val="en-DE" w:eastAsia="en-GB"/>
            </w:rPr>
          </w:pPr>
          <w:hyperlink w:anchor="_Toc57061907" w:history="1">
            <w:r w:rsidR="00C35F83" w:rsidRPr="00B77E58">
              <w:rPr>
                <w:rStyle w:val="Hyperlink"/>
                <w:noProof/>
              </w:rPr>
              <w:t>4.12.4</w:t>
            </w:r>
            <w:r w:rsidR="00C35F83">
              <w:rPr>
                <w:rFonts w:asciiTheme="minorHAnsi" w:eastAsiaTheme="minorEastAsia" w:hAnsiTheme="minorHAnsi"/>
                <w:noProof/>
                <w:sz w:val="24"/>
                <w:lang w:val="en-DE" w:eastAsia="en-GB"/>
              </w:rPr>
              <w:tab/>
            </w:r>
            <w:r w:rsidR="00C35F83" w:rsidRPr="00B77E58">
              <w:rPr>
                <w:rStyle w:val="Hyperlink"/>
                <w:noProof/>
              </w:rPr>
              <w:t>Composite encoding padding</w:t>
            </w:r>
            <w:r w:rsidR="00C35F83">
              <w:rPr>
                <w:noProof/>
                <w:webHidden/>
              </w:rPr>
              <w:tab/>
            </w:r>
            <w:r w:rsidR="00C35F83">
              <w:rPr>
                <w:noProof/>
                <w:webHidden/>
              </w:rPr>
              <w:fldChar w:fldCharType="begin"/>
            </w:r>
            <w:r w:rsidR="00C35F83">
              <w:rPr>
                <w:noProof/>
                <w:webHidden/>
              </w:rPr>
              <w:instrText xml:space="preserve"> PAGEREF _Toc57061907 \h </w:instrText>
            </w:r>
            <w:r w:rsidR="00C35F83">
              <w:rPr>
                <w:noProof/>
                <w:webHidden/>
              </w:rPr>
            </w:r>
            <w:r w:rsidR="00C35F83">
              <w:rPr>
                <w:noProof/>
                <w:webHidden/>
              </w:rPr>
              <w:fldChar w:fldCharType="separate"/>
            </w:r>
            <w:r w:rsidR="00C35F83">
              <w:rPr>
                <w:noProof/>
                <w:webHidden/>
              </w:rPr>
              <w:t>27</w:t>
            </w:r>
            <w:r w:rsidR="00C35F83">
              <w:rPr>
                <w:noProof/>
                <w:webHidden/>
              </w:rPr>
              <w:fldChar w:fldCharType="end"/>
            </w:r>
          </w:hyperlink>
        </w:p>
        <w:p w14:paraId="16D7AB11" w14:textId="77777777" w:rsidR="00C35F83" w:rsidRDefault="00310836">
          <w:pPr>
            <w:pStyle w:val="TOC2"/>
            <w:rPr>
              <w:rFonts w:asciiTheme="minorHAnsi" w:eastAsiaTheme="minorEastAsia" w:hAnsiTheme="minorHAnsi"/>
              <w:noProof/>
              <w:sz w:val="24"/>
              <w:lang w:val="en-DE" w:eastAsia="en-GB"/>
            </w:rPr>
          </w:pPr>
          <w:hyperlink w:anchor="_Toc57061908" w:history="1">
            <w:r w:rsidR="00C35F83" w:rsidRPr="00B77E58">
              <w:rPr>
                <w:rStyle w:val="Hyperlink"/>
                <w:noProof/>
              </w:rPr>
              <w:t>4.13</w:t>
            </w:r>
            <w:r w:rsidR="00C35F83">
              <w:rPr>
                <w:rFonts w:asciiTheme="minorHAnsi" w:eastAsiaTheme="minorEastAsia" w:hAnsiTheme="minorHAnsi"/>
                <w:noProof/>
                <w:sz w:val="24"/>
                <w:lang w:val="en-DE" w:eastAsia="en-GB"/>
              </w:rPr>
              <w:tab/>
            </w:r>
            <w:r w:rsidR="00C35F83" w:rsidRPr="00B77E58">
              <w:rPr>
                <w:rStyle w:val="Hyperlink"/>
                <w:noProof/>
              </w:rPr>
              <w:t>Enumeration encoding</w:t>
            </w:r>
            <w:r w:rsidR="00C35F83">
              <w:rPr>
                <w:noProof/>
                <w:webHidden/>
              </w:rPr>
              <w:tab/>
            </w:r>
            <w:r w:rsidR="00C35F83">
              <w:rPr>
                <w:noProof/>
                <w:webHidden/>
              </w:rPr>
              <w:fldChar w:fldCharType="begin"/>
            </w:r>
            <w:r w:rsidR="00C35F83">
              <w:rPr>
                <w:noProof/>
                <w:webHidden/>
              </w:rPr>
              <w:instrText xml:space="preserve"> PAGEREF _Toc57061908 \h </w:instrText>
            </w:r>
            <w:r w:rsidR="00C35F83">
              <w:rPr>
                <w:noProof/>
                <w:webHidden/>
              </w:rPr>
            </w:r>
            <w:r w:rsidR="00C35F83">
              <w:rPr>
                <w:noProof/>
                <w:webHidden/>
              </w:rPr>
              <w:fldChar w:fldCharType="separate"/>
            </w:r>
            <w:r w:rsidR="00C35F83">
              <w:rPr>
                <w:noProof/>
                <w:webHidden/>
              </w:rPr>
              <w:t>28</w:t>
            </w:r>
            <w:r w:rsidR="00C35F83">
              <w:rPr>
                <w:noProof/>
                <w:webHidden/>
              </w:rPr>
              <w:fldChar w:fldCharType="end"/>
            </w:r>
          </w:hyperlink>
        </w:p>
        <w:p w14:paraId="6ACA5DE6" w14:textId="77777777" w:rsidR="00C35F83" w:rsidRDefault="00310836">
          <w:pPr>
            <w:pStyle w:val="TOC3"/>
            <w:rPr>
              <w:rFonts w:asciiTheme="minorHAnsi" w:eastAsiaTheme="minorEastAsia" w:hAnsiTheme="minorHAnsi"/>
              <w:noProof/>
              <w:sz w:val="24"/>
              <w:lang w:val="en-DE" w:eastAsia="en-GB"/>
            </w:rPr>
          </w:pPr>
          <w:hyperlink w:anchor="_Toc57061909" w:history="1">
            <w:r w:rsidR="00C35F83" w:rsidRPr="00B77E58">
              <w:rPr>
                <w:rStyle w:val="Hyperlink"/>
                <w:noProof/>
              </w:rPr>
              <w:t>4.13.1</w:t>
            </w:r>
            <w:r w:rsidR="00C35F83">
              <w:rPr>
                <w:rFonts w:asciiTheme="minorHAnsi" w:eastAsiaTheme="minorEastAsia" w:hAnsiTheme="minorHAnsi"/>
                <w:noProof/>
                <w:sz w:val="24"/>
                <w:lang w:val="en-DE" w:eastAsia="en-GB"/>
              </w:rPr>
              <w:tab/>
            </w:r>
            <w:r w:rsidR="00C35F83" w:rsidRPr="00B77E58">
              <w:rPr>
                <w:rStyle w:val="Hyperlink"/>
                <w:noProof/>
              </w:rPr>
              <w:t>Primitive type encodings</w:t>
            </w:r>
            <w:r w:rsidR="00C35F83">
              <w:rPr>
                <w:noProof/>
                <w:webHidden/>
              </w:rPr>
              <w:tab/>
            </w:r>
            <w:r w:rsidR="00C35F83">
              <w:rPr>
                <w:noProof/>
                <w:webHidden/>
              </w:rPr>
              <w:fldChar w:fldCharType="begin"/>
            </w:r>
            <w:r w:rsidR="00C35F83">
              <w:rPr>
                <w:noProof/>
                <w:webHidden/>
              </w:rPr>
              <w:instrText xml:space="preserve"> PAGEREF _Toc57061909 \h </w:instrText>
            </w:r>
            <w:r w:rsidR="00C35F83">
              <w:rPr>
                <w:noProof/>
                <w:webHidden/>
              </w:rPr>
            </w:r>
            <w:r w:rsidR="00C35F83">
              <w:rPr>
                <w:noProof/>
                <w:webHidden/>
              </w:rPr>
              <w:fldChar w:fldCharType="separate"/>
            </w:r>
            <w:r w:rsidR="00C35F83">
              <w:rPr>
                <w:noProof/>
                <w:webHidden/>
              </w:rPr>
              <w:t>28</w:t>
            </w:r>
            <w:r w:rsidR="00C35F83">
              <w:rPr>
                <w:noProof/>
                <w:webHidden/>
              </w:rPr>
              <w:fldChar w:fldCharType="end"/>
            </w:r>
          </w:hyperlink>
        </w:p>
        <w:p w14:paraId="70813FA1" w14:textId="77777777" w:rsidR="00C35F83" w:rsidRDefault="00310836">
          <w:pPr>
            <w:pStyle w:val="TOC3"/>
            <w:rPr>
              <w:rFonts w:asciiTheme="minorHAnsi" w:eastAsiaTheme="minorEastAsia" w:hAnsiTheme="minorHAnsi"/>
              <w:noProof/>
              <w:sz w:val="24"/>
              <w:lang w:val="en-DE" w:eastAsia="en-GB"/>
            </w:rPr>
          </w:pPr>
          <w:hyperlink w:anchor="_Toc57061910" w:history="1">
            <w:r w:rsidR="00C35F83" w:rsidRPr="00B77E58">
              <w:rPr>
                <w:rStyle w:val="Hyperlink"/>
                <w:noProof/>
              </w:rPr>
              <w:t>4.13.2</w:t>
            </w:r>
            <w:r w:rsidR="00C35F83">
              <w:rPr>
                <w:rFonts w:asciiTheme="minorHAnsi" w:eastAsiaTheme="minorEastAsia" w:hAnsiTheme="minorHAnsi"/>
                <w:noProof/>
                <w:sz w:val="24"/>
                <w:lang w:val="en-DE" w:eastAsia="en-GB"/>
              </w:rPr>
              <w:tab/>
            </w:r>
            <w:r w:rsidR="00C35F83" w:rsidRPr="00B77E58">
              <w:rPr>
                <w:rStyle w:val="Hyperlink"/>
                <w:noProof/>
              </w:rPr>
              <w:t>Value encoding</w:t>
            </w:r>
            <w:r w:rsidR="00C35F83">
              <w:rPr>
                <w:noProof/>
                <w:webHidden/>
              </w:rPr>
              <w:tab/>
            </w:r>
            <w:r w:rsidR="00C35F83">
              <w:rPr>
                <w:noProof/>
                <w:webHidden/>
              </w:rPr>
              <w:fldChar w:fldCharType="begin"/>
            </w:r>
            <w:r w:rsidR="00C35F83">
              <w:rPr>
                <w:noProof/>
                <w:webHidden/>
              </w:rPr>
              <w:instrText xml:space="preserve"> PAGEREF _Toc57061910 \h </w:instrText>
            </w:r>
            <w:r w:rsidR="00C35F83">
              <w:rPr>
                <w:noProof/>
                <w:webHidden/>
              </w:rPr>
            </w:r>
            <w:r w:rsidR="00C35F83">
              <w:rPr>
                <w:noProof/>
                <w:webHidden/>
              </w:rPr>
              <w:fldChar w:fldCharType="separate"/>
            </w:r>
            <w:r w:rsidR="00C35F83">
              <w:rPr>
                <w:noProof/>
                <w:webHidden/>
              </w:rPr>
              <w:t>28</w:t>
            </w:r>
            <w:r w:rsidR="00C35F83">
              <w:rPr>
                <w:noProof/>
                <w:webHidden/>
              </w:rPr>
              <w:fldChar w:fldCharType="end"/>
            </w:r>
          </w:hyperlink>
        </w:p>
        <w:p w14:paraId="29730617" w14:textId="77777777" w:rsidR="00C35F83" w:rsidRDefault="00310836">
          <w:pPr>
            <w:pStyle w:val="TOC3"/>
            <w:rPr>
              <w:rFonts w:asciiTheme="minorHAnsi" w:eastAsiaTheme="minorEastAsia" w:hAnsiTheme="minorHAnsi"/>
              <w:noProof/>
              <w:sz w:val="24"/>
              <w:lang w:val="en-DE" w:eastAsia="en-GB"/>
            </w:rPr>
          </w:pPr>
          <w:hyperlink w:anchor="_Toc57061911" w:history="1">
            <w:r w:rsidR="00C35F83" w:rsidRPr="00B77E58">
              <w:rPr>
                <w:rStyle w:val="Hyperlink"/>
                <w:noProof/>
              </w:rPr>
              <w:t>4.13.3</w:t>
            </w:r>
            <w:r w:rsidR="00C35F83">
              <w:rPr>
                <w:rFonts w:asciiTheme="minorHAnsi" w:eastAsiaTheme="minorEastAsia" w:hAnsiTheme="minorHAnsi"/>
                <w:noProof/>
                <w:sz w:val="24"/>
                <w:lang w:val="en-DE" w:eastAsia="en-GB"/>
              </w:rPr>
              <w:tab/>
            </w:r>
            <w:r w:rsidR="00C35F83" w:rsidRPr="00B77E58">
              <w:rPr>
                <w:rStyle w:val="Hyperlink"/>
                <w:noProof/>
              </w:rPr>
              <w:t>Encoding specification of enumeration</w:t>
            </w:r>
            <w:r w:rsidR="00C35F83">
              <w:rPr>
                <w:noProof/>
                <w:webHidden/>
              </w:rPr>
              <w:tab/>
            </w:r>
            <w:r w:rsidR="00C35F83">
              <w:rPr>
                <w:noProof/>
                <w:webHidden/>
              </w:rPr>
              <w:fldChar w:fldCharType="begin"/>
            </w:r>
            <w:r w:rsidR="00C35F83">
              <w:rPr>
                <w:noProof/>
                <w:webHidden/>
              </w:rPr>
              <w:instrText xml:space="preserve"> PAGEREF _Toc57061911 \h </w:instrText>
            </w:r>
            <w:r w:rsidR="00C35F83">
              <w:rPr>
                <w:noProof/>
                <w:webHidden/>
              </w:rPr>
            </w:r>
            <w:r w:rsidR="00C35F83">
              <w:rPr>
                <w:noProof/>
                <w:webHidden/>
              </w:rPr>
              <w:fldChar w:fldCharType="separate"/>
            </w:r>
            <w:r w:rsidR="00C35F83">
              <w:rPr>
                <w:noProof/>
                <w:webHidden/>
              </w:rPr>
              <w:t>28</w:t>
            </w:r>
            <w:r w:rsidR="00C35F83">
              <w:rPr>
                <w:noProof/>
                <w:webHidden/>
              </w:rPr>
              <w:fldChar w:fldCharType="end"/>
            </w:r>
          </w:hyperlink>
        </w:p>
        <w:p w14:paraId="3CBD6AE9" w14:textId="77777777" w:rsidR="00C35F83" w:rsidRDefault="00310836">
          <w:pPr>
            <w:pStyle w:val="TOC3"/>
            <w:rPr>
              <w:rFonts w:asciiTheme="minorHAnsi" w:eastAsiaTheme="minorEastAsia" w:hAnsiTheme="minorHAnsi"/>
              <w:noProof/>
              <w:sz w:val="24"/>
              <w:lang w:val="en-DE" w:eastAsia="en-GB"/>
            </w:rPr>
          </w:pPr>
          <w:hyperlink w:anchor="_Toc57061912" w:history="1">
            <w:r w:rsidR="00C35F83" w:rsidRPr="00B77E58">
              <w:rPr>
                <w:rStyle w:val="Hyperlink"/>
                <w:noProof/>
              </w:rPr>
              <w:t>4.13.4</w:t>
            </w:r>
            <w:r w:rsidR="00C35F83">
              <w:rPr>
                <w:rFonts w:asciiTheme="minorHAnsi" w:eastAsiaTheme="minorEastAsia" w:hAnsiTheme="minorHAnsi"/>
                <w:noProof/>
                <w:sz w:val="24"/>
                <w:lang w:val="en-DE" w:eastAsia="en-GB"/>
              </w:rPr>
              <w:tab/>
            </w:r>
            <w:r w:rsidR="00C35F83" w:rsidRPr="00B77E58">
              <w:rPr>
                <w:rStyle w:val="Hyperlink"/>
                <w:noProof/>
              </w:rPr>
              <w:t>Enumeration examples</w:t>
            </w:r>
            <w:r w:rsidR="00C35F83">
              <w:rPr>
                <w:noProof/>
                <w:webHidden/>
              </w:rPr>
              <w:tab/>
            </w:r>
            <w:r w:rsidR="00C35F83">
              <w:rPr>
                <w:noProof/>
                <w:webHidden/>
              </w:rPr>
              <w:fldChar w:fldCharType="begin"/>
            </w:r>
            <w:r w:rsidR="00C35F83">
              <w:rPr>
                <w:noProof/>
                <w:webHidden/>
              </w:rPr>
              <w:instrText xml:space="preserve"> PAGEREF _Toc57061912 \h </w:instrText>
            </w:r>
            <w:r w:rsidR="00C35F83">
              <w:rPr>
                <w:noProof/>
                <w:webHidden/>
              </w:rPr>
            </w:r>
            <w:r w:rsidR="00C35F83">
              <w:rPr>
                <w:noProof/>
                <w:webHidden/>
              </w:rPr>
              <w:fldChar w:fldCharType="separate"/>
            </w:r>
            <w:r w:rsidR="00C35F83">
              <w:rPr>
                <w:noProof/>
                <w:webHidden/>
              </w:rPr>
              <w:t>28</w:t>
            </w:r>
            <w:r w:rsidR="00C35F83">
              <w:rPr>
                <w:noProof/>
                <w:webHidden/>
              </w:rPr>
              <w:fldChar w:fldCharType="end"/>
            </w:r>
          </w:hyperlink>
        </w:p>
        <w:p w14:paraId="49BB3C38" w14:textId="77777777" w:rsidR="00C35F83" w:rsidRDefault="00310836">
          <w:pPr>
            <w:pStyle w:val="TOC3"/>
            <w:rPr>
              <w:rFonts w:asciiTheme="minorHAnsi" w:eastAsiaTheme="minorEastAsia" w:hAnsiTheme="minorHAnsi"/>
              <w:noProof/>
              <w:sz w:val="24"/>
              <w:lang w:val="en-DE" w:eastAsia="en-GB"/>
            </w:rPr>
          </w:pPr>
          <w:hyperlink w:anchor="_Toc57061913" w:history="1">
            <w:r w:rsidR="00C35F83" w:rsidRPr="00B77E58">
              <w:rPr>
                <w:rStyle w:val="Hyperlink"/>
                <w:noProof/>
              </w:rPr>
              <w:t>4.13.5</w:t>
            </w:r>
            <w:r w:rsidR="00C35F83">
              <w:rPr>
                <w:rFonts w:asciiTheme="minorHAnsi" w:eastAsiaTheme="minorEastAsia" w:hAnsiTheme="minorHAnsi"/>
                <w:noProof/>
                <w:sz w:val="24"/>
                <w:lang w:val="en-DE" w:eastAsia="en-GB"/>
              </w:rPr>
              <w:tab/>
            </w:r>
            <w:r w:rsidR="00C35F83" w:rsidRPr="00B77E58">
              <w:rPr>
                <w:rStyle w:val="Hyperlink"/>
                <w:noProof/>
              </w:rPr>
              <w:t>Constant field of an enumeration value</w:t>
            </w:r>
            <w:r w:rsidR="00C35F83">
              <w:rPr>
                <w:noProof/>
                <w:webHidden/>
              </w:rPr>
              <w:tab/>
            </w:r>
            <w:r w:rsidR="00C35F83">
              <w:rPr>
                <w:noProof/>
                <w:webHidden/>
              </w:rPr>
              <w:fldChar w:fldCharType="begin"/>
            </w:r>
            <w:r w:rsidR="00C35F83">
              <w:rPr>
                <w:noProof/>
                <w:webHidden/>
              </w:rPr>
              <w:instrText xml:space="preserve"> PAGEREF _Toc57061913 \h </w:instrText>
            </w:r>
            <w:r w:rsidR="00C35F83">
              <w:rPr>
                <w:noProof/>
                <w:webHidden/>
              </w:rPr>
            </w:r>
            <w:r w:rsidR="00C35F83">
              <w:rPr>
                <w:noProof/>
                <w:webHidden/>
              </w:rPr>
              <w:fldChar w:fldCharType="separate"/>
            </w:r>
            <w:r w:rsidR="00C35F83">
              <w:rPr>
                <w:noProof/>
                <w:webHidden/>
              </w:rPr>
              <w:t>29</w:t>
            </w:r>
            <w:r w:rsidR="00C35F83">
              <w:rPr>
                <w:noProof/>
                <w:webHidden/>
              </w:rPr>
              <w:fldChar w:fldCharType="end"/>
            </w:r>
          </w:hyperlink>
        </w:p>
        <w:p w14:paraId="2F020670" w14:textId="77777777" w:rsidR="00C35F83" w:rsidRDefault="00310836">
          <w:pPr>
            <w:pStyle w:val="TOC3"/>
            <w:rPr>
              <w:rFonts w:asciiTheme="minorHAnsi" w:eastAsiaTheme="minorEastAsia" w:hAnsiTheme="minorHAnsi"/>
              <w:noProof/>
              <w:sz w:val="24"/>
              <w:lang w:val="en-DE" w:eastAsia="en-GB"/>
            </w:rPr>
          </w:pPr>
          <w:hyperlink w:anchor="_Toc57061914" w:history="1">
            <w:r w:rsidR="00C35F83" w:rsidRPr="00B77E58">
              <w:rPr>
                <w:rStyle w:val="Hyperlink"/>
                <w:noProof/>
              </w:rPr>
              <w:t>4.13.6</w:t>
            </w:r>
            <w:r w:rsidR="00C35F83">
              <w:rPr>
                <w:rFonts w:asciiTheme="minorHAnsi" w:eastAsiaTheme="minorEastAsia" w:hAnsiTheme="minorHAnsi"/>
                <w:noProof/>
                <w:sz w:val="24"/>
                <w:lang w:val="en-DE" w:eastAsia="en-GB"/>
              </w:rPr>
              <w:tab/>
            </w:r>
            <w:r w:rsidR="00C35F83" w:rsidRPr="00B77E58">
              <w:rPr>
                <w:rStyle w:val="Hyperlink"/>
                <w:noProof/>
              </w:rPr>
              <w:t>Boolean encoding</w:t>
            </w:r>
            <w:r w:rsidR="00C35F83">
              <w:rPr>
                <w:noProof/>
                <w:webHidden/>
              </w:rPr>
              <w:tab/>
            </w:r>
            <w:r w:rsidR="00C35F83">
              <w:rPr>
                <w:noProof/>
                <w:webHidden/>
              </w:rPr>
              <w:fldChar w:fldCharType="begin"/>
            </w:r>
            <w:r w:rsidR="00C35F83">
              <w:rPr>
                <w:noProof/>
                <w:webHidden/>
              </w:rPr>
              <w:instrText xml:space="preserve"> PAGEREF _Toc57061914 \h </w:instrText>
            </w:r>
            <w:r w:rsidR="00C35F83">
              <w:rPr>
                <w:noProof/>
                <w:webHidden/>
              </w:rPr>
            </w:r>
            <w:r w:rsidR="00C35F83">
              <w:rPr>
                <w:noProof/>
                <w:webHidden/>
              </w:rPr>
              <w:fldChar w:fldCharType="separate"/>
            </w:r>
            <w:r w:rsidR="00C35F83">
              <w:rPr>
                <w:noProof/>
                <w:webHidden/>
              </w:rPr>
              <w:t>29</w:t>
            </w:r>
            <w:r w:rsidR="00C35F83">
              <w:rPr>
                <w:noProof/>
                <w:webHidden/>
              </w:rPr>
              <w:fldChar w:fldCharType="end"/>
            </w:r>
          </w:hyperlink>
        </w:p>
        <w:p w14:paraId="7BBDC536" w14:textId="77777777" w:rsidR="00C35F83" w:rsidRDefault="00310836">
          <w:pPr>
            <w:pStyle w:val="TOC2"/>
            <w:rPr>
              <w:rFonts w:asciiTheme="minorHAnsi" w:eastAsiaTheme="minorEastAsia" w:hAnsiTheme="minorHAnsi"/>
              <w:noProof/>
              <w:sz w:val="24"/>
              <w:lang w:val="en-DE" w:eastAsia="en-GB"/>
            </w:rPr>
          </w:pPr>
          <w:hyperlink w:anchor="_Toc57061915" w:history="1">
            <w:r w:rsidR="00C35F83" w:rsidRPr="00B77E58">
              <w:rPr>
                <w:rStyle w:val="Hyperlink"/>
                <w:noProof/>
              </w:rPr>
              <w:t>4.14</w:t>
            </w:r>
            <w:r w:rsidR="00C35F83">
              <w:rPr>
                <w:rFonts w:asciiTheme="minorHAnsi" w:eastAsiaTheme="minorEastAsia" w:hAnsiTheme="minorHAnsi"/>
                <w:noProof/>
                <w:sz w:val="24"/>
                <w:lang w:val="en-DE" w:eastAsia="en-GB"/>
              </w:rPr>
              <w:tab/>
            </w:r>
            <w:r w:rsidR="00C35F83" w:rsidRPr="00B77E58">
              <w:rPr>
                <w:rStyle w:val="Hyperlink"/>
                <w:noProof/>
              </w:rPr>
              <w:t>Multi-value choice encoding</w:t>
            </w:r>
            <w:r w:rsidR="00C35F83">
              <w:rPr>
                <w:noProof/>
                <w:webHidden/>
              </w:rPr>
              <w:tab/>
            </w:r>
            <w:r w:rsidR="00C35F83">
              <w:rPr>
                <w:noProof/>
                <w:webHidden/>
              </w:rPr>
              <w:fldChar w:fldCharType="begin"/>
            </w:r>
            <w:r w:rsidR="00C35F83">
              <w:rPr>
                <w:noProof/>
                <w:webHidden/>
              </w:rPr>
              <w:instrText xml:space="preserve"> PAGEREF _Toc57061915 \h </w:instrText>
            </w:r>
            <w:r w:rsidR="00C35F83">
              <w:rPr>
                <w:noProof/>
                <w:webHidden/>
              </w:rPr>
            </w:r>
            <w:r w:rsidR="00C35F83">
              <w:rPr>
                <w:noProof/>
                <w:webHidden/>
              </w:rPr>
              <w:fldChar w:fldCharType="separate"/>
            </w:r>
            <w:r w:rsidR="00C35F83">
              <w:rPr>
                <w:noProof/>
                <w:webHidden/>
              </w:rPr>
              <w:t>29</w:t>
            </w:r>
            <w:r w:rsidR="00C35F83">
              <w:rPr>
                <w:noProof/>
                <w:webHidden/>
              </w:rPr>
              <w:fldChar w:fldCharType="end"/>
            </w:r>
          </w:hyperlink>
        </w:p>
        <w:p w14:paraId="3A43903E" w14:textId="77777777" w:rsidR="00C35F83" w:rsidRDefault="00310836">
          <w:pPr>
            <w:pStyle w:val="TOC3"/>
            <w:rPr>
              <w:rFonts w:asciiTheme="minorHAnsi" w:eastAsiaTheme="minorEastAsia" w:hAnsiTheme="minorHAnsi"/>
              <w:noProof/>
              <w:sz w:val="24"/>
              <w:lang w:val="en-DE" w:eastAsia="en-GB"/>
            </w:rPr>
          </w:pPr>
          <w:hyperlink w:anchor="_Toc57061916" w:history="1">
            <w:r w:rsidR="00C35F83" w:rsidRPr="00B77E58">
              <w:rPr>
                <w:rStyle w:val="Hyperlink"/>
                <w:noProof/>
              </w:rPr>
              <w:t>4.14.1</w:t>
            </w:r>
            <w:r w:rsidR="00C35F83">
              <w:rPr>
                <w:rFonts w:asciiTheme="minorHAnsi" w:eastAsiaTheme="minorEastAsia" w:hAnsiTheme="minorHAnsi"/>
                <w:noProof/>
                <w:sz w:val="24"/>
                <w:lang w:val="en-DE" w:eastAsia="en-GB"/>
              </w:rPr>
              <w:tab/>
            </w:r>
            <w:r w:rsidR="00C35F83" w:rsidRPr="00B77E58">
              <w:rPr>
                <w:rStyle w:val="Hyperlink"/>
                <w:noProof/>
              </w:rPr>
              <w:t>Primitive type encodings</w:t>
            </w:r>
            <w:r w:rsidR="00C35F83">
              <w:rPr>
                <w:noProof/>
                <w:webHidden/>
              </w:rPr>
              <w:tab/>
            </w:r>
            <w:r w:rsidR="00C35F83">
              <w:rPr>
                <w:noProof/>
                <w:webHidden/>
              </w:rPr>
              <w:fldChar w:fldCharType="begin"/>
            </w:r>
            <w:r w:rsidR="00C35F83">
              <w:rPr>
                <w:noProof/>
                <w:webHidden/>
              </w:rPr>
              <w:instrText xml:space="preserve"> PAGEREF _Toc57061916 \h </w:instrText>
            </w:r>
            <w:r w:rsidR="00C35F83">
              <w:rPr>
                <w:noProof/>
                <w:webHidden/>
              </w:rPr>
            </w:r>
            <w:r w:rsidR="00C35F83">
              <w:rPr>
                <w:noProof/>
                <w:webHidden/>
              </w:rPr>
              <w:fldChar w:fldCharType="separate"/>
            </w:r>
            <w:r w:rsidR="00C35F83">
              <w:rPr>
                <w:noProof/>
                <w:webHidden/>
              </w:rPr>
              <w:t>30</w:t>
            </w:r>
            <w:r w:rsidR="00C35F83">
              <w:rPr>
                <w:noProof/>
                <w:webHidden/>
              </w:rPr>
              <w:fldChar w:fldCharType="end"/>
            </w:r>
          </w:hyperlink>
        </w:p>
        <w:p w14:paraId="4D017C74" w14:textId="77777777" w:rsidR="00C35F83" w:rsidRDefault="00310836">
          <w:pPr>
            <w:pStyle w:val="TOC3"/>
            <w:rPr>
              <w:rFonts w:asciiTheme="minorHAnsi" w:eastAsiaTheme="minorEastAsia" w:hAnsiTheme="minorHAnsi"/>
              <w:noProof/>
              <w:sz w:val="24"/>
              <w:lang w:val="en-DE" w:eastAsia="en-GB"/>
            </w:rPr>
          </w:pPr>
          <w:hyperlink w:anchor="_Toc57061917" w:history="1">
            <w:r w:rsidR="00C35F83" w:rsidRPr="00B77E58">
              <w:rPr>
                <w:rStyle w:val="Hyperlink"/>
                <w:noProof/>
              </w:rPr>
              <w:t>4.14.2</w:t>
            </w:r>
            <w:r w:rsidR="00C35F83">
              <w:rPr>
                <w:rFonts w:asciiTheme="minorHAnsi" w:eastAsiaTheme="minorEastAsia" w:hAnsiTheme="minorHAnsi"/>
                <w:noProof/>
                <w:sz w:val="24"/>
                <w:lang w:val="en-DE" w:eastAsia="en-GB"/>
              </w:rPr>
              <w:tab/>
            </w:r>
            <w:r w:rsidR="00C35F83" w:rsidRPr="00B77E58">
              <w:rPr>
                <w:rStyle w:val="Hyperlink"/>
                <w:noProof/>
              </w:rPr>
              <w:t>Value encoding</w:t>
            </w:r>
            <w:r w:rsidR="00C35F83">
              <w:rPr>
                <w:noProof/>
                <w:webHidden/>
              </w:rPr>
              <w:tab/>
            </w:r>
            <w:r w:rsidR="00C35F83">
              <w:rPr>
                <w:noProof/>
                <w:webHidden/>
              </w:rPr>
              <w:fldChar w:fldCharType="begin"/>
            </w:r>
            <w:r w:rsidR="00C35F83">
              <w:rPr>
                <w:noProof/>
                <w:webHidden/>
              </w:rPr>
              <w:instrText xml:space="preserve"> PAGEREF _Toc57061917 \h </w:instrText>
            </w:r>
            <w:r w:rsidR="00C35F83">
              <w:rPr>
                <w:noProof/>
                <w:webHidden/>
              </w:rPr>
            </w:r>
            <w:r w:rsidR="00C35F83">
              <w:rPr>
                <w:noProof/>
                <w:webHidden/>
              </w:rPr>
              <w:fldChar w:fldCharType="separate"/>
            </w:r>
            <w:r w:rsidR="00C35F83">
              <w:rPr>
                <w:noProof/>
                <w:webHidden/>
              </w:rPr>
              <w:t>30</w:t>
            </w:r>
            <w:r w:rsidR="00C35F83">
              <w:rPr>
                <w:noProof/>
                <w:webHidden/>
              </w:rPr>
              <w:fldChar w:fldCharType="end"/>
            </w:r>
          </w:hyperlink>
        </w:p>
        <w:p w14:paraId="4D10577D" w14:textId="77777777" w:rsidR="00C35F83" w:rsidRDefault="00310836">
          <w:pPr>
            <w:pStyle w:val="TOC3"/>
            <w:rPr>
              <w:rFonts w:asciiTheme="minorHAnsi" w:eastAsiaTheme="minorEastAsia" w:hAnsiTheme="minorHAnsi"/>
              <w:noProof/>
              <w:sz w:val="24"/>
              <w:lang w:val="en-DE" w:eastAsia="en-GB"/>
            </w:rPr>
          </w:pPr>
          <w:hyperlink w:anchor="_Toc57061918" w:history="1">
            <w:r w:rsidR="00C35F83" w:rsidRPr="00B77E58">
              <w:rPr>
                <w:rStyle w:val="Hyperlink"/>
                <w:noProof/>
              </w:rPr>
              <w:t>4.14.3</w:t>
            </w:r>
            <w:r w:rsidR="00C35F83">
              <w:rPr>
                <w:rFonts w:asciiTheme="minorHAnsi" w:eastAsiaTheme="minorEastAsia" w:hAnsiTheme="minorHAnsi"/>
                <w:noProof/>
                <w:sz w:val="24"/>
                <w:lang w:val="en-DE" w:eastAsia="en-GB"/>
              </w:rPr>
              <w:tab/>
            </w:r>
            <w:r w:rsidR="00C35F83" w:rsidRPr="00B77E58">
              <w:rPr>
                <w:rStyle w:val="Hyperlink"/>
                <w:noProof/>
              </w:rPr>
              <w:t>Encoding specification of multi-value choice</w:t>
            </w:r>
            <w:r w:rsidR="00C35F83">
              <w:rPr>
                <w:noProof/>
                <w:webHidden/>
              </w:rPr>
              <w:tab/>
            </w:r>
            <w:r w:rsidR="00C35F83">
              <w:rPr>
                <w:noProof/>
                <w:webHidden/>
              </w:rPr>
              <w:fldChar w:fldCharType="begin"/>
            </w:r>
            <w:r w:rsidR="00C35F83">
              <w:rPr>
                <w:noProof/>
                <w:webHidden/>
              </w:rPr>
              <w:instrText xml:space="preserve"> PAGEREF _Toc57061918 \h </w:instrText>
            </w:r>
            <w:r w:rsidR="00C35F83">
              <w:rPr>
                <w:noProof/>
                <w:webHidden/>
              </w:rPr>
            </w:r>
            <w:r w:rsidR="00C35F83">
              <w:rPr>
                <w:noProof/>
                <w:webHidden/>
              </w:rPr>
              <w:fldChar w:fldCharType="separate"/>
            </w:r>
            <w:r w:rsidR="00C35F83">
              <w:rPr>
                <w:noProof/>
                <w:webHidden/>
              </w:rPr>
              <w:t>30</w:t>
            </w:r>
            <w:r w:rsidR="00C35F83">
              <w:rPr>
                <w:noProof/>
                <w:webHidden/>
              </w:rPr>
              <w:fldChar w:fldCharType="end"/>
            </w:r>
          </w:hyperlink>
        </w:p>
        <w:p w14:paraId="06F93F17" w14:textId="77777777" w:rsidR="00C35F83" w:rsidRDefault="00310836">
          <w:pPr>
            <w:pStyle w:val="TOC3"/>
            <w:rPr>
              <w:rFonts w:asciiTheme="minorHAnsi" w:eastAsiaTheme="minorEastAsia" w:hAnsiTheme="minorHAnsi"/>
              <w:noProof/>
              <w:sz w:val="24"/>
              <w:lang w:val="en-DE" w:eastAsia="en-GB"/>
            </w:rPr>
          </w:pPr>
          <w:hyperlink w:anchor="_Toc57061919" w:history="1">
            <w:r w:rsidR="00C35F83" w:rsidRPr="00B77E58">
              <w:rPr>
                <w:rStyle w:val="Hyperlink"/>
                <w:noProof/>
              </w:rPr>
              <w:t>4.14.4</w:t>
            </w:r>
            <w:r w:rsidR="00C35F83">
              <w:rPr>
                <w:rFonts w:asciiTheme="minorHAnsi" w:eastAsiaTheme="minorEastAsia" w:hAnsiTheme="minorHAnsi"/>
                <w:noProof/>
                <w:sz w:val="24"/>
                <w:lang w:val="en-DE" w:eastAsia="en-GB"/>
              </w:rPr>
              <w:tab/>
            </w:r>
            <w:r w:rsidR="00C35F83" w:rsidRPr="00B77E58">
              <w:rPr>
                <w:rStyle w:val="Hyperlink"/>
                <w:noProof/>
              </w:rPr>
              <w:t>Multi-value example</w:t>
            </w:r>
            <w:r w:rsidR="00C35F83">
              <w:rPr>
                <w:noProof/>
                <w:webHidden/>
              </w:rPr>
              <w:tab/>
            </w:r>
            <w:r w:rsidR="00C35F83">
              <w:rPr>
                <w:noProof/>
                <w:webHidden/>
              </w:rPr>
              <w:fldChar w:fldCharType="begin"/>
            </w:r>
            <w:r w:rsidR="00C35F83">
              <w:rPr>
                <w:noProof/>
                <w:webHidden/>
              </w:rPr>
              <w:instrText xml:space="preserve"> PAGEREF _Toc57061919 \h </w:instrText>
            </w:r>
            <w:r w:rsidR="00C35F83">
              <w:rPr>
                <w:noProof/>
                <w:webHidden/>
              </w:rPr>
            </w:r>
            <w:r w:rsidR="00C35F83">
              <w:rPr>
                <w:noProof/>
                <w:webHidden/>
              </w:rPr>
              <w:fldChar w:fldCharType="separate"/>
            </w:r>
            <w:r w:rsidR="00C35F83">
              <w:rPr>
                <w:noProof/>
                <w:webHidden/>
              </w:rPr>
              <w:t>30</w:t>
            </w:r>
            <w:r w:rsidR="00C35F83">
              <w:rPr>
                <w:noProof/>
                <w:webHidden/>
              </w:rPr>
              <w:fldChar w:fldCharType="end"/>
            </w:r>
          </w:hyperlink>
        </w:p>
        <w:p w14:paraId="22F5FF51" w14:textId="77777777" w:rsidR="00C35F83" w:rsidRDefault="00310836">
          <w:pPr>
            <w:pStyle w:val="TOC2"/>
            <w:rPr>
              <w:rFonts w:asciiTheme="minorHAnsi" w:eastAsiaTheme="minorEastAsia" w:hAnsiTheme="minorHAnsi"/>
              <w:noProof/>
              <w:sz w:val="24"/>
              <w:lang w:val="en-DE" w:eastAsia="en-GB"/>
            </w:rPr>
          </w:pPr>
          <w:hyperlink w:anchor="_Toc57061920" w:history="1">
            <w:r w:rsidR="00C35F83" w:rsidRPr="00B77E58">
              <w:rPr>
                <w:rStyle w:val="Hyperlink"/>
                <w:noProof/>
              </w:rPr>
              <w:t>4.15</w:t>
            </w:r>
            <w:r w:rsidR="00C35F83">
              <w:rPr>
                <w:rFonts w:asciiTheme="minorHAnsi" w:eastAsiaTheme="minorEastAsia" w:hAnsiTheme="minorHAnsi"/>
                <w:noProof/>
                <w:sz w:val="24"/>
                <w:lang w:val="en-DE" w:eastAsia="en-GB"/>
              </w:rPr>
              <w:tab/>
            </w:r>
            <w:r w:rsidR="00C35F83" w:rsidRPr="00B77E58">
              <w:rPr>
                <w:rStyle w:val="Hyperlink"/>
                <w:noProof/>
              </w:rPr>
              <w:t>Field value validation</w:t>
            </w:r>
            <w:r w:rsidR="00C35F83">
              <w:rPr>
                <w:noProof/>
                <w:webHidden/>
              </w:rPr>
              <w:tab/>
            </w:r>
            <w:r w:rsidR="00C35F83">
              <w:rPr>
                <w:noProof/>
                <w:webHidden/>
              </w:rPr>
              <w:fldChar w:fldCharType="begin"/>
            </w:r>
            <w:r w:rsidR="00C35F83">
              <w:rPr>
                <w:noProof/>
                <w:webHidden/>
              </w:rPr>
              <w:instrText xml:space="preserve"> PAGEREF _Toc57061920 \h </w:instrText>
            </w:r>
            <w:r w:rsidR="00C35F83">
              <w:rPr>
                <w:noProof/>
                <w:webHidden/>
              </w:rPr>
            </w:r>
            <w:r w:rsidR="00C35F83">
              <w:rPr>
                <w:noProof/>
                <w:webHidden/>
              </w:rPr>
              <w:fldChar w:fldCharType="separate"/>
            </w:r>
            <w:r w:rsidR="00C35F83">
              <w:rPr>
                <w:noProof/>
                <w:webHidden/>
              </w:rPr>
              <w:t>31</w:t>
            </w:r>
            <w:r w:rsidR="00C35F83">
              <w:rPr>
                <w:noProof/>
                <w:webHidden/>
              </w:rPr>
              <w:fldChar w:fldCharType="end"/>
            </w:r>
          </w:hyperlink>
        </w:p>
        <w:p w14:paraId="52509579" w14:textId="77777777" w:rsidR="00C35F83" w:rsidRDefault="00310836">
          <w:pPr>
            <w:pStyle w:val="TOC1"/>
            <w:rPr>
              <w:rFonts w:asciiTheme="minorHAnsi" w:eastAsiaTheme="minorEastAsia" w:hAnsiTheme="minorHAnsi"/>
              <w:b w:val="0"/>
              <w:noProof/>
              <w:sz w:val="24"/>
              <w:lang w:val="en-DE" w:eastAsia="en-GB"/>
            </w:rPr>
          </w:pPr>
          <w:hyperlink w:anchor="_Toc57061921" w:history="1">
            <w:r w:rsidR="00C35F83" w:rsidRPr="00B77E58">
              <w:rPr>
                <w:rStyle w:val="Hyperlink"/>
                <w:noProof/>
              </w:rPr>
              <w:t>5</w:t>
            </w:r>
            <w:r w:rsidR="00C35F83">
              <w:rPr>
                <w:rFonts w:asciiTheme="minorHAnsi" w:eastAsiaTheme="minorEastAsia" w:hAnsiTheme="minorHAnsi"/>
                <w:b w:val="0"/>
                <w:noProof/>
                <w:sz w:val="24"/>
                <w:lang w:val="en-DE" w:eastAsia="en-GB"/>
              </w:rPr>
              <w:tab/>
            </w:r>
            <w:r w:rsidR="00C35F83" w:rsidRPr="00B77E58">
              <w:rPr>
                <w:rStyle w:val="Hyperlink"/>
                <w:noProof/>
              </w:rPr>
              <w:t>Message Structure</w:t>
            </w:r>
            <w:r w:rsidR="00C35F83">
              <w:rPr>
                <w:noProof/>
                <w:webHidden/>
              </w:rPr>
              <w:tab/>
            </w:r>
            <w:r w:rsidR="00C35F83">
              <w:rPr>
                <w:noProof/>
                <w:webHidden/>
              </w:rPr>
              <w:fldChar w:fldCharType="begin"/>
            </w:r>
            <w:r w:rsidR="00C35F83">
              <w:rPr>
                <w:noProof/>
                <w:webHidden/>
              </w:rPr>
              <w:instrText xml:space="preserve"> PAGEREF _Toc57061921 \h </w:instrText>
            </w:r>
            <w:r w:rsidR="00C35F83">
              <w:rPr>
                <w:noProof/>
                <w:webHidden/>
              </w:rPr>
            </w:r>
            <w:r w:rsidR="00C35F83">
              <w:rPr>
                <w:noProof/>
                <w:webHidden/>
              </w:rPr>
              <w:fldChar w:fldCharType="separate"/>
            </w:r>
            <w:r w:rsidR="00C35F83">
              <w:rPr>
                <w:noProof/>
                <w:webHidden/>
              </w:rPr>
              <w:t>32</w:t>
            </w:r>
            <w:r w:rsidR="00C35F83">
              <w:rPr>
                <w:noProof/>
                <w:webHidden/>
              </w:rPr>
              <w:fldChar w:fldCharType="end"/>
            </w:r>
          </w:hyperlink>
        </w:p>
        <w:p w14:paraId="788334FF" w14:textId="77777777" w:rsidR="00C35F83" w:rsidRDefault="00310836">
          <w:pPr>
            <w:pStyle w:val="TOC2"/>
            <w:rPr>
              <w:rFonts w:asciiTheme="minorHAnsi" w:eastAsiaTheme="minorEastAsia" w:hAnsiTheme="minorHAnsi"/>
              <w:noProof/>
              <w:sz w:val="24"/>
              <w:lang w:val="en-DE" w:eastAsia="en-GB"/>
            </w:rPr>
          </w:pPr>
          <w:hyperlink w:anchor="_Toc57061922" w:history="1">
            <w:r w:rsidR="00C35F83" w:rsidRPr="00B77E58">
              <w:rPr>
                <w:rStyle w:val="Hyperlink"/>
                <w:noProof/>
              </w:rPr>
              <w:t>5.1</w:t>
            </w:r>
            <w:r w:rsidR="00C35F83">
              <w:rPr>
                <w:rFonts w:asciiTheme="minorHAnsi" w:eastAsiaTheme="minorEastAsia" w:hAnsiTheme="minorHAnsi"/>
                <w:noProof/>
                <w:sz w:val="24"/>
                <w:lang w:val="en-DE" w:eastAsia="en-GB"/>
              </w:rPr>
              <w:tab/>
            </w:r>
            <w:r w:rsidR="00C35F83" w:rsidRPr="00B77E58">
              <w:rPr>
                <w:rStyle w:val="Hyperlink"/>
                <w:noProof/>
              </w:rPr>
              <w:t>Message Framing</w:t>
            </w:r>
            <w:r w:rsidR="00C35F83">
              <w:rPr>
                <w:noProof/>
                <w:webHidden/>
              </w:rPr>
              <w:tab/>
            </w:r>
            <w:r w:rsidR="00C35F83">
              <w:rPr>
                <w:noProof/>
                <w:webHidden/>
              </w:rPr>
              <w:fldChar w:fldCharType="begin"/>
            </w:r>
            <w:r w:rsidR="00C35F83">
              <w:rPr>
                <w:noProof/>
                <w:webHidden/>
              </w:rPr>
              <w:instrText xml:space="preserve"> PAGEREF _Toc57061922 \h </w:instrText>
            </w:r>
            <w:r w:rsidR="00C35F83">
              <w:rPr>
                <w:noProof/>
                <w:webHidden/>
              </w:rPr>
            </w:r>
            <w:r w:rsidR="00C35F83">
              <w:rPr>
                <w:noProof/>
                <w:webHidden/>
              </w:rPr>
              <w:fldChar w:fldCharType="separate"/>
            </w:r>
            <w:r w:rsidR="00C35F83">
              <w:rPr>
                <w:noProof/>
                <w:webHidden/>
              </w:rPr>
              <w:t>32</w:t>
            </w:r>
            <w:r w:rsidR="00C35F83">
              <w:rPr>
                <w:noProof/>
                <w:webHidden/>
              </w:rPr>
              <w:fldChar w:fldCharType="end"/>
            </w:r>
          </w:hyperlink>
        </w:p>
        <w:p w14:paraId="5C950602" w14:textId="77777777" w:rsidR="00C35F83" w:rsidRDefault="00310836">
          <w:pPr>
            <w:pStyle w:val="TOC3"/>
            <w:rPr>
              <w:rFonts w:asciiTheme="minorHAnsi" w:eastAsiaTheme="minorEastAsia" w:hAnsiTheme="minorHAnsi"/>
              <w:noProof/>
              <w:sz w:val="24"/>
              <w:lang w:val="en-DE" w:eastAsia="en-GB"/>
            </w:rPr>
          </w:pPr>
          <w:hyperlink w:anchor="_Toc57061923" w:history="1">
            <w:r w:rsidR="00C35F83" w:rsidRPr="00B77E58">
              <w:rPr>
                <w:rStyle w:val="Hyperlink"/>
                <w:noProof/>
              </w:rPr>
              <w:t>5.1.1</w:t>
            </w:r>
            <w:r w:rsidR="00C35F83">
              <w:rPr>
                <w:rFonts w:asciiTheme="minorHAnsi" w:eastAsiaTheme="minorEastAsia" w:hAnsiTheme="minorHAnsi"/>
                <w:noProof/>
                <w:sz w:val="24"/>
                <w:lang w:val="en-DE" w:eastAsia="en-GB"/>
              </w:rPr>
              <w:tab/>
            </w:r>
            <w:r w:rsidR="00C35F83" w:rsidRPr="00B77E58">
              <w:rPr>
                <w:rStyle w:val="Hyperlink"/>
                <w:noProof/>
              </w:rPr>
              <w:t>Simple Open Framing Header</w:t>
            </w:r>
            <w:r w:rsidR="00C35F83">
              <w:rPr>
                <w:noProof/>
                <w:webHidden/>
              </w:rPr>
              <w:tab/>
            </w:r>
            <w:r w:rsidR="00C35F83">
              <w:rPr>
                <w:noProof/>
                <w:webHidden/>
              </w:rPr>
              <w:fldChar w:fldCharType="begin"/>
            </w:r>
            <w:r w:rsidR="00C35F83">
              <w:rPr>
                <w:noProof/>
                <w:webHidden/>
              </w:rPr>
              <w:instrText xml:space="preserve"> PAGEREF _Toc57061923 \h </w:instrText>
            </w:r>
            <w:r w:rsidR="00C35F83">
              <w:rPr>
                <w:noProof/>
                <w:webHidden/>
              </w:rPr>
            </w:r>
            <w:r w:rsidR="00C35F83">
              <w:rPr>
                <w:noProof/>
                <w:webHidden/>
              </w:rPr>
              <w:fldChar w:fldCharType="separate"/>
            </w:r>
            <w:r w:rsidR="00C35F83">
              <w:rPr>
                <w:noProof/>
                <w:webHidden/>
              </w:rPr>
              <w:t>32</w:t>
            </w:r>
            <w:r w:rsidR="00C35F83">
              <w:rPr>
                <w:noProof/>
                <w:webHidden/>
              </w:rPr>
              <w:fldChar w:fldCharType="end"/>
            </w:r>
          </w:hyperlink>
        </w:p>
        <w:p w14:paraId="5C145FCE" w14:textId="77777777" w:rsidR="00C35F83" w:rsidRDefault="00310836">
          <w:pPr>
            <w:pStyle w:val="TOC2"/>
            <w:rPr>
              <w:rFonts w:asciiTheme="minorHAnsi" w:eastAsiaTheme="minorEastAsia" w:hAnsiTheme="minorHAnsi"/>
              <w:noProof/>
              <w:sz w:val="24"/>
              <w:lang w:val="en-DE" w:eastAsia="en-GB"/>
            </w:rPr>
          </w:pPr>
          <w:hyperlink w:anchor="_Toc57061924" w:history="1">
            <w:r w:rsidR="00C35F83" w:rsidRPr="00B77E58">
              <w:rPr>
                <w:rStyle w:val="Hyperlink"/>
                <w:noProof/>
              </w:rPr>
              <w:t>5.2</w:t>
            </w:r>
            <w:r w:rsidR="00C35F83">
              <w:rPr>
                <w:rFonts w:asciiTheme="minorHAnsi" w:eastAsiaTheme="minorEastAsia" w:hAnsiTheme="minorHAnsi"/>
                <w:noProof/>
                <w:sz w:val="24"/>
                <w:lang w:val="en-DE" w:eastAsia="en-GB"/>
              </w:rPr>
              <w:tab/>
            </w:r>
            <w:r w:rsidR="00C35F83" w:rsidRPr="00B77E58">
              <w:rPr>
                <w:rStyle w:val="Hyperlink"/>
                <w:noProof/>
              </w:rPr>
              <w:t>SBE Message Encoding Header</w:t>
            </w:r>
            <w:r w:rsidR="00C35F83">
              <w:rPr>
                <w:noProof/>
                <w:webHidden/>
              </w:rPr>
              <w:tab/>
            </w:r>
            <w:r w:rsidR="00C35F83">
              <w:rPr>
                <w:noProof/>
                <w:webHidden/>
              </w:rPr>
              <w:fldChar w:fldCharType="begin"/>
            </w:r>
            <w:r w:rsidR="00C35F83">
              <w:rPr>
                <w:noProof/>
                <w:webHidden/>
              </w:rPr>
              <w:instrText xml:space="preserve"> PAGEREF _Toc57061924 \h </w:instrText>
            </w:r>
            <w:r w:rsidR="00C35F83">
              <w:rPr>
                <w:noProof/>
                <w:webHidden/>
              </w:rPr>
            </w:r>
            <w:r w:rsidR="00C35F83">
              <w:rPr>
                <w:noProof/>
                <w:webHidden/>
              </w:rPr>
              <w:fldChar w:fldCharType="separate"/>
            </w:r>
            <w:r w:rsidR="00C35F83">
              <w:rPr>
                <w:noProof/>
                <w:webHidden/>
              </w:rPr>
              <w:t>32</w:t>
            </w:r>
            <w:r w:rsidR="00C35F83">
              <w:rPr>
                <w:noProof/>
                <w:webHidden/>
              </w:rPr>
              <w:fldChar w:fldCharType="end"/>
            </w:r>
          </w:hyperlink>
        </w:p>
        <w:p w14:paraId="14AC3CF4" w14:textId="77777777" w:rsidR="00C35F83" w:rsidRDefault="00310836">
          <w:pPr>
            <w:pStyle w:val="TOC3"/>
            <w:rPr>
              <w:rFonts w:asciiTheme="minorHAnsi" w:eastAsiaTheme="minorEastAsia" w:hAnsiTheme="minorHAnsi"/>
              <w:noProof/>
              <w:sz w:val="24"/>
              <w:lang w:val="en-DE" w:eastAsia="en-GB"/>
            </w:rPr>
          </w:pPr>
          <w:hyperlink w:anchor="_Toc57061925" w:history="1">
            <w:r w:rsidR="00C35F83" w:rsidRPr="00B77E58">
              <w:rPr>
                <w:rStyle w:val="Hyperlink"/>
                <w:noProof/>
              </w:rPr>
              <w:t>5.2.1</w:t>
            </w:r>
            <w:r w:rsidR="00C35F83">
              <w:rPr>
                <w:rFonts w:asciiTheme="minorHAnsi" w:eastAsiaTheme="minorEastAsia" w:hAnsiTheme="minorHAnsi"/>
                <w:noProof/>
                <w:sz w:val="24"/>
                <w:lang w:val="en-DE" w:eastAsia="en-GB"/>
              </w:rPr>
              <w:tab/>
            </w:r>
            <w:r w:rsidR="00C35F83" w:rsidRPr="00B77E58">
              <w:rPr>
                <w:rStyle w:val="Hyperlink"/>
                <w:noProof/>
              </w:rPr>
              <w:t>Message header schema</w:t>
            </w:r>
            <w:r w:rsidR="00C35F83">
              <w:rPr>
                <w:noProof/>
                <w:webHidden/>
              </w:rPr>
              <w:tab/>
            </w:r>
            <w:r w:rsidR="00C35F83">
              <w:rPr>
                <w:noProof/>
                <w:webHidden/>
              </w:rPr>
              <w:fldChar w:fldCharType="begin"/>
            </w:r>
            <w:r w:rsidR="00C35F83">
              <w:rPr>
                <w:noProof/>
                <w:webHidden/>
              </w:rPr>
              <w:instrText xml:space="preserve"> PAGEREF _Toc57061925 \h </w:instrText>
            </w:r>
            <w:r w:rsidR="00C35F83">
              <w:rPr>
                <w:noProof/>
                <w:webHidden/>
              </w:rPr>
            </w:r>
            <w:r w:rsidR="00C35F83">
              <w:rPr>
                <w:noProof/>
                <w:webHidden/>
              </w:rPr>
              <w:fldChar w:fldCharType="separate"/>
            </w:r>
            <w:r w:rsidR="00C35F83">
              <w:rPr>
                <w:noProof/>
                <w:webHidden/>
              </w:rPr>
              <w:t>33</w:t>
            </w:r>
            <w:r w:rsidR="00C35F83">
              <w:rPr>
                <w:noProof/>
                <w:webHidden/>
              </w:rPr>
              <w:fldChar w:fldCharType="end"/>
            </w:r>
          </w:hyperlink>
        </w:p>
        <w:p w14:paraId="2EAB0B53" w14:textId="77777777" w:rsidR="00C35F83" w:rsidRDefault="00310836">
          <w:pPr>
            <w:pStyle w:val="TOC3"/>
            <w:rPr>
              <w:rFonts w:asciiTheme="minorHAnsi" w:eastAsiaTheme="minorEastAsia" w:hAnsiTheme="minorHAnsi"/>
              <w:noProof/>
              <w:sz w:val="24"/>
              <w:lang w:val="en-DE" w:eastAsia="en-GB"/>
            </w:rPr>
          </w:pPr>
          <w:hyperlink w:anchor="_Toc57061926" w:history="1">
            <w:r w:rsidR="00C35F83" w:rsidRPr="00B77E58">
              <w:rPr>
                <w:rStyle w:val="Hyperlink"/>
                <w:noProof/>
              </w:rPr>
              <w:t>5.2.2</w:t>
            </w:r>
            <w:r w:rsidR="00C35F83">
              <w:rPr>
                <w:rFonts w:asciiTheme="minorHAnsi" w:eastAsiaTheme="minorEastAsia" w:hAnsiTheme="minorHAnsi"/>
                <w:noProof/>
                <w:sz w:val="24"/>
                <w:lang w:val="en-DE" w:eastAsia="en-GB"/>
              </w:rPr>
              <w:tab/>
            </w:r>
            <w:r w:rsidR="00C35F83" w:rsidRPr="00B77E58">
              <w:rPr>
                <w:rStyle w:val="Hyperlink"/>
                <w:noProof/>
              </w:rPr>
              <w:t>Root block length</w:t>
            </w:r>
            <w:r w:rsidR="00C35F83">
              <w:rPr>
                <w:noProof/>
                <w:webHidden/>
              </w:rPr>
              <w:tab/>
            </w:r>
            <w:r w:rsidR="00C35F83">
              <w:rPr>
                <w:noProof/>
                <w:webHidden/>
              </w:rPr>
              <w:fldChar w:fldCharType="begin"/>
            </w:r>
            <w:r w:rsidR="00C35F83">
              <w:rPr>
                <w:noProof/>
                <w:webHidden/>
              </w:rPr>
              <w:instrText xml:space="preserve"> PAGEREF _Toc57061926 \h </w:instrText>
            </w:r>
            <w:r w:rsidR="00C35F83">
              <w:rPr>
                <w:noProof/>
                <w:webHidden/>
              </w:rPr>
            </w:r>
            <w:r w:rsidR="00C35F83">
              <w:rPr>
                <w:noProof/>
                <w:webHidden/>
              </w:rPr>
              <w:fldChar w:fldCharType="separate"/>
            </w:r>
            <w:r w:rsidR="00C35F83">
              <w:rPr>
                <w:noProof/>
                <w:webHidden/>
              </w:rPr>
              <w:t>33</w:t>
            </w:r>
            <w:r w:rsidR="00C35F83">
              <w:rPr>
                <w:noProof/>
                <w:webHidden/>
              </w:rPr>
              <w:fldChar w:fldCharType="end"/>
            </w:r>
          </w:hyperlink>
        </w:p>
        <w:p w14:paraId="72DE28D8" w14:textId="77777777" w:rsidR="00C35F83" w:rsidRDefault="00310836">
          <w:pPr>
            <w:pStyle w:val="TOC3"/>
            <w:rPr>
              <w:rFonts w:asciiTheme="minorHAnsi" w:eastAsiaTheme="minorEastAsia" w:hAnsiTheme="minorHAnsi"/>
              <w:noProof/>
              <w:sz w:val="24"/>
              <w:lang w:val="en-DE" w:eastAsia="en-GB"/>
            </w:rPr>
          </w:pPr>
          <w:hyperlink w:anchor="_Toc57061927" w:history="1">
            <w:r w:rsidR="00C35F83" w:rsidRPr="00B77E58">
              <w:rPr>
                <w:rStyle w:val="Hyperlink"/>
                <w:noProof/>
              </w:rPr>
              <w:t>5.2.3</w:t>
            </w:r>
            <w:r w:rsidR="00C35F83">
              <w:rPr>
                <w:rFonts w:asciiTheme="minorHAnsi" w:eastAsiaTheme="minorEastAsia" w:hAnsiTheme="minorHAnsi"/>
                <w:noProof/>
                <w:sz w:val="24"/>
                <w:lang w:val="en-DE" w:eastAsia="en-GB"/>
              </w:rPr>
              <w:tab/>
            </w:r>
            <w:r w:rsidR="00C35F83" w:rsidRPr="00B77E58">
              <w:rPr>
                <w:rStyle w:val="Hyperlink"/>
                <w:noProof/>
              </w:rPr>
              <w:t>Template ID</w:t>
            </w:r>
            <w:r w:rsidR="00C35F83">
              <w:rPr>
                <w:noProof/>
                <w:webHidden/>
              </w:rPr>
              <w:tab/>
            </w:r>
            <w:r w:rsidR="00C35F83">
              <w:rPr>
                <w:noProof/>
                <w:webHidden/>
              </w:rPr>
              <w:fldChar w:fldCharType="begin"/>
            </w:r>
            <w:r w:rsidR="00C35F83">
              <w:rPr>
                <w:noProof/>
                <w:webHidden/>
              </w:rPr>
              <w:instrText xml:space="preserve"> PAGEREF _Toc57061927 \h </w:instrText>
            </w:r>
            <w:r w:rsidR="00C35F83">
              <w:rPr>
                <w:noProof/>
                <w:webHidden/>
              </w:rPr>
            </w:r>
            <w:r w:rsidR="00C35F83">
              <w:rPr>
                <w:noProof/>
                <w:webHidden/>
              </w:rPr>
              <w:fldChar w:fldCharType="separate"/>
            </w:r>
            <w:r w:rsidR="00C35F83">
              <w:rPr>
                <w:noProof/>
                <w:webHidden/>
              </w:rPr>
              <w:t>33</w:t>
            </w:r>
            <w:r w:rsidR="00C35F83">
              <w:rPr>
                <w:noProof/>
                <w:webHidden/>
              </w:rPr>
              <w:fldChar w:fldCharType="end"/>
            </w:r>
          </w:hyperlink>
        </w:p>
        <w:p w14:paraId="4FD1E16D" w14:textId="77777777" w:rsidR="00C35F83" w:rsidRDefault="00310836">
          <w:pPr>
            <w:pStyle w:val="TOC3"/>
            <w:rPr>
              <w:rFonts w:asciiTheme="minorHAnsi" w:eastAsiaTheme="minorEastAsia" w:hAnsiTheme="minorHAnsi"/>
              <w:noProof/>
              <w:sz w:val="24"/>
              <w:lang w:val="en-DE" w:eastAsia="en-GB"/>
            </w:rPr>
          </w:pPr>
          <w:hyperlink w:anchor="_Toc57061928" w:history="1">
            <w:r w:rsidR="00C35F83" w:rsidRPr="00B77E58">
              <w:rPr>
                <w:rStyle w:val="Hyperlink"/>
                <w:noProof/>
              </w:rPr>
              <w:t>5.2.4</w:t>
            </w:r>
            <w:r w:rsidR="00C35F83">
              <w:rPr>
                <w:rFonts w:asciiTheme="minorHAnsi" w:eastAsiaTheme="minorEastAsia" w:hAnsiTheme="minorHAnsi"/>
                <w:noProof/>
                <w:sz w:val="24"/>
                <w:lang w:val="en-DE" w:eastAsia="en-GB"/>
              </w:rPr>
              <w:tab/>
            </w:r>
            <w:r w:rsidR="00C35F83" w:rsidRPr="00B77E58">
              <w:rPr>
                <w:rStyle w:val="Hyperlink"/>
                <w:noProof/>
              </w:rPr>
              <w:t>Schema ID</w:t>
            </w:r>
            <w:r w:rsidR="00C35F83">
              <w:rPr>
                <w:noProof/>
                <w:webHidden/>
              </w:rPr>
              <w:tab/>
            </w:r>
            <w:r w:rsidR="00C35F83">
              <w:rPr>
                <w:noProof/>
                <w:webHidden/>
              </w:rPr>
              <w:fldChar w:fldCharType="begin"/>
            </w:r>
            <w:r w:rsidR="00C35F83">
              <w:rPr>
                <w:noProof/>
                <w:webHidden/>
              </w:rPr>
              <w:instrText xml:space="preserve"> PAGEREF _Toc57061928 \h </w:instrText>
            </w:r>
            <w:r w:rsidR="00C35F83">
              <w:rPr>
                <w:noProof/>
                <w:webHidden/>
              </w:rPr>
            </w:r>
            <w:r w:rsidR="00C35F83">
              <w:rPr>
                <w:noProof/>
                <w:webHidden/>
              </w:rPr>
              <w:fldChar w:fldCharType="separate"/>
            </w:r>
            <w:r w:rsidR="00C35F83">
              <w:rPr>
                <w:noProof/>
                <w:webHidden/>
              </w:rPr>
              <w:t>33</w:t>
            </w:r>
            <w:r w:rsidR="00C35F83">
              <w:rPr>
                <w:noProof/>
                <w:webHidden/>
              </w:rPr>
              <w:fldChar w:fldCharType="end"/>
            </w:r>
          </w:hyperlink>
        </w:p>
        <w:p w14:paraId="41C1EF49" w14:textId="77777777" w:rsidR="00C35F83" w:rsidRDefault="00310836">
          <w:pPr>
            <w:pStyle w:val="TOC3"/>
            <w:rPr>
              <w:rFonts w:asciiTheme="minorHAnsi" w:eastAsiaTheme="minorEastAsia" w:hAnsiTheme="minorHAnsi"/>
              <w:noProof/>
              <w:sz w:val="24"/>
              <w:lang w:val="en-DE" w:eastAsia="en-GB"/>
            </w:rPr>
          </w:pPr>
          <w:hyperlink w:anchor="_Toc57061929" w:history="1">
            <w:r w:rsidR="00C35F83" w:rsidRPr="00B77E58">
              <w:rPr>
                <w:rStyle w:val="Hyperlink"/>
                <w:noProof/>
              </w:rPr>
              <w:t>5.2.5</w:t>
            </w:r>
            <w:r w:rsidR="00C35F83">
              <w:rPr>
                <w:rFonts w:asciiTheme="minorHAnsi" w:eastAsiaTheme="minorEastAsia" w:hAnsiTheme="minorHAnsi"/>
                <w:noProof/>
                <w:sz w:val="24"/>
                <w:lang w:val="en-DE" w:eastAsia="en-GB"/>
              </w:rPr>
              <w:tab/>
            </w:r>
            <w:r w:rsidR="00C35F83" w:rsidRPr="00B77E58">
              <w:rPr>
                <w:rStyle w:val="Hyperlink"/>
                <w:noProof/>
              </w:rPr>
              <w:t>Schema version</w:t>
            </w:r>
            <w:r w:rsidR="00C35F83">
              <w:rPr>
                <w:noProof/>
                <w:webHidden/>
              </w:rPr>
              <w:tab/>
            </w:r>
            <w:r w:rsidR="00C35F83">
              <w:rPr>
                <w:noProof/>
                <w:webHidden/>
              </w:rPr>
              <w:fldChar w:fldCharType="begin"/>
            </w:r>
            <w:r w:rsidR="00C35F83">
              <w:rPr>
                <w:noProof/>
                <w:webHidden/>
              </w:rPr>
              <w:instrText xml:space="preserve"> PAGEREF _Toc57061929 \h </w:instrText>
            </w:r>
            <w:r w:rsidR="00C35F83">
              <w:rPr>
                <w:noProof/>
                <w:webHidden/>
              </w:rPr>
            </w:r>
            <w:r w:rsidR="00C35F83">
              <w:rPr>
                <w:noProof/>
                <w:webHidden/>
              </w:rPr>
              <w:fldChar w:fldCharType="separate"/>
            </w:r>
            <w:r w:rsidR="00C35F83">
              <w:rPr>
                <w:noProof/>
                <w:webHidden/>
              </w:rPr>
              <w:t>33</w:t>
            </w:r>
            <w:r w:rsidR="00C35F83">
              <w:rPr>
                <w:noProof/>
                <w:webHidden/>
              </w:rPr>
              <w:fldChar w:fldCharType="end"/>
            </w:r>
          </w:hyperlink>
        </w:p>
        <w:p w14:paraId="48059172" w14:textId="77777777" w:rsidR="00C35F83" w:rsidRDefault="00310836">
          <w:pPr>
            <w:pStyle w:val="TOC3"/>
            <w:rPr>
              <w:rFonts w:asciiTheme="minorHAnsi" w:eastAsiaTheme="minorEastAsia" w:hAnsiTheme="minorHAnsi"/>
              <w:noProof/>
              <w:sz w:val="24"/>
              <w:lang w:val="en-DE" w:eastAsia="en-GB"/>
            </w:rPr>
          </w:pPr>
          <w:hyperlink w:anchor="_Toc57061930" w:history="1">
            <w:r w:rsidR="00C35F83" w:rsidRPr="00B77E58">
              <w:rPr>
                <w:rStyle w:val="Hyperlink"/>
                <w:noProof/>
              </w:rPr>
              <w:t>5.2.6</w:t>
            </w:r>
            <w:r w:rsidR="00C35F83">
              <w:rPr>
                <w:rFonts w:asciiTheme="minorHAnsi" w:eastAsiaTheme="minorEastAsia" w:hAnsiTheme="minorHAnsi"/>
                <w:noProof/>
                <w:sz w:val="24"/>
                <w:lang w:val="en-DE" w:eastAsia="en-GB"/>
              </w:rPr>
              <w:tab/>
            </w:r>
            <w:r w:rsidR="00C35F83" w:rsidRPr="00B77E58">
              <w:rPr>
                <w:rStyle w:val="Hyperlink"/>
                <w:noProof/>
              </w:rPr>
              <w:t>Number of repeating groups</w:t>
            </w:r>
            <w:r w:rsidR="00C35F83">
              <w:rPr>
                <w:noProof/>
                <w:webHidden/>
              </w:rPr>
              <w:tab/>
            </w:r>
            <w:r w:rsidR="00C35F83">
              <w:rPr>
                <w:noProof/>
                <w:webHidden/>
              </w:rPr>
              <w:fldChar w:fldCharType="begin"/>
            </w:r>
            <w:r w:rsidR="00C35F83">
              <w:rPr>
                <w:noProof/>
                <w:webHidden/>
              </w:rPr>
              <w:instrText xml:space="preserve"> PAGEREF _Toc57061930 \h </w:instrText>
            </w:r>
            <w:r w:rsidR="00C35F83">
              <w:rPr>
                <w:noProof/>
                <w:webHidden/>
              </w:rPr>
            </w:r>
            <w:r w:rsidR="00C35F83">
              <w:rPr>
                <w:noProof/>
                <w:webHidden/>
              </w:rPr>
              <w:fldChar w:fldCharType="separate"/>
            </w:r>
            <w:r w:rsidR="00C35F83">
              <w:rPr>
                <w:noProof/>
                <w:webHidden/>
              </w:rPr>
              <w:t>34</w:t>
            </w:r>
            <w:r w:rsidR="00C35F83">
              <w:rPr>
                <w:noProof/>
                <w:webHidden/>
              </w:rPr>
              <w:fldChar w:fldCharType="end"/>
            </w:r>
          </w:hyperlink>
        </w:p>
        <w:p w14:paraId="18A998A9" w14:textId="77777777" w:rsidR="00C35F83" w:rsidRDefault="00310836">
          <w:pPr>
            <w:pStyle w:val="TOC3"/>
            <w:rPr>
              <w:rFonts w:asciiTheme="minorHAnsi" w:eastAsiaTheme="minorEastAsia" w:hAnsiTheme="minorHAnsi"/>
              <w:noProof/>
              <w:sz w:val="24"/>
              <w:lang w:val="en-DE" w:eastAsia="en-GB"/>
            </w:rPr>
          </w:pPr>
          <w:hyperlink w:anchor="_Toc57061931" w:history="1">
            <w:r w:rsidR="00C35F83" w:rsidRPr="00B77E58">
              <w:rPr>
                <w:rStyle w:val="Hyperlink"/>
                <w:noProof/>
              </w:rPr>
              <w:t>5.2.7</w:t>
            </w:r>
            <w:r w:rsidR="00C35F83">
              <w:rPr>
                <w:rFonts w:asciiTheme="minorHAnsi" w:eastAsiaTheme="minorEastAsia" w:hAnsiTheme="minorHAnsi"/>
                <w:noProof/>
                <w:sz w:val="24"/>
                <w:lang w:val="en-DE" w:eastAsia="en-GB"/>
              </w:rPr>
              <w:tab/>
            </w:r>
            <w:r w:rsidR="00C35F83" w:rsidRPr="00B77E58">
              <w:rPr>
                <w:rStyle w:val="Hyperlink"/>
                <w:noProof/>
              </w:rPr>
              <w:t>Number of variable-length fields</w:t>
            </w:r>
            <w:r w:rsidR="00C35F83">
              <w:rPr>
                <w:noProof/>
                <w:webHidden/>
              </w:rPr>
              <w:tab/>
            </w:r>
            <w:r w:rsidR="00C35F83">
              <w:rPr>
                <w:noProof/>
                <w:webHidden/>
              </w:rPr>
              <w:fldChar w:fldCharType="begin"/>
            </w:r>
            <w:r w:rsidR="00C35F83">
              <w:rPr>
                <w:noProof/>
                <w:webHidden/>
              </w:rPr>
              <w:instrText xml:space="preserve"> PAGEREF _Toc57061931 \h </w:instrText>
            </w:r>
            <w:r w:rsidR="00C35F83">
              <w:rPr>
                <w:noProof/>
                <w:webHidden/>
              </w:rPr>
            </w:r>
            <w:r w:rsidR="00C35F83">
              <w:rPr>
                <w:noProof/>
                <w:webHidden/>
              </w:rPr>
              <w:fldChar w:fldCharType="separate"/>
            </w:r>
            <w:r w:rsidR="00C35F83">
              <w:rPr>
                <w:noProof/>
                <w:webHidden/>
              </w:rPr>
              <w:t>34</w:t>
            </w:r>
            <w:r w:rsidR="00C35F83">
              <w:rPr>
                <w:noProof/>
                <w:webHidden/>
              </w:rPr>
              <w:fldChar w:fldCharType="end"/>
            </w:r>
          </w:hyperlink>
        </w:p>
        <w:p w14:paraId="3D52417E" w14:textId="77777777" w:rsidR="00C35F83" w:rsidRDefault="00310836">
          <w:pPr>
            <w:pStyle w:val="TOC2"/>
            <w:rPr>
              <w:rFonts w:asciiTheme="minorHAnsi" w:eastAsiaTheme="minorEastAsia" w:hAnsiTheme="minorHAnsi"/>
              <w:noProof/>
              <w:sz w:val="24"/>
              <w:lang w:val="en-DE" w:eastAsia="en-GB"/>
            </w:rPr>
          </w:pPr>
          <w:hyperlink w:anchor="_Toc57061932" w:history="1">
            <w:r w:rsidR="00C35F83" w:rsidRPr="00B77E58">
              <w:rPr>
                <w:rStyle w:val="Hyperlink"/>
                <w:noProof/>
              </w:rPr>
              <w:t>5.3</w:t>
            </w:r>
            <w:r w:rsidR="00C35F83">
              <w:rPr>
                <w:rFonts w:asciiTheme="minorHAnsi" w:eastAsiaTheme="minorEastAsia" w:hAnsiTheme="minorHAnsi"/>
                <w:noProof/>
                <w:sz w:val="24"/>
                <w:lang w:val="en-DE" w:eastAsia="en-GB"/>
              </w:rPr>
              <w:tab/>
            </w:r>
            <w:r w:rsidR="00C35F83" w:rsidRPr="00B77E58">
              <w:rPr>
                <w:rStyle w:val="Hyperlink"/>
                <w:noProof/>
              </w:rPr>
              <w:t>Message Body</w:t>
            </w:r>
            <w:r w:rsidR="00C35F83">
              <w:rPr>
                <w:noProof/>
                <w:webHidden/>
              </w:rPr>
              <w:tab/>
            </w:r>
            <w:r w:rsidR="00C35F83">
              <w:rPr>
                <w:noProof/>
                <w:webHidden/>
              </w:rPr>
              <w:fldChar w:fldCharType="begin"/>
            </w:r>
            <w:r w:rsidR="00C35F83">
              <w:rPr>
                <w:noProof/>
                <w:webHidden/>
              </w:rPr>
              <w:instrText xml:space="preserve"> PAGEREF _Toc57061932 \h </w:instrText>
            </w:r>
            <w:r w:rsidR="00C35F83">
              <w:rPr>
                <w:noProof/>
                <w:webHidden/>
              </w:rPr>
            </w:r>
            <w:r w:rsidR="00C35F83">
              <w:rPr>
                <w:noProof/>
                <w:webHidden/>
              </w:rPr>
              <w:fldChar w:fldCharType="separate"/>
            </w:r>
            <w:r w:rsidR="00C35F83">
              <w:rPr>
                <w:noProof/>
                <w:webHidden/>
              </w:rPr>
              <w:t>34</w:t>
            </w:r>
            <w:r w:rsidR="00C35F83">
              <w:rPr>
                <w:noProof/>
                <w:webHidden/>
              </w:rPr>
              <w:fldChar w:fldCharType="end"/>
            </w:r>
          </w:hyperlink>
        </w:p>
        <w:p w14:paraId="17A75E29" w14:textId="77777777" w:rsidR="00C35F83" w:rsidRDefault="00310836">
          <w:pPr>
            <w:pStyle w:val="TOC3"/>
            <w:rPr>
              <w:rFonts w:asciiTheme="minorHAnsi" w:eastAsiaTheme="minorEastAsia" w:hAnsiTheme="minorHAnsi"/>
              <w:noProof/>
              <w:sz w:val="24"/>
              <w:lang w:val="en-DE" w:eastAsia="en-GB"/>
            </w:rPr>
          </w:pPr>
          <w:hyperlink w:anchor="_Toc57061933" w:history="1">
            <w:r w:rsidR="00C35F83" w:rsidRPr="00B77E58">
              <w:rPr>
                <w:rStyle w:val="Hyperlink"/>
                <w:noProof/>
              </w:rPr>
              <w:t>5.3.1</w:t>
            </w:r>
            <w:r w:rsidR="00C35F83">
              <w:rPr>
                <w:rFonts w:asciiTheme="minorHAnsi" w:eastAsiaTheme="minorEastAsia" w:hAnsiTheme="minorHAnsi"/>
                <w:noProof/>
                <w:sz w:val="24"/>
                <w:lang w:val="en-DE" w:eastAsia="en-GB"/>
              </w:rPr>
              <w:tab/>
            </w:r>
            <w:r w:rsidR="00C35F83" w:rsidRPr="00B77E58">
              <w:rPr>
                <w:rStyle w:val="Hyperlink"/>
                <w:noProof/>
              </w:rPr>
              <w:t>Data only on the wire</w:t>
            </w:r>
            <w:r w:rsidR="00C35F83">
              <w:rPr>
                <w:noProof/>
                <w:webHidden/>
              </w:rPr>
              <w:tab/>
            </w:r>
            <w:r w:rsidR="00C35F83">
              <w:rPr>
                <w:noProof/>
                <w:webHidden/>
              </w:rPr>
              <w:fldChar w:fldCharType="begin"/>
            </w:r>
            <w:r w:rsidR="00C35F83">
              <w:rPr>
                <w:noProof/>
                <w:webHidden/>
              </w:rPr>
              <w:instrText xml:space="preserve"> PAGEREF _Toc57061933 \h </w:instrText>
            </w:r>
            <w:r w:rsidR="00C35F83">
              <w:rPr>
                <w:noProof/>
                <w:webHidden/>
              </w:rPr>
            </w:r>
            <w:r w:rsidR="00C35F83">
              <w:rPr>
                <w:noProof/>
                <w:webHidden/>
              </w:rPr>
              <w:fldChar w:fldCharType="separate"/>
            </w:r>
            <w:r w:rsidR="00C35F83">
              <w:rPr>
                <w:noProof/>
                <w:webHidden/>
              </w:rPr>
              <w:t>34</w:t>
            </w:r>
            <w:r w:rsidR="00C35F83">
              <w:rPr>
                <w:noProof/>
                <w:webHidden/>
              </w:rPr>
              <w:fldChar w:fldCharType="end"/>
            </w:r>
          </w:hyperlink>
        </w:p>
        <w:p w14:paraId="0AD40724" w14:textId="77777777" w:rsidR="00C35F83" w:rsidRDefault="00310836">
          <w:pPr>
            <w:pStyle w:val="TOC3"/>
            <w:rPr>
              <w:rFonts w:asciiTheme="minorHAnsi" w:eastAsiaTheme="minorEastAsia" w:hAnsiTheme="minorHAnsi"/>
              <w:noProof/>
              <w:sz w:val="24"/>
              <w:lang w:val="en-DE" w:eastAsia="en-GB"/>
            </w:rPr>
          </w:pPr>
          <w:hyperlink w:anchor="_Toc57061934" w:history="1">
            <w:r w:rsidR="00C35F83" w:rsidRPr="00B77E58">
              <w:rPr>
                <w:rStyle w:val="Hyperlink"/>
                <w:noProof/>
              </w:rPr>
              <w:t>5.3.2</w:t>
            </w:r>
            <w:r w:rsidR="00C35F83">
              <w:rPr>
                <w:rFonts w:asciiTheme="minorHAnsi" w:eastAsiaTheme="minorEastAsia" w:hAnsiTheme="minorHAnsi"/>
                <w:noProof/>
                <w:sz w:val="24"/>
                <w:lang w:val="en-DE" w:eastAsia="en-GB"/>
              </w:rPr>
              <w:tab/>
            </w:r>
            <w:r w:rsidR="00C35F83" w:rsidRPr="00B77E58">
              <w:rPr>
                <w:rStyle w:val="Hyperlink"/>
                <w:noProof/>
              </w:rPr>
              <w:t>Direct access</w:t>
            </w:r>
            <w:r w:rsidR="00C35F83">
              <w:rPr>
                <w:noProof/>
                <w:webHidden/>
              </w:rPr>
              <w:tab/>
            </w:r>
            <w:r w:rsidR="00C35F83">
              <w:rPr>
                <w:noProof/>
                <w:webHidden/>
              </w:rPr>
              <w:fldChar w:fldCharType="begin"/>
            </w:r>
            <w:r w:rsidR="00C35F83">
              <w:rPr>
                <w:noProof/>
                <w:webHidden/>
              </w:rPr>
              <w:instrText xml:space="preserve"> PAGEREF _Toc57061934 \h </w:instrText>
            </w:r>
            <w:r w:rsidR="00C35F83">
              <w:rPr>
                <w:noProof/>
                <w:webHidden/>
              </w:rPr>
            </w:r>
            <w:r w:rsidR="00C35F83">
              <w:rPr>
                <w:noProof/>
                <w:webHidden/>
              </w:rPr>
              <w:fldChar w:fldCharType="separate"/>
            </w:r>
            <w:r w:rsidR="00C35F83">
              <w:rPr>
                <w:noProof/>
                <w:webHidden/>
              </w:rPr>
              <w:t>34</w:t>
            </w:r>
            <w:r w:rsidR="00C35F83">
              <w:rPr>
                <w:noProof/>
                <w:webHidden/>
              </w:rPr>
              <w:fldChar w:fldCharType="end"/>
            </w:r>
          </w:hyperlink>
        </w:p>
        <w:p w14:paraId="0322A50E" w14:textId="77777777" w:rsidR="00C35F83" w:rsidRDefault="00310836">
          <w:pPr>
            <w:pStyle w:val="TOC3"/>
            <w:rPr>
              <w:rFonts w:asciiTheme="minorHAnsi" w:eastAsiaTheme="minorEastAsia" w:hAnsiTheme="minorHAnsi"/>
              <w:noProof/>
              <w:sz w:val="24"/>
              <w:lang w:val="en-DE" w:eastAsia="en-GB"/>
            </w:rPr>
          </w:pPr>
          <w:hyperlink w:anchor="_Toc57061935" w:history="1">
            <w:r w:rsidR="00C35F83" w:rsidRPr="00B77E58">
              <w:rPr>
                <w:rStyle w:val="Hyperlink"/>
                <w:noProof/>
              </w:rPr>
              <w:t>5.3.3</w:t>
            </w:r>
            <w:r w:rsidR="00C35F83">
              <w:rPr>
                <w:rFonts w:asciiTheme="minorHAnsi" w:eastAsiaTheme="minorEastAsia" w:hAnsiTheme="minorHAnsi"/>
                <w:noProof/>
                <w:sz w:val="24"/>
                <w:lang w:val="en-DE" w:eastAsia="en-GB"/>
              </w:rPr>
              <w:tab/>
            </w:r>
            <w:r w:rsidR="00C35F83" w:rsidRPr="00B77E58">
              <w:rPr>
                <w:rStyle w:val="Hyperlink"/>
                <w:noProof/>
              </w:rPr>
              <w:t>Field position and padding</w:t>
            </w:r>
            <w:r w:rsidR="00C35F83">
              <w:rPr>
                <w:noProof/>
                <w:webHidden/>
              </w:rPr>
              <w:tab/>
            </w:r>
            <w:r w:rsidR="00C35F83">
              <w:rPr>
                <w:noProof/>
                <w:webHidden/>
              </w:rPr>
              <w:fldChar w:fldCharType="begin"/>
            </w:r>
            <w:r w:rsidR="00C35F83">
              <w:rPr>
                <w:noProof/>
                <w:webHidden/>
              </w:rPr>
              <w:instrText xml:space="preserve"> PAGEREF _Toc57061935 \h </w:instrText>
            </w:r>
            <w:r w:rsidR="00C35F83">
              <w:rPr>
                <w:noProof/>
                <w:webHidden/>
              </w:rPr>
            </w:r>
            <w:r w:rsidR="00C35F83">
              <w:rPr>
                <w:noProof/>
                <w:webHidden/>
              </w:rPr>
              <w:fldChar w:fldCharType="separate"/>
            </w:r>
            <w:r w:rsidR="00C35F83">
              <w:rPr>
                <w:noProof/>
                <w:webHidden/>
              </w:rPr>
              <w:t>34</w:t>
            </w:r>
            <w:r w:rsidR="00C35F83">
              <w:rPr>
                <w:noProof/>
                <w:webHidden/>
              </w:rPr>
              <w:fldChar w:fldCharType="end"/>
            </w:r>
          </w:hyperlink>
        </w:p>
        <w:p w14:paraId="6322CDAB" w14:textId="77777777" w:rsidR="00C35F83" w:rsidRDefault="00310836">
          <w:pPr>
            <w:pStyle w:val="TOC4"/>
            <w:rPr>
              <w:rFonts w:asciiTheme="minorHAnsi" w:eastAsiaTheme="minorEastAsia" w:hAnsiTheme="minorHAnsi"/>
              <w:sz w:val="24"/>
              <w:lang w:val="en-DE" w:eastAsia="en-GB"/>
            </w:rPr>
          </w:pPr>
          <w:hyperlink w:anchor="_Toc57061936" w:history="1">
            <w:r w:rsidR="00C35F83" w:rsidRPr="00B77E58">
              <w:rPr>
                <w:rStyle w:val="Hyperlink"/>
              </w:rPr>
              <w:t>5.3.3.1</w:t>
            </w:r>
            <w:r w:rsidR="00C35F83">
              <w:rPr>
                <w:rFonts w:asciiTheme="minorHAnsi" w:eastAsiaTheme="minorEastAsia" w:hAnsiTheme="minorHAnsi"/>
                <w:sz w:val="24"/>
                <w:lang w:val="en-DE" w:eastAsia="en-GB"/>
              </w:rPr>
              <w:tab/>
            </w:r>
            <w:r w:rsidR="00C35F83" w:rsidRPr="00B77E58">
              <w:rPr>
                <w:rStyle w:val="Hyperlink"/>
              </w:rPr>
              <w:t>No padding by default</w:t>
            </w:r>
            <w:r w:rsidR="00C35F83">
              <w:rPr>
                <w:webHidden/>
              </w:rPr>
              <w:tab/>
            </w:r>
            <w:r w:rsidR="00C35F83">
              <w:rPr>
                <w:webHidden/>
              </w:rPr>
              <w:fldChar w:fldCharType="begin"/>
            </w:r>
            <w:r w:rsidR="00C35F83">
              <w:rPr>
                <w:webHidden/>
              </w:rPr>
              <w:instrText xml:space="preserve"> PAGEREF _Toc57061936 \h </w:instrText>
            </w:r>
            <w:r w:rsidR="00C35F83">
              <w:rPr>
                <w:webHidden/>
              </w:rPr>
            </w:r>
            <w:r w:rsidR="00C35F83">
              <w:rPr>
                <w:webHidden/>
              </w:rPr>
              <w:fldChar w:fldCharType="separate"/>
            </w:r>
            <w:r w:rsidR="00C35F83">
              <w:rPr>
                <w:webHidden/>
              </w:rPr>
              <w:t>34</w:t>
            </w:r>
            <w:r w:rsidR="00C35F83">
              <w:rPr>
                <w:webHidden/>
              </w:rPr>
              <w:fldChar w:fldCharType="end"/>
            </w:r>
          </w:hyperlink>
        </w:p>
        <w:p w14:paraId="4939132E" w14:textId="77777777" w:rsidR="00C35F83" w:rsidRDefault="00310836">
          <w:pPr>
            <w:pStyle w:val="TOC4"/>
            <w:rPr>
              <w:rFonts w:asciiTheme="minorHAnsi" w:eastAsiaTheme="minorEastAsia" w:hAnsiTheme="minorHAnsi"/>
              <w:sz w:val="24"/>
              <w:lang w:val="en-DE" w:eastAsia="en-GB"/>
            </w:rPr>
          </w:pPr>
          <w:hyperlink w:anchor="_Toc57061937" w:history="1">
            <w:r w:rsidR="00C35F83" w:rsidRPr="00B77E58">
              <w:rPr>
                <w:rStyle w:val="Hyperlink"/>
              </w:rPr>
              <w:t>5.3.3.2</w:t>
            </w:r>
            <w:r w:rsidR="00C35F83">
              <w:rPr>
                <w:rFonts w:asciiTheme="minorHAnsi" w:eastAsiaTheme="minorEastAsia" w:hAnsiTheme="minorHAnsi"/>
                <w:sz w:val="24"/>
                <w:lang w:val="en-DE" w:eastAsia="en-GB"/>
              </w:rPr>
              <w:tab/>
            </w:r>
            <w:r w:rsidR="00C35F83" w:rsidRPr="00B77E58">
              <w:rPr>
                <w:rStyle w:val="Hyperlink"/>
              </w:rPr>
              <w:t>Field offset specified by message schema</w:t>
            </w:r>
            <w:r w:rsidR="00C35F83">
              <w:rPr>
                <w:webHidden/>
              </w:rPr>
              <w:tab/>
            </w:r>
            <w:r w:rsidR="00C35F83">
              <w:rPr>
                <w:webHidden/>
              </w:rPr>
              <w:fldChar w:fldCharType="begin"/>
            </w:r>
            <w:r w:rsidR="00C35F83">
              <w:rPr>
                <w:webHidden/>
              </w:rPr>
              <w:instrText xml:space="preserve"> PAGEREF _Toc57061937 \h </w:instrText>
            </w:r>
            <w:r w:rsidR="00C35F83">
              <w:rPr>
                <w:webHidden/>
              </w:rPr>
            </w:r>
            <w:r w:rsidR="00C35F83">
              <w:rPr>
                <w:webHidden/>
              </w:rPr>
              <w:fldChar w:fldCharType="separate"/>
            </w:r>
            <w:r w:rsidR="00C35F83">
              <w:rPr>
                <w:webHidden/>
              </w:rPr>
              <w:t>34</w:t>
            </w:r>
            <w:r w:rsidR="00C35F83">
              <w:rPr>
                <w:webHidden/>
              </w:rPr>
              <w:fldChar w:fldCharType="end"/>
            </w:r>
          </w:hyperlink>
        </w:p>
        <w:p w14:paraId="2DA1B86F" w14:textId="77777777" w:rsidR="00C35F83" w:rsidRDefault="00310836">
          <w:pPr>
            <w:pStyle w:val="TOC4"/>
            <w:rPr>
              <w:rFonts w:asciiTheme="minorHAnsi" w:eastAsiaTheme="minorEastAsia" w:hAnsiTheme="minorHAnsi"/>
              <w:sz w:val="24"/>
              <w:lang w:val="en-DE" w:eastAsia="en-GB"/>
            </w:rPr>
          </w:pPr>
          <w:hyperlink w:anchor="_Toc57061938" w:history="1">
            <w:r w:rsidR="00C35F83" w:rsidRPr="00B77E58">
              <w:rPr>
                <w:rStyle w:val="Hyperlink"/>
              </w:rPr>
              <w:t>5.3.3.3</w:t>
            </w:r>
            <w:r w:rsidR="00C35F83">
              <w:rPr>
                <w:rFonts w:asciiTheme="minorHAnsi" w:eastAsiaTheme="minorEastAsia" w:hAnsiTheme="minorHAnsi"/>
                <w:sz w:val="24"/>
                <w:lang w:val="en-DE" w:eastAsia="en-GB"/>
              </w:rPr>
              <w:tab/>
            </w:r>
            <w:r w:rsidR="00C35F83" w:rsidRPr="00B77E58">
              <w:rPr>
                <w:rStyle w:val="Hyperlink"/>
              </w:rPr>
              <w:t>Padding at end of a message or group</w:t>
            </w:r>
            <w:r w:rsidR="00C35F83">
              <w:rPr>
                <w:webHidden/>
              </w:rPr>
              <w:tab/>
            </w:r>
            <w:r w:rsidR="00C35F83">
              <w:rPr>
                <w:webHidden/>
              </w:rPr>
              <w:fldChar w:fldCharType="begin"/>
            </w:r>
            <w:r w:rsidR="00C35F83">
              <w:rPr>
                <w:webHidden/>
              </w:rPr>
              <w:instrText xml:space="preserve"> PAGEREF _Toc57061938 \h </w:instrText>
            </w:r>
            <w:r w:rsidR="00C35F83">
              <w:rPr>
                <w:webHidden/>
              </w:rPr>
            </w:r>
            <w:r w:rsidR="00C35F83">
              <w:rPr>
                <w:webHidden/>
              </w:rPr>
              <w:fldChar w:fldCharType="separate"/>
            </w:r>
            <w:r w:rsidR="00C35F83">
              <w:rPr>
                <w:webHidden/>
              </w:rPr>
              <w:t>35</w:t>
            </w:r>
            <w:r w:rsidR="00C35F83">
              <w:rPr>
                <w:webHidden/>
              </w:rPr>
              <w:fldChar w:fldCharType="end"/>
            </w:r>
          </w:hyperlink>
        </w:p>
        <w:p w14:paraId="302D434E" w14:textId="77777777" w:rsidR="00C35F83" w:rsidRDefault="00310836">
          <w:pPr>
            <w:pStyle w:val="TOC2"/>
            <w:rPr>
              <w:rFonts w:asciiTheme="minorHAnsi" w:eastAsiaTheme="minorEastAsia" w:hAnsiTheme="minorHAnsi"/>
              <w:noProof/>
              <w:sz w:val="24"/>
              <w:lang w:val="en-DE" w:eastAsia="en-GB"/>
            </w:rPr>
          </w:pPr>
          <w:hyperlink w:anchor="_Toc57061939" w:history="1">
            <w:r w:rsidR="00C35F83" w:rsidRPr="00B77E58">
              <w:rPr>
                <w:rStyle w:val="Hyperlink"/>
                <w:noProof/>
              </w:rPr>
              <w:t>5.4</w:t>
            </w:r>
            <w:r w:rsidR="00C35F83">
              <w:rPr>
                <w:rFonts w:asciiTheme="minorHAnsi" w:eastAsiaTheme="minorEastAsia" w:hAnsiTheme="minorHAnsi"/>
                <w:noProof/>
                <w:sz w:val="24"/>
                <w:lang w:val="en-DE" w:eastAsia="en-GB"/>
              </w:rPr>
              <w:tab/>
            </w:r>
            <w:r w:rsidR="00C35F83" w:rsidRPr="00B77E58">
              <w:rPr>
                <w:rStyle w:val="Hyperlink"/>
                <w:noProof/>
              </w:rPr>
              <w:t>Repeating Groups</w:t>
            </w:r>
            <w:r w:rsidR="00C35F83">
              <w:rPr>
                <w:noProof/>
                <w:webHidden/>
              </w:rPr>
              <w:tab/>
            </w:r>
            <w:r w:rsidR="00C35F83">
              <w:rPr>
                <w:noProof/>
                <w:webHidden/>
              </w:rPr>
              <w:fldChar w:fldCharType="begin"/>
            </w:r>
            <w:r w:rsidR="00C35F83">
              <w:rPr>
                <w:noProof/>
                <w:webHidden/>
              </w:rPr>
              <w:instrText xml:space="preserve"> PAGEREF _Toc57061939 \h </w:instrText>
            </w:r>
            <w:r w:rsidR="00C35F83">
              <w:rPr>
                <w:noProof/>
                <w:webHidden/>
              </w:rPr>
            </w:r>
            <w:r w:rsidR="00C35F83">
              <w:rPr>
                <w:noProof/>
                <w:webHidden/>
              </w:rPr>
              <w:fldChar w:fldCharType="separate"/>
            </w:r>
            <w:r w:rsidR="00C35F83">
              <w:rPr>
                <w:noProof/>
                <w:webHidden/>
              </w:rPr>
              <w:t>35</w:t>
            </w:r>
            <w:r w:rsidR="00C35F83">
              <w:rPr>
                <w:noProof/>
                <w:webHidden/>
              </w:rPr>
              <w:fldChar w:fldCharType="end"/>
            </w:r>
          </w:hyperlink>
        </w:p>
        <w:p w14:paraId="537BDE07" w14:textId="77777777" w:rsidR="00C35F83" w:rsidRDefault="00310836">
          <w:pPr>
            <w:pStyle w:val="TOC3"/>
            <w:rPr>
              <w:rFonts w:asciiTheme="minorHAnsi" w:eastAsiaTheme="minorEastAsia" w:hAnsiTheme="minorHAnsi"/>
              <w:noProof/>
              <w:sz w:val="24"/>
              <w:lang w:val="en-DE" w:eastAsia="en-GB"/>
            </w:rPr>
          </w:pPr>
          <w:hyperlink w:anchor="_Toc57061940" w:history="1">
            <w:r w:rsidR="00C35F83" w:rsidRPr="00B77E58">
              <w:rPr>
                <w:rStyle w:val="Hyperlink"/>
                <w:noProof/>
              </w:rPr>
              <w:t>5.4.1</w:t>
            </w:r>
            <w:r w:rsidR="00C35F83">
              <w:rPr>
                <w:rFonts w:asciiTheme="minorHAnsi" w:eastAsiaTheme="minorEastAsia" w:hAnsiTheme="minorHAnsi"/>
                <w:noProof/>
                <w:sz w:val="24"/>
                <w:lang w:val="en-DE" w:eastAsia="en-GB"/>
              </w:rPr>
              <w:tab/>
            </w:r>
            <w:r w:rsidR="00C35F83" w:rsidRPr="00B77E58">
              <w:rPr>
                <w:rStyle w:val="Hyperlink"/>
                <w:noProof/>
              </w:rPr>
              <w:t>Schema specification of a group</w:t>
            </w:r>
            <w:r w:rsidR="00C35F83">
              <w:rPr>
                <w:noProof/>
                <w:webHidden/>
              </w:rPr>
              <w:tab/>
            </w:r>
            <w:r w:rsidR="00C35F83">
              <w:rPr>
                <w:noProof/>
                <w:webHidden/>
              </w:rPr>
              <w:fldChar w:fldCharType="begin"/>
            </w:r>
            <w:r w:rsidR="00C35F83">
              <w:rPr>
                <w:noProof/>
                <w:webHidden/>
              </w:rPr>
              <w:instrText xml:space="preserve"> PAGEREF _Toc57061940 \h </w:instrText>
            </w:r>
            <w:r w:rsidR="00C35F83">
              <w:rPr>
                <w:noProof/>
                <w:webHidden/>
              </w:rPr>
            </w:r>
            <w:r w:rsidR="00C35F83">
              <w:rPr>
                <w:noProof/>
                <w:webHidden/>
              </w:rPr>
              <w:fldChar w:fldCharType="separate"/>
            </w:r>
            <w:r w:rsidR="00C35F83">
              <w:rPr>
                <w:noProof/>
                <w:webHidden/>
              </w:rPr>
              <w:t>35</w:t>
            </w:r>
            <w:r w:rsidR="00C35F83">
              <w:rPr>
                <w:noProof/>
                <w:webHidden/>
              </w:rPr>
              <w:fldChar w:fldCharType="end"/>
            </w:r>
          </w:hyperlink>
        </w:p>
        <w:p w14:paraId="52019273" w14:textId="77777777" w:rsidR="00C35F83" w:rsidRDefault="00310836">
          <w:pPr>
            <w:pStyle w:val="TOC3"/>
            <w:rPr>
              <w:rFonts w:asciiTheme="minorHAnsi" w:eastAsiaTheme="minorEastAsia" w:hAnsiTheme="minorHAnsi"/>
              <w:noProof/>
              <w:sz w:val="24"/>
              <w:lang w:val="en-DE" w:eastAsia="en-GB"/>
            </w:rPr>
          </w:pPr>
          <w:hyperlink w:anchor="_Toc57061941" w:history="1">
            <w:r w:rsidR="00C35F83" w:rsidRPr="00B77E58">
              <w:rPr>
                <w:rStyle w:val="Hyperlink"/>
                <w:noProof/>
              </w:rPr>
              <w:t>5.4.2</w:t>
            </w:r>
            <w:r w:rsidR="00C35F83">
              <w:rPr>
                <w:rFonts w:asciiTheme="minorHAnsi" w:eastAsiaTheme="minorEastAsia" w:hAnsiTheme="minorHAnsi"/>
                <w:noProof/>
                <w:sz w:val="24"/>
                <w:lang w:val="en-DE" w:eastAsia="en-GB"/>
              </w:rPr>
              <w:tab/>
            </w:r>
            <w:r w:rsidR="00C35F83" w:rsidRPr="00B77E58">
              <w:rPr>
                <w:rStyle w:val="Hyperlink"/>
                <w:noProof/>
              </w:rPr>
              <w:t>Group block length</w:t>
            </w:r>
            <w:r w:rsidR="00C35F83">
              <w:rPr>
                <w:noProof/>
                <w:webHidden/>
              </w:rPr>
              <w:tab/>
            </w:r>
            <w:r w:rsidR="00C35F83">
              <w:rPr>
                <w:noProof/>
                <w:webHidden/>
              </w:rPr>
              <w:fldChar w:fldCharType="begin"/>
            </w:r>
            <w:r w:rsidR="00C35F83">
              <w:rPr>
                <w:noProof/>
                <w:webHidden/>
              </w:rPr>
              <w:instrText xml:space="preserve"> PAGEREF _Toc57061941 \h </w:instrText>
            </w:r>
            <w:r w:rsidR="00C35F83">
              <w:rPr>
                <w:noProof/>
                <w:webHidden/>
              </w:rPr>
            </w:r>
            <w:r w:rsidR="00C35F83">
              <w:rPr>
                <w:noProof/>
                <w:webHidden/>
              </w:rPr>
              <w:fldChar w:fldCharType="separate"/>
            </w:r>
            <w:r w:rsidR="00C35F83">
              <w:rPr>
                <w:noProof/>
                <w:webHidden/>
              </w:rPr>
              <w:t>36</w:t>
            </w:r>
            <w:r w:rsidR="00C35F83">
              <w:rPr>
                <w:noProof/>
                <w:webHidden/>
              </w:rPr>
              <w:fldChar w:fldCharType="end"/>
            </w:r>
          </w:hyperlink>
        </w:p>
        <w:p w14:paraId="215C32CD" w14:textId="77777777" w:rsidR="00C35F83" w:rsidRDefault="00310836">
          <w:pPr>
            <w:pStyle w:val="TOC3"/>
            <w:rPr>
              <w:rFonts w:asciiTheme="minorHAnsi" w:eastAsiaTheme="minorEastAsia" w:hAnsiTheme="minorHAnsi"/>
              <w:noProof/>
              <w:sz w:val="24"/>
              <w:lang w:val="en-DE" w:eastAsia="en-GB"/>
            </w:rPr>
          </w:pPr>
          <w:hyperlink w:anchor="_Toc57061942" w:history="1">
            <w:r w:rsidR="00C35F83" w:rsidRPr="00B77E58">
              <w:rPr>
                <w:rStyle w:val="Hyperlink"/>
                <w:noProof/>
              </w:rPr>
              <w:t>5.4.3</w:t>
            </w:r>
            <w:r w:rsidR="00C35F83">
              <w:rPr>
                <w:rFonts w:asciiTheme="minorHAnsi" w:eastAsiaTheme="minorEastAsia" w:hAnsiTheme="minorHAnsi"/>
                <w:noProof/>
                <w:sz w:val="24"/>
                <w:lang w:val="en-DE" w:eastAsia="en-GB"/>
              </w:rPr>
              <w:tab/>
            </w:r>
            <w:r w:rsidR="00C35F83" w:rsidRPr="00B77E58">
              <w:rPr>
                <w:rStyle w:val="Hyperlink"/>
                <w:noProof/>
              </w:rPr>
              <w:t>Padding at end of a group entry</w:t>
            </w:r>
            <w:r w:rsidR="00C35F83">
              <w:rPr>
                <w:noProof/>
                <w:webHidden/>
              </w:rPr>
              <w:tab/>
            </w:r>
            <w:r w:rsidR="00C35F83">
              <w:rPr>
                <w:noProof/>
                <w:webHidden/>
              </w:rPr>
              <w:fldChar w:fldCharType="begin"/>
            </w:r>
            <w:r w:rsidR="00C35F83">
              <w:rPr>
                <w:noProof/>
                <w:webHidden/>
              </w:rPr>
              <w:instrText xml:space="preserve"> PAGEREF _Toc57061942 \h </w:instrText>
            </w:r>
            <w:r w:rsidR="00C35F83">
              <w:rPr>
                <w:noProof/>
                <w:webHidden/>
              </w:rPr>
            </w:r>
            <w:r w:rsidR="00C35F83">
              <w:rPr>
                <w:noProof/>
                <w:webHidden/>
              </w:rPr>
              <w:fldChar w:fldCharType="separate"/>
            </w:r>
            <w:r w:rsidR="00C35F83">
              <w:rPr>
                <w:noProof/>
                <w:webHidden/>
              </w:rPr>
              <w:t>36</w:t>
            </w:r>
            <w:r w:rsidR="00C35F83">
              <w:rPr>
                <w:noProof/>
                <w:webHidden/>
              </w:rPr>
              <w:fldChar w:fldCharType="end"/>
            </w:r>
          </w:hyperlink>
        </w:p>
        <w:p w14:paraId="6915A0F6" w14:textId="77777777" w:rsidR="00C35F83" w:rsidRDefault="00310836">
          <w:pPr>
            <w:pStyle w:val="TOC3"/>
            <w:rPr>
              <w:rFonts w:asciiTheme="minorHAnsi" w:eastAsiaTheme="minorEastAsia" w:hAnsiTheme="minorHAnsi"/>
              <w:noProof/>
              <w:sz w:val="24"/>
              <w:lang w:val="en-DE" w:eastAsia="en-GB"/>
            </w:rPr>
          </w:pPr>
          <w:hyperlink w:anchor="_Toc57061943" w:history="1">
            <w:r w:rsidR="00C35F83" w:rsidRPr="00B77E58">
              <w:rPr>
                <w:rStyle w:val="Hyperlink"/>
                <w:noProof/>
              </w:rPr>
              <w:t>5.4.4</w:t>
            </w:r>
            <w:r w:rsidR="00C35F83">
              <w:rPr>
                <w:rFonts w:asciiTheme="minorHAnsi" w:eastAsiaTheme="minorEastAsia" w:hAnsiTheme="minorHAnsi"/>
                <w:noProof/>
                <w:sz w:val="24"/>
                <w:lang w:val="en-DE" w:eastAsia="en-GB"/>
              </w:rPr>
              <w:tab/>
            </w:r>
            <w:r w:rsidR="00C35F83" w:rsidRPr="00B77E58">
              <w:rPr>
                <w:rStyle w:val="Hyperlink"/>
                <w:noProof/>
              </w:rPr>
              <w:t>Entry counter</w:t>
            </w:r>
            <w:r w:rsidR="00C35F83">
              <w:rPr>
                <w:noProof/>
                <w:webHidden/>
              </w:rPr>
              <w:tab/>
            </w:r>
            <w:r w:rsidR="00C35F83">
              <w:rPr>
                <w:noProof/>
                <w:webHidden/>
              </w:rPr>
              <w:fldChar w:fldCharType="begin"/>
            </w:r>
            <w:r w:rsidR="00C35F83">
              <w:rPr>
                <w:noProof/>
                <w:webHidden/>
              </w:rPr>
              <w:instrText xml:space="preserve"> PAGEREF _Toc57061943 \h </w:instrText>
            </w:r>
            <w:r w:rsidR="00C35F83">
              <w:rPr>
                <w:noProof/>
                <w:webHidden/>
              </w:rPr>
            </w:r>
            <w:r w:rsidR="00C35F83">
              <w:rPr>
                <w:noProof/>
                <w:webHidden/>
              </w:rPr>
              <w:fldChar w:fldCharType="separate"/>
            </w:r>
            <w:r w:rsidR="00C35F83">
              <w:rPr>
                <w:noProof/>
                <w:webHidden/>
              </w:rPr>
              <w:t>36</w:t>
            </w:r>
            <w:r w:rsidR="00C35F83">
              <w:rPr>
                <w:noProof/>
                <w:webHidden/>
              </w:rPr>
              <w:fldChar w:fldCharType="end"/>
            </w:r>
          </w:hyperlink>
        </w:p>
        <w:p w14:paraId="7DCCE9EF" w14:textId="77777777" w:rsidR="00C35F83" w:rsidRDefault="00310836">
          <w:pPr>
            <w:pStyle w:val="TOC3"/>
            <w:rPr>
              <w:rFonts w:asciiTheme="minorHAnsi" w:eastAsiaTheme="minorEastAsia" w:hAnsiTheme="minorHAnsi"/>
              <w:noProof/>
              <w:sz w:val="24"/>
              <w:lang w:val="en-DE" w:eastAsia="en-GB"/>
            </w:rPr>
          </w:pPr>
          <w:hyperlink w:anchor="_Toc57061944" w:history="1">
            <w:r w:rsidR="00C35F83" w:rsidRPr="00B77E58">
              <w:rPr>
                <w:rStyle w:val="Hyperlink"/>
                <w:noProof/>
              </w:rPr>
              <w:t>5.4.5</w:t>
            </w:r>
            <w:r w:rsidR="00C35F83">
              <w:rPr>
                <w:rFonts w:asciiTheme="minorHAnsi" w:eastAsiaTheme="minorEastAsia" w:hAnsiTheme="minorHAnsi"/>
                <w:noProof/>
                <w:sz w:val="24"/>
                <w:lang w:val="en-DE" w:eastAsia="en-GB"/>
              </w:rPr>
              <w:tab/>
            </w:r>
            <w:r w:rsidR="00C35F83" w:rsidRPr="00B77E58">
              <w:rPr>
                <w:rStyle w:val="Hyperlink"/>
                <w:noProof/>
              </w:rPr>
              <w:t>Empty group</w:t>
            </w:r>
            <w:r w:rsidR="00C35F83">
              <w:rPr>
                <w:noProof/>
                <w:webHidden/>
              </w:rPr>
              <w:tab/>
            </w:r>
            <w:r w:rsidR="00C35F83">
              <w:rPr>
                <w:noProof/>
                <w:webHidden/>
              </w:rPr>
              <w:fldChar w:fldCharType="begin"/>
            </w:r>
            <w:r w:rsidR="00C35F83">
              <w:rPr>
                <w:noProof/>
                <w:webHidden/>
              </w:rPr>
              <w:instrText xml:space="preserve"> PAGEREF _Toc57061944 \h </w:instrText>
            </w:r>
            <w:r w:rsidR="00C35F83">
              <w:rPr>
                <w:noProof/>
                <w:webHidden/>
              </w:rPr>
            </w:r>
            <w:r w:rsidR="00C35F83">
              <w:rPr>
                <w:noProof/>
                <w:webHidden/>
              </w:rPr>
              <w:fldChar w:fldCharType="separate"/>
            </w:r>
            <w:r w:rsidR="00C35F83">
              <w:rPr>
                <w:noProof/>
                <w:webHidden/>
              </w:rPr>
              <w:t>36</w:t>
            </w:r>
            <w:r w:rsidR="00C35F83">
              <w:rPr>
                <w:noProof/>
                <w:webHidden/>
              </w:rPr>
              <w:fldChar w:fldCharType="end"/>
            </w:r>
          </w:hyperlink>
        </w:p>
        <w:p w14:paraId="39377D98" w14:textId="77777777" w:rsidR="00C35F83" w:rsidRDefault="00310836">
          <w:pPr>
            <w:pStyle w:val="TOC3"/>
            <w:rPr>
              <w:rFonts w:asciiTheme="minorHAnsi" w:eastAsiaTheme="minorEastAsia" w:hAnsiTheme="minorHAnsi"/>
              <w:noProof/>
              <w:sz w:val="24"/>
              <w:lang w:val="en-DE" w:eastAsia="en-GB"/>
            </w:rPr>
          </w:pPr>
          <w:hyperlink w:anchor="_Toc57061945" w:history="1">
            <w:r w:rsidR="00C35F83" w:rsidRPr="00B77E58">
              <w:rPr>
                <w:rStyle w:val="Hyperlink"/>
                <w:noProof/>
              </w:rPr>
              <w:t>5.4.6</w:t>
            </w:r>
            <w:r w:rsidR="00C35F83">
              <w:rPr>
                <w:rFonts w:asciiTheme="minorHAnsi" w:eastAsiaTheme="minorEastAsia" w:hAnsiTheme="minorHAnsi"/>
                <w:noProof/>
                <w:sz w:val="24"/>
                <w:lang w:val="en-DE" w:eastAsia="en-GB"/>
              </w:rPr>
              <w:tab/>
            </w:r>
            <w:r w:rsidR="00C35F83" w:rsidRPr="00B77E58">
              <w:rPr>
                <w:rStyle w:val="Hyperlink"/>
                <w:noProof/>
              </w:rPr>
              <w:t>Multiple repeating groups</w:t>
            </w:r>
            <w:r w:rsidR="00C35F83">
              <w:rPr>
                <w:noProof/>
                <w:webHidden/>
              </w:rPr>
              <w:tab/>
            </w:r>
            <w:r w:rsidR="00C35F83">
              <w:rPr>
                <w:noProof/>
                <w:webHidden/>
              </w:rPr>
              <w:fldChar w:fldCharType="begin"/>
            </w:r>
            <w:r w:rsidR="00C35F83">
              <w:rPr>
                <w:noProof/>
                <w:webHidden/>
              </w:rPr>
              <w:instrText xml:space="preserve"> PAGEREF _Toc57061945 \h </w:instrText>
            </w:r>
            <w:r w:rsidR="00C35F83">
              <w:rPr>
                <w:noProof/>
                <w:webHidden/>
              </w:rPr>
            </w:r>
            <w:r w:rsidR="00C35F83">
              <w:rPr>
                <w:noProof/>
                <w:webHidden/>
              </w:rPr>
              <w:fldChar w:fldCharType="separate"/>
            </w:r>
            <w:r w:rsidR="00C35F83">
              <w:rPr>
                <w:noProof/>
                <w:webHidden/>
              </w:rPr>
              <w:t>36</w:t>
            </w:r>
            <w:r w:rsidR="00C35F83">
              <w:rPr>
                <w:noProof/>
                <w:webHidden/>
              </w:rPr>
              <w:fldChar w:fldCharType="end"/>
            </w:r>
          </w:hyperlink>
        </w:p>
        <w:p w14:paraId="20DA0F28" w14:textId="77777777" w:rsidR="00C35F83" w:rsidRDefault="00310836">
          <w:pPr>
            <w:pStyle w:val="TOC3"/>
            <w:rPr>
              <w:rFonts w:asciiTheme="minorHAnsi" w:eastAsiaTheme="minorEastAsia" w:hAnsiTheme="minorHAnsi"/>
              <w:noProof/>
              <w:sz w:val="24"/>
              <w:lang w:val="en-DE" w:eastAsia="en-GB"/>
            </w:rPr>
          </w:pPr>
          <w:hyperlink w:anchor="_Toc57061946" w:history="1">
            <w:r w:rsidR="00C35F83" w:rsidRPr="00B77E58">
              <w:rPr>
                <w:rStyle w:val="Hyperlink"/>
                <w:noProof/>
              </w:rPr>
              <w:t>5.4.7</w:t>
            </w:r>
            <w:r w:rsidR="00C35F83">
              <w:rPr>
                <w:rFonts w:asciiTheme="minorHAnsi" w:eastAsiaTheme="minorEastAsia" w:hAnsiTheme="minorHAnsi"/>
                <w:noProof/>
                <w:sz w:val="24"/>
                <w:lang w:val="en-DE" w:eastAsia="en-GB"/>
              </w:rPr>
              <w:tab/>
            </w:r>
            <w:r w:rsidR="00C35F83" w:rsidRPr="00B77E58">
              <w:rPr>
                <w:rStyle w:val="Hyperlink"/>
                <w:noProof/>
              </w:rPr>
              <w:t>Nested repeating group specification</w:t>
            </w:r>
            <w:r w:rsidR="00C35F83">
              <w:rPr>
                <w:noProof/>
                <w:webHidden/>
              </w:rPr>
              <w:tab/>
            </w:r>
            <w:r w:rsidR="00C35F83">
              <w:rPr>
                <w:noProof/>
                <w:webHidden/>
              </w:rPr>
              <w:fldChar w:fldCharType="begin"/>
            </w:r>
            <w:r w:rsidR="00C35F83">
              <w:rPr>
                <w:noProof/>
                <w:webHidden/>
              </w:rPr>
              <w:instrText xml:space="preserve"> PAGEREF _Toc57061946 \h </w:instrText>
            </w:r>
            <w:r w:rsidR="00C35F83">
              <w:rPr>
                <w:noProof/>
                <w:webHidden/>
              </w:rPr>
            </w:r>
            <w:r w:rsidR="00C35F83">
              <w:rPr>
                <w:noProof/>
                <w:webHidden/>
              </w:rPr>
              <w:fldChar w:fldCharType="separate"/>
            </w:r>
            <w:r w:rsidR="00C35F83">
              <w:rPr>
                <w:noProof/>
                <w:webHidden/>
              </w:rPr>
              <w:t>36</w:t>
            </w:r>
            <w:r w:rsidR="00C35F83">
              <w:rPr>
                <w:noProof/>
                <w:webHidden/>
              </w:rPr>
              <w:fldChar w:fldCharType="end"/>
            </w:r>
          </w:hyperlink>
        </w:p>
        <w:p w14:paraId="68842A53" w14:textId="77777777" w:rsidR="00C35F83" w:rsidRDefault="00310836">
          <w:pPr>
            <w:pStyle w:val="TOC3"/>
            <w:rPr>
              <w:rFonts w:asciiTheme="minorHAnsi" w:eastAsiaTheme="minorEastAsia" w:hAnsiTheme="minorHAnsi"/>
              <w:noProof/>
              <w:sz w:val="24"/>
              <w:lang w:val="en-DE" w:eastAsia="en-GB"/>
            </w:rPr>
          </w:pPr>
          <w:hyperlink w:anchor="_Toc57061947" w:history="1">
            <w:r w:rsidR="00C35F83" w:rsidRPr="00B77E58">
              <w:rPr>
                <w:rStyle w:val="Hyperlink"/>
                <w:noProof/>
              </w:rPr>
              <w:t>5.4.8</w:t>
            </w:r>
            <w:r w:rsidR="00C35F83">
              <w:rPr>
                <w:rFonts w:asciiTheme="minorHAnsi" w:eastAsiaTheme="minorEastAsia" w:hAnsiTheme="minorHAnsi"/>
                <w:noProof/>
                <w:sz w:val="24"/>
                <w:lang w:val="en-DE" w:eastAsia="en-GB"/>
              </w:rPr>
              <w:tab/>
            </w:r>
            <w:r w:rsidR="00C35F83" w:rsidRPr="00B77E58">
              <w:rPr>
                <w:rStyle w:val="Hyperlink"/>
                <w:noProof/>
              </w:rPr>
              <w:t>Nested repeating group wire format</w:t>
            </w:r>
            <w:r w:rsidR="00C35F83">
              <w:rPr>
                <w:noProof/>
                <w:webHidden/>
              </w:rPr>
              <w:tab/>
            </w:r>
            <w:r w:rsidR="00C35F83">
              <w:rPr>
                <w:noProof/>
                <w:webHidden/>
              </w:rPr>
              <w:fldChar w:fldCharType="begin"/>
            </w:r>
            <w:r w:rsidR="00C35F83">
              <w:rPr>
                <w:noProof/>
                <w:webHidden/>
              </w:rPr>
              <w:instrText xml:space="preserve"> PAGEREF _Toc57061947 \h </w:instrText>
            </w:r>
            <w:r w:rsidR="00C35F83">
              <w:rPr>
                <w:noProof/>
                <w:webHidden/>
              </w:rPr>
            </w:r>
            <w:r w:rsidR="00C35F83">
              <w:rPr>
                <w:noProof/>
                <w:webHidden/>
              </w:rPr>
              <w:fldChar w:fldCharType="separate"/>
            </w:r>
            <w:r w:rsidR="00C35F83">
              <w:rPr>
                <w:noProof/>
                <w:webHidden/>
              </w:rPr>
              <w:t>37</w:t>
            </w:r>
            <w:r w:rsidR="00C35F83">
              <w:rPr>
                <w:noProof/>
                <w:webHidden/>
              </w:rPr>
              <w:fldChar w:fldCharType="end"/>
            </w:r>
          </w:hyperlink>
        </w:p>
        <w:p w14:paraId="3158A638" w14:textId="77777777" w:rsidR="00C35F83" w:rsidRDefault="00310836">
          <w:pPr>
            <w:pStyle w:val="TOC3"/>
            <w:rPr>
              <w:rFonts w:asciiTheme="minorHAnsi" w:eastAsiaTheme="minorEastAsia" w:hAnsiTheme="minorHAnsi"/>
              <w:noProof/>
              <w:sz w:val="24"/>
              <w:lang w:val="en-DE" w:eastAsia="en-GB"/>
            </w:rPr>
          </w:pPr>
          <w:hyperlink w:anchor="_Toc57061948" w:history="1">
            <w:r w:rsidR="00C35F83" w:rsidRPr="00B77E58">
              <w:rPr>
                <w:rStyle w:val="Hyperlink"/>
                <w:noProof/>
              </w:rPr>
              <w:t>5.4.9</w:t>
            </w:r>
            <w:r w:rsidR="00C35F83">
              <w:rPr>
                <w:rFonts w:asciiTheme="minorHAnsi" w:eastAsiaTheme="minorEastAsia" w:hAnsiTheme="minorHAnsi"/>
                <w:noProof/>
                <w:sz w:val="24"/>
                <w:lang w:val="en-DE" w:eastAsia="en-GB"/>
              </w:rPr>
              <w:tab/>
            </w:r>
            <w:r w:rsidR="00C35F83" w:rsidRPr="00B77E58">
              <w:rPr>
                <w:rStyle w:val="Hyperlink"/>
                <w:noProof/>
              </w:rPr>
              <w:t>Empty group means nested group is empty</w:t>
            </w:r>
            <w:r w:rsidR="00C35F83">
              <w:rPr>
                <w:noProof/>
                <w:webHidden/>
              </w:rPr>
              <w:tab/>
            </w:r>
            <w:r w:rsidR="00C35F83">
              <w:rPr>
                <w:noProof/>
                <w:webHidden/>
              </w:rPr>
              <w:fldChar w:fldCharType="begin"/>
            </w:r>
            <w:r w:rsidR="00C35F83">
              <w:rPr>
                <w:noProof/>
                <w:webHidden/>
              </w:rPr>
              <w:instrText xml:space="preserve"> PAGEREF _Toc57061948 \h </w:instrText>
            </w:r>
            <w:r w:rsidR="00C35F83">
              <w:rPr>
                <w:noProof/>
                <w:webHidden/>
              </w:rPr>
            </w:r>
            <w:r w:rsidR="00C35F83">
              <w:rPr>
                <w:noProof/>
                <w:webHidden/>
              </w:rPr>
              <w:fldChar w:fldCharType="separate"/>
            </w:r>
            <w:r w:rsidR="00C35F83">
              <w:rPr>
                <w:noProof/>
                <w:webHidden/>
              </w:rPr>
              <w:t>37</w:t>
            </w:r>
            <w:r w:rsidR="00C35F83">
              <w:rPr>
                <w:noProof/>
                <w:webHidden/>
              </w:rPr>
              <w:fldChar w:fldCharType="end"/>
            </w:r>
          </w:hyperlink>
        </w:p>
        <w:p w14:paraId="30ED73AF" w14:textId="77777777" w:rsidR="00C35F83" w:rsidRDefault="00310836">
          <w:pPr>
            <w:pStyle w:val="TOC3"/>
            <w:rPr>
              <w:rFonts w:asciiTheme="minorHAnsi" w:eastAsiaTheme="minorEastAsia" w:hAnsiTheme="minorHAnsi"/>
              <w:noProof/>
              <w:sz w:val="24"/>
              <w:lang w:val="en-DE" w:eastAsia="en-GB"/>
            </w:rPr>
          </w:pPr>
          <w:hyperlink w:anchor="_Toc57061949" w:history="1">
            <w:r w:rsidR="00C35F83" w:rsidRPr="00B77E58">
              <w:rPr>
                <w:rStyle w:val="Hyperlink"/>
                <w:noProof/>
              </w:rPr>
              <w:t>5.4.10</w:t>
            </w:r>
            <w:r w:rsidR="00C35F83">
              <w:rPr>
                <w:rFonts w:asciiTheme="minorHAnsi" w:eastAsiaTheme="minorEastAsia" w:hAnsiTheme="minorHAnsi"/>
                <w:noProof/>
                <w:sz w:val="24"/>
                <w:lang w:val="en-DE" w:eastAsia="en-GB"/>
              </w:rPr>
              <w:tab/>
            </w:r>
            <w:r w:rsidR="00C35F83" w:rsidRPr="00B77E58">
              <w:rPr>
                <w:rStyle w:val="Hyperlink"/>
                <w:noProof/>
              </w:rPr>
              <w:t>Group dimension encoding</w:t>
            </w:r>
            <w:r w:rsidR="00C35F83">
              <w:rPr>
                <w:noProof/>
                <w:webHidden/>
              </w:rPr>
              <w:tab/>
            </w:r>
            <w:r w:rsidR="00C35F83">
              <w:rPr>
                <w:noProof/>
                <w:webHidden/>
              </w:rPr>
              <w:fldChar w:fldCharType="begin"/>
            </w:r>
            <w:r w:rsidR="00C35F83">
              <w:rPr>
                <w:noProof/>
                <w:webHidden/>
              </w:rPr>
              <w:instrText xml:space="preserve"> PAGEREF _Toc57061949 \h </w:instrText>
            </w:r>
            <w:r w:rsidR="00C35F83">
              <w:rPr>
                <w:noProof/>
                <w:webHidden/>
              </w:rPr>
            </w:r>
            <w:r w:rsidR="00C35F83">
              <w:rPr>
                <w:noProof/>
                <w:webHidden/>
              </w:rPr>
              <w:fldChar w:fldCharType="separate"/>
            </w:r>
            <w:r w:rsidR="00C35F83">
              <w:rPr>
                <w:noProof/>
                <w:webHidden/>
              </w:rPr>
              <w:t>37</w:t>
            </w:r>
            <w:r w:rsidR="00C35F83">
              <w:rPr>
                <w:noProof/>
                <w:webHidden/>
              </w:rPr>
              <w:fldChar w:fldCharType="end"/>
            </w:r>
          </w:hyperlink>
        </w:p>
        <w:p w14:paraId="207BC30A" w14:textId="77777777" w:rsidR="00C35F83" w:rsidRDefault="00310836">
          <w:pPr>
            <w:pStyle w:val="TOC4"/>
            <w:rPr>
              <w:rFonts w:asciiTheme="minorHAnsi" w:eastAsiaTheme="minorEastAsia" w:hAnsiTheme="minorHAnsi"/>
              <w:sz w:val="24"/>
              <w:lang w:val="en-DE" w:eastAsia="en-GB"/>
            </w:rPr>
          </w:pPr>
          <w:hyperlink w:anchor="_Toc57061950" w:history="1">
            <w:r w:rsidR="00C35F83" w:rsidRPr="00B77E58">
              <w:rPr>
                <w:rStyle w:val="Hyperlink"/>
              </w:rPr>
              <w:t>5.4.10.1</w:t>
            </w:r>
            <w:r w:rsidR="00C35F83">
              <w:rPr>
                <w:rFonts w:asciiTheme="minorHAnsi" w:eastAsiaTheme="minorEastAsia" w:hAnsiTheme="minorHAnsi"/>
                <w:sz w:val="24"/>
                <w:lang w:val="en-DE" w:eastAsia="en-GB"/>
              </w:rPr>
              <w:tab/>
            </w:r>
            <w:r w:rsidR="00C35F83" w:rsidRPr="00B77E58">
              <w:rPr>
                <w:rStyle w:val="Hyperlink"/>
              </w:rPr>
              <w:t>Range of group entry count</w:t>
            </w:r>
            <w:r w:rsidR="00C35F83">
              <w:rPr>
                <w:webHidden/>
              </w:rPr>
              <w:tab/>
            </w:r>
            <w:r w:rsidR="00C35F83">
              <w:rPr>
                <w:webHidden/>
              </w:rPr>
              <w:fldChar w:fldCharType="begin"/>
            </w:r>
            <w:r w:rsidR="00C35F83">
              <w:rPr>
                <w:webHidden/>
              </w:rPr>
              <w:instrText xml:space="preserve"> PAGEREF _Toc57061950 \h </w:instrText>
            </w:r>
            <w:r w:rsidR="00C35F83">
              <w:rPr>
                <w:webHidden/>
              </w:rPr>
            </w:r>
            <w:r w:rsidR="00C35F83">
              <w:rPr>
                <w:webHidden/>
              </w:rPr>
              <w:fldChar w:fldCharType="separate"/>
            </w:r>
            <w:r w:rsidR="00C35F83">
              <w:rPr>
                <w:webHidden/>
              </w:rPr>
              <w:t>37</w:t>
            </w:r>
            <w:r w:rsidR="00C35F83">
              <w:rPr>
                <w:webHidden/>
              </w:rPr>
              <w:fldChar w:fldCharType="end"/>
            </w:r>
          </w:hyperlink>
        </w:p>
        <w:p w14:paraId="46F60E87" w14:textId="77777777" w:rsidR="00C35F83" w:rsidRDefault="00310836">
          <w:pPr>
            <w:pStyle w:val="TOC4"/>
            <w:rPr>
              <w:rFonts w:asciiTheme="minorHAnsi" w:eastAsiaTheme="minorEastAsia" w:hAnsiTheme="minorHAnsi"/>
              <w:sz w:val="24"/>
              <w:lang w:val="en-DE" w:eastAsia="en-GB"/>
            </w:rPr>
          </w:pPr>
          <w:hyperlink w:anchor="_Toc57061951" w:history="1">
            <w:r w:rsidR="00C35F83" w:rsidRPr="00B77E58">
              <w:rPr>
                <w:rStyle w:val="Hyperlink"/>
              </w:rPr>
              <w:t>5.4.10.2</w:t>
            </w:r>
            <w:r w:rsidR="00C35F83">
              <w:rPr>
                <w:rFonts w:asciiTheme="minorHAnsi" w:eastAsiaTheme="minorEastAsia" w:hAnsiTheme="minorHAnsi"/>
                <w:sz w:val="24"/>
                <w:lang w:val="en-DE" w:eastAsia="en-GB"/>
              </w:rPr>
              <w:tab/>
            </w:r>
            <w:r w:rsidR="00C35F83" w:rsidRPr="00B77E58">
              <w:rPr>
                <w:rStyle w:val="Hyperlink"/>
              </w:rPr>
              <w:t>Encoding of repeating group dimensions</w:t>
            </w:r>
            <w:r w:rsidR="00C35F83">
              <w:rPr>
                <w:webHidden/>
              </w:rPr>
              <w:tab/>
            </w:r>
            <w:r w:rsidR="00C35F83">
              <w:rPr>
                <w:webHidden/>
              </w:rPr>
              <w:fldChar w:fldCharType="begin"/>
            </w:r>
            <w:r w:rsidR="00C35F83">
              <w:rPr>
                <w:webHidden/>
              </w:rPr>
              <w:instrText xml:space="preserve"> PAGEREF _Toc57061951 \h </w:instrText>
            </w:r>
            <w:r w:rsidR="00C35F83">
              <w:rPr>
                <w:webHidden/>
              </w:rPr>
            </w:r>
            <w:r w:rsidR="00C35F83">
              <w:rPr>
                <w:webHidden/>
              </w:rPr>
              <w:fldChar w:fldCharType="separate"/>
            </w:r>
            <w:r w:rsidR="00C35F83">
              <w:rPr>
                <w:webHidden/>
              </w:rPr>
              <w:t>37</w:t>
            </w:r>
            <w:r w:rsidR="00C35F83">
              <w:rPr>
                <w:webHidden/>
              </w:rPr>
              <w:fldChar w:fldCharType="end"/>
            </w:r>
          </w:hyperlink>
        </w:p>
        <w:p w14:paraId="68983E36" w14:textId="77777777" w:rsidR="00C35F83" w:rsidRDefault="00310836">
          <w:pPr>
            <w:pStyle w:val="TOC4"/>
            <w:rPr>
              <w:rFonts w:asciiTheme="minorHAnsi" w:eastAsiaTheme="minorEastAsia" w:hAnsiTheme="minorHAnsi"/>
              <w:sz w:val="24"/>
              <w:lang w:val="en-DE" w:eastAsia="en-GB"/>
            </w:rPr>
          </w:pPr>
          <w:hyperlink w:anchor="_Toc57061952" w:history="1">
            <w:r w:rsidR="00C35F83" w:rsidRPr="00B77E58">
              <w:rPr>
                <w:rStyle w:val="Hyperlink"/>
              </w:rPr>
              <w:t>5.4.10.3</w:t>
            </w:r>
            <w:r w:rsidR="00C35F83">
              <w:rPr>
                <w:rFonts w:asciiTheme="minorHAnsi" w:eastAsiaTheme="minorEastAsia" w:hAnsiTheme="minorHAnsi"/>
                <w:sz w:val="24"/>
                <w:lang w:val="en-DE" w:eastAsia="en-GB"/>
              </w:rPr>
              <w:tab/>
            </w:r>
            <w:r w:rsidR="00C35F83" w:rsidRPr="00B77E58">
              <w:rPr>
                <w:rStyle w:val="Hyperlink"/>
              </w:rPr>
              <w:t>Block length</w:t>
            </w:r>
            <w:r w:rsidR="00C35F83">
              <w:rPr>
                <w:webHidden/>
              </w:rPr>
              <w:tab/>
            </w:r>
            <w:r w:rsidR="00C35F83">
              <w:rPr>
                <w:webHidden/>
              </w:rPr>
              <w:fldChar w:fldCharType="begin"/>
            </w:r>
            <w:r w:rsidR="00C35F83">
              <w:rPr>
                <w:webHidden/>
              </w:rPr>
              <w:instrText xml:space="preserve"> PAGEREF _Toc57061952 \h </w:instrText>
            </w:r>
            <w:r w:rsidR="00C35F83">
              <w:rPr>
                <w:webHidden/>
              </w:rPr>
            </w:r>
            <w:r w:rsidR="00C35F83">
              <w:rPr>
                <w:webHidden/>
              </w:rPr>
              <w:fldChar w:fldCharType="separate"/>
            </w:r>
            <w:r w:rsidR="00C35F83">
              <w:rPr>
                <w:webHidden/>
              </w:rPr>
              <w:t>37</w:t>
            </w:r>
            <w:r w:rsidR="00C35F83">
              <w:rPr>
                <w:webHidden/>
              </w:rPr>
              <w:fldChar w:fldCharType="end"/>
            </w:r>
          </w:hyperlink>
        </w:p>
        <w:p w14:paraId="33979069" w14:textId="77777777" w:rsidR="00C35F83" w:rsidRDefault="00310836">
          <w:pPr>
            <w:pStyle w:val="TOC4"/>
            <w:rPr>
              <w:rFonts w:asciiTheme="minorHAnsi" w:eastAsiaTheme="minorEastAsia" w:hAnsiTheme="minorHAnsi"/>
              <w:sz w:val="24"/>
              <w:lang w:val="en-DE" w:eastAsia="en-GB"/>
            </w:rPr>
          </w:pPr>
          <w:hyperlink w:anchor="_Toc57061953" w:history="1">
            <w:r w:rsidR="00C35F83" w:rsidRPr="00B77E58">
              <w:rPr>
                <w:rStyle w:val="Hyperlink"/>
              </w:rPr>
              <w:t>5.4.10.4</w:t>
            </w:r>
            <w:r w:rsidR="00C35F83">
              <w:rPr>
                <w:rFonts w:asciiTheme="minorHAnsi" w:eastAsiaTheme="minorEastAsia" w:hAnsiTheme="minorHAnsi"/>
                <w:sz w:val="24"/>
                <w:lang w:val="en-DE" w:eastAsia="en-GB"/>
              </w:rPr>
              <w:tab/>
            </w:r>
            <w:r w:rsidR="00C35F83" w:rsidRPr="00B77E58">
              <w:rPr>
                <w:rStyle w:val="Hyperlink"/>
              </w:rPr>
              <w:t>Number of entries</w:t>
            </w:r>
            <w:r w:rsidR="00C35F83">
              <w:rPr>
                <w:webHidden/>
              </w:rPr>
              <w:tab/>
            </w:r>
            <w:r w:rsidR="00C35F83">
              <w:rPr>
                <w:webHidden/>
              </w:rPr>
              <w:fldChar w:fldCharType="begin"/>
            </w:r>
            <w:r w:rsidR="00C35F83">
              <w:rPr>
                <w:webHidden/>
              </w:rPr>
              <w:instrText xml:space="preserve"> PAGEREF _Toc57061953 \h </w:instrText>
            </w:r>
            <w:r w:rsidR="00C35F83">
              <w:rPr>
                <w:webHidden/>
              </w:rPr>
            </w:r>
            <w:r w:rsidR="00C35F83">
              <w:rPr>
                <w:webHidden/>
              </w:rPr>
              <w:fldChar w:fldCharType="separate"/>
            </w:r>
            <w:r w:rsidR="00C35F83">
              <w:rPr>
                <w:webHidden/>
              </w:rPr>
              <w:t>37</w:t>
            </w:r>
            <w:r w:rsidR="00C35F83">
              <w:rPr>
                <w:webHidden/>
              </w:rPr>
              <w:fldChar w:fldCharType="end"/>
            </w:r>
          </w:hyperlink>
        </w:p>
        <w:p w14:paraId="588BCA1C" w14:textId="77777777" w:rsidR="00C35F83" w:rsidRDefault="00310836">
          <w:pPr>
            <w:pStyle w:val="TOC4"/>
            <w:rPr>
              <w:rFonts w:asciiTheme="minorHAnsi" w:eastAsiaTheme="minorEastAsia" w:hAnsiTheme="minorHAnsi"/>
              <w:sz w:val="24"/>
              <w:lang w:val="en-DE" w:eastAsia="en-GB"/>
            </w:rPr>
          </w:pPr>
          <w:hyperlink w:anchor="_Toc57061954" w:history="1">
            <w:r w:rsidR="00C35F83" w:rsidRPr="00B77E58">
              <w:rPr>
                <w:rStyle w:val="Hyperlink"/>
              </w:rPr>
              <w:t>5.4.10.5</w:t>
            </w:r>
            <w:r w:rsidR="00C35F83">
              <w:rPr>
                <w:rFonts w:asciiTheme="minorHAnsi" w:eastAsiaTheme="minorEastAsia" w:hAnsiTheme="minorHAnsi"/>
                <w:sz w:val="24"/>
                <w:lang w:val="en-DE" w:eastAsia="en-GB"/>
              </w:rPr>
              <w:tab/>
            </w:r>
            <w:r w:rsidR="00C35F83" w:rsidRPr="00B77E58">
              <w:rPr>
                <w:rStyle w:val="Hyperlink"/>
              </w:rPr>
              <w:t>Number of variable-length fields</w:t>
            </w:r>
            <w:r w:rsidR="00C35F83">
              <w:rPr>
                <w:webHidden/>
              </w:rPr>
              <w:tab/>
            </w:r>
            <w:r w:rsidR="00C35F83">
              <w:rPr>
                <w:webHidden/>
              </w:rPr>
              <w:fldChar w:fldCharType="begin"/>
            </w:r>
            <w:r w:rsidR="00C35F83">
              <w:rPr>
                <w:webHidden/>
              </w:rPr>
              <w:instrText xml:space="preserve"> PAGEREF _Toc57061954 \h </w:instrText>
            </w:r>
            <w:r w:rsidR="00C35F83">
              <w:rPr>
                <w:webHidden/>
              </w:rPr>
            </w:r>
            <w:r w:rsidR="00C35F83">
              <w:rPr>
                <w:webHidden/>
              </w:rPr>
              <w:fldChar w:fldCharType="separate"/>
            </w:r>
            <w:r w:rsidR="00C35F83">
              <w:rPr>
                <w:webHidden/>
              </w:rPr>
              <w:t>38</w:t>
            </w:r>
            <w:r w:rsidR="00C35F83">
              <w:rPr>
                <w:webHidden/>
              </w:rPr>
              <w:fldChar w:fldCharType="end"/>
            </w:r>
          </w:hyperlink>
        </w:p>
        <w:p w14:paraId="05D57655" w14:textId="77777777" w:rsidR="00C35F83" w:rsidRDefault="00310836">
          <w:pPr>
            <w:pStyle w:val="TOC4"/>
            <w:rPr>
              <w:rFonts w:asciiTheme="minorHAnsi" w:eastAsiaTheme="minorEastAsia" w:hAnsiTheme="minorHAnsi"/>
              <w:sz w:val="24"/>
              <w:lang w:val="en-DE" w:eastAsia="en-GB"/>
            </w:rPr>
          </w:pPr>
          <w:hyperlink w:anchor="_Toc57061955" w:history="1">
            <w:r w:rsidR="00C35F83" w:rsidRPr="00B77E58">
              <w:rPr>
                <w:rStyle w:val="Hyperlink"/>
              </w:rPr>
              <w:t>5.4.10.6</w:t>
            </w:r>
            <w:r w:rsidR="00C35F83">
              <w:rPr>
                <w:rFonts w:asciiTheme="minorHAnsi" w:eastAsiaTheme="minorEastAsia" w:hAnsiTheme="minorHAnsi"/>
                <w:sz w:val="24"/>
                <w:lang w:val="en-DE" w:eastAsia="en-GB"/>
              </w:rPr>
              <w:tab/>
            </w:r>
            <w:r w:rsidR="00C35F83" w:rsidRPr="00B77E58">
              <w:rPr>
                <w:rStyle w:val="Hyperlink"/>
              </w:rPr>
              <w:t>Restricting repeating group entries</w:t>
            </w:r>
            <w:r w:rsidR="00C35F83">
              <w:rPr>
                <w:webHidden/>
              </w:rPr>
              <w:tab/>
            </w:r>
            <w:r w:rsidR="00C35F83">
              <w:rPr>
                <w:webHidden/>
              </w:rPr>
              <w:fldChar w:fldCharType="begin"/>
            </w:r>
            <w:r w:rsidR="00C35F83">
              <w:rPr>
                <w:webHidden/>
              </w:rPr>
              <w:instrText xml:space="preserve"> PAGEREF _Toc57061955 \h </w:instrText>
            </w:r>
            <w:r w:rsidR="00C35F83">
              <w:rPr>
                <w:webHidden/>
              </w:rPr>
            </w:r>
            <w:r w:rsidR="00C35F83">
              <w:rPr>
                <w:webHidden/>
              </w:rPr>
              <w:fldChar w:fldCharType="separate"/>
            </w:r>
            <w:r w:rsidR="00C35F83">
              <w:rPr>
                <w:webHidden/>
              </w:rPr>
              <w:t>38</w:t>
            </w:r>
            <w:r w:rsidR="00C35F83">
              <w:rPr>
                <w:webHidden/>
              </w:rPr>
              <w:fldChar w:fldCharType="end"/>
            </w:r>
          </w:hyperlink>
        </w:p>
        <w:p w14:paraId="69294C68" w14:textId="77777777" w:rsidR="00C35F83" w:rsidRDefault="00310836">
          <w:pPr>
            <w:pStyle w:val="TOC2"/>
            <w:rPr>
              <w:rFonts w:asciiTheme="minorHAnsi" w:eastAsiaTheme="minorEastAsia" w:hAnsiTheme="minorHAnsi"/>
              <w:noProof/>
              <w:sz w:val="24"/>
              <w:lang w:val="en-DE" w:eastAsia="en-GB"/>
            </w:rPr>
          </w:pPr>
          <w:hyperlink w:anchor="_Toc57061956" w:history="1">
            <w:r w:rsidR="00C35F83" w:rsidRPr="00B77E58">
              <w:rPr>
                <w:rStyle w:val="Hyperlink"/>
                <w:noProof/>
              </w:rPr>
              <w:t>5.5</w:t>
            </w:r>
            <w:r w:rsidR="00C35F83">
              <w:rPr>
                <w:rFonts w:asciiTheme="minorHAnsi" w:eastAsiaTheme="minorEastAsia" w:hAnsiTheme="minorHAnsi"/>
                <w:noProof/>
                <w:sz w:val="24"/>
                <w:lang w:val="en-DE" w:eastAsia="en-GB"/>
              </w:rPr>
              <w:tab/>
            </w:r>
            <w:r w:rsidR="00C35F83" w:rsidRPr="00B77E58">
              <w:rPr>
                <w:rStyle w:val="Hyperlink"/>
                <w:noProof/>
              </w:rPr>
              <w:t>Sequence of message body elements</w:t>
            </w:r>
            <w:r w:rsidR="00C35F83">
              <w:rPr>
                <w:noProof/>
                <w:webHidden/>
              </w:rPr>
              <w:tab/>
            </w:r>
            <w:r w:rsidR="00C35F83">
              <w:rPr>
                <w:noProof/>
                <w:webHidden/>
              </w:rPr>
              <w:fldChar w:fldCharType="begin"/>
            </w:r>
            <w:r w:rsidR="00C35F83">
              <w:rPr>
                <w:noProof/>
                <w:webHidden/>
              </w:rPr>
              <w:instrText xml:space="preserve"> PAGEREF _Toc57061956 \h </w:instrText>
            </w:r>
            <w:r w:rsidR="00C35F83">
              <w:rPr>
                <w:noProof/>
                <w:webHidden/>
              </w:rPr>
            </w:r>
            <w:r w:rsidR="00C35F83">
              <w:rPr>
                <w:noProof/>
                <w:webHidden/>
              </w:rPr>
              <w:fldChar w:fldCharType="separate"/>
            </w:r>
            <w:r w:rsidR="00C35F83">
              <w:rPr>
                <w:noProof/>
                <w:webHidden/>
              </w:rPr>
              <w:t>38</w:t>
            </w:r>
            <w:r w:rsidR="00C35F83">
              <w:rPr>
                <w:noProof/>
                <w:webHidden/>
              </w:rPr>
              <w:fldChar w:fldCharType="end"/>
            </w:r>
          </w:hyperlink>
        </w:p>
        <w:p w14:paraId="70650E17" w14:textId="77777777" w:rsidR="00C35F83" w:rsidRDefault="00310836">
          <w:pPr>
            <w:pStyle w:val="TOC3"/>
            <w:rPr>
              <w:rFonts w:asciiTheme="minorHAnsi" w:eastAsiaTheme="minorEastAsia" w:hAnsiTheme="minorHAnsi"/>
              <w:noProof/>
              <w:sz w:val="24"/>
              <w:lang w:val="en-DE" w:eastAsia="en-GB"/>
            </w:rPr>
          </w:pPr>
          <w:hyperlink w:anchor="_Toc57061957" w:history="1">
            <w:r w:rsidR="00C35F83" w:rsidRPr="00B77E58">
              <w:rPr>
                <w:rStyle w:val="Hyperlink"/>
                <w:noProof/>
              </w:rPr>
              <w:t>5.5.1</w:t>
            </w:r>
            <w:r w:rsidR="00C35F83">
              <w:rPr>
                <w:rFonts w:asciiTheme="minorHAnsi" w:eastAsiaTheme="minorEastAsia" w:hAnsiTheme="minorHAnsi"/>
                <w:noProof/>
                <w:sz w:val="24"/>
                <w:lang w:val="en-DE" w:eastAsia="en-GB"/>
              </w:rPr>
              <w:tab/>
            </w:r>
            <w:r w:rsidR="00C35F83" w:rsidRPr="00B77E58">
              <w:rPr>
                <w:rStyle w:val="Hyperlink"/>
                <w:noProof/>
              </w:rPr>
              <w:t>Root level elements</w:t>
            </w:r>
            <w:r w:rsidR="00C35F83">
              <w:rPr>
                <w:noProof/>
                <w:webHidden/>
              </w:rPr>
              <w:tab/>
            </w:r>
            <w:r w:rsidR="00C35F83">
              <w:rPr>
                <w:noProof/>
                <w:webHidden/>
              </w:rPr>
              <w:fldChar w:fldCharType="begin"/>
            </w:r>
            <w:r w:rsidR="00C35F83">
              <w:rPr>
                <w:noProof/>
                <w:webHidden/>
              </w:rPr>
              <w:instrText xml:space="preserve"> PAGEREF _Toc57061957 \h </w:instrText>
            </w:r>
            <w:r w:rsidR="00C35F83">
              <w:rPr>
                <w:noProof/>
                <w:webHidden/>
              </w:rPr>
            </w:r>
            <w:r w:rsidR="00C35F83">
              <w:rPr>
                <w:noProof/>
                <w:webHidden/>
              </w:rPr>
              <w:fldChar w:fldCharType="separate"/>
            </w:r>
            <w:r w:rsidR="00C35F83">
              <w:rPr>
                <w:noProof/>
                <w:webHidden/>
              </w:rPr>
              <w:t>38</w:t>
            </w:r>
            <w:r w:rsidR="00C35F83">
              <w:rPr>
                <w:noProof/>
                <w:webHidden/>
              </w:rPr>
              <w:fldChar w:fldCharType="end"/>
            </w:r>
          </w:hyperlink>
        </w:p>
        <w:p w14:paraId="6FDA802A" w14:textId="77777777" w:rsidR="00C35F83" w:rsidRDefault="00310836">
          <w:pPr>
            <w:pStyle w:val="TOC3"/>
            <w:rPr>
              <w:rFonts w:asciiTheme="minorHAnsi" w:eastAsiaTheme="minorEastAsia" w:hAnsiTheme="minorHAnsi"/>
              <w:noProof/>
              <w:sz w:val="24"/>
              <w:lang w:val="en-DE" w:eastAsia="en-GB"/>
            </w:rPr>
          </w:pPr>
          <w:hyperlink w:anchor="_Toc57061958" w:history="1">
            <w:r w:rsidR="00C35F83" w:rsidRPr="00B77E58">
              <w:rPr>
                <w:rStyle w:val="Hyperlink"/>
                <w:noProof/>
              </w:rPr>
              <w:t>5.5.2</w:t>
            </w:r>
            <w:r w:rsidR="00C35F83">
              <w:rPr>
                <w:rFonts w:asciiTheme="minorHAnsi" w:eastAsiaTheme="minorEastAsia" w:hAnsiTheme="minorHAnsi"/>
                <w:noProof/>
                <w:sz w:val="24"/>
                <w:lang w:val="en-DE" w:eastAsia="en-GB"/>
              </w:rPr>
              <w:tab/>
            </w:r>
            <w:r w:rsidR="00C35F83" w:rsidRPr="00B77E58">
              <w:rPr>
                <w:rStyle w:val="Hyperlink"/>
                <w:noProof/>
              </w:rPr>
              <w:t>Repeating group elements</w:t>
            </w:r>
            <w:r w:rsidR="00C35F83">
              <w:rPr>
                <w:noProof/>
                <w:webHidden/>
              </w:rPr>
              <w:tab/>
            </w:r>
            <w:r w:rsidR="00C35F83">
              <w:rPr>
                <w:noProof/>
                <w:webHidden/>
              </w:rPr>
              <w:fldChar w:fldCharType="begin"/>
            </w:r>
            <w:r w:rsidR="00C35F83">
              <w:rPr>
                <w:noProof/>
                <w:webHidden/>
              </w:rPr>
              <w:instrText xml:space="preserve"> PAGEREF _Toc57061958 \h </w:instrText>
            </w:r>
            <w:r w:rsidR="00C35F83">
              <w:rPr>
                <w:noProof/>
                <w:webHidden/>
              </w:rPr>
            </w:r>
            <w:r w:rsidR="00C35F83">
              <w:rPr>
                <w:noProof/>
                <w:webHidden/>
              </w:rPr>
              <w:fldChar w:fldCharType="separate"/>
            </w:r>
            <w:r w:rsidR="00C35F83">
              <w:rPr>
                <w:noProof/>
                <w:webHidden/>
              </w:rPr>
              <w:t>38</w:t>
            </w:r>
            <w:r w:rsidR="00C35F83">
              <w:rPr>
                <w:noProof/>
                <w:webHidden/>
              </w:rPr>
              <w:fldChar w:fldCharType="end"/>
            </w:r>
          </w:hyperlink>
        </w:p>
        <w:p w14:paraId="2C73B62F" w14:textId="77777777" w:rsidR="00C35F83" w:rsidRDefault="00310836">
          <w:pPr>
            <w:pStyle w:val="TOC2"/>
            <w:rPr>
              <w:rFonts w:asciiTheme="minorHAnsi" w:eastAsiaTheme="minorEastAsia" w:hAnsiTheme="minorHAnsi"/>
              <w:noProof/>
              <w:sz w:val="24"/>
              <w:lang w:val="en-DE" w:eastAsia="en-GB"/>
            </w:rPr>
          </w:pPr>
          <w:hyperlink w:anchor="_Toc57061959" w:history="1">
            <w:r w:rsidR="00C35F83" w:rsidRPr="00B77E58">
              <w:rPr>
                <w:rStyle w:val="Hyperlink"/>
                <w:noProof/>
              </w:rPr>
              <w:t>5.6</w:t>
            </w:r>
            <w:r w:rsidR="00C35F83">
              <w:rPr>
                <w:rFonts w:asciiTheme="minorHAnsi" w:eastAsiaTheme="minorEastAsia" w:hAnsiTheme="minorHAnsi"/>
                <w:noProof/>
                <w:sz w:val="24"/>
                <w:lang w:val="en-DE" w:eastAsia="en-GB"/>
              </w:rPr>
              <w:tab/>
            </w:r>
            <w:r w:rsidR="00C35F83" w:rsidRPr="00B77E58">
              <w:rPr>
                <w:rStyle w:val="Hyperlink"/>
                <w:noProof/>
              </w:rPr>
              <w:t>Message structure validation</w:t>
            </w:r>
            <w:r w:rsidR="00C35F83">
              <w:rPr>
                <w:noProof/>
                <w:webHidden/>
              </w:rPr>
              <w:tab/>
            </w:r>
            <w:r w:rsidR="00C35F83">
              <w:rPr>
                <w:noProof/>
                <w:webHidden/>
              </w:rPr>
              <w:fldChar w:fldCharType="begin"/>
            </w:r>
            <w:r w:rsidR="00C35F83">
              <w:rPr>
                <w:noProof/>
                <w:webHidden/>
              </w:rPr>
              <w:instrText xml:space="preserve"> PAGEREF _Toc57061959 \h </w:instrText>
            </w:r>
            <w:r w:rsidR="00C35F83">
              <w:rPr>
                <w:noProof/>
                <w:webHidden/>
              </w:rPr>
            </w:r>
            <w:r w:rsidR="00C35F83">
              <w:rPr>
                <w:noProof/>
                <w:webHidden/>
              </w:rPr>
              <w:fldChar w:fldCharType="separate"/>
            </w:r>
            <w:r w:rsidR="00C35F83">
              <w:rPr>
                <w:noProof/>
                <w:webHidden/>
              </w:rPr>
              <w:t>38</w:t>
            </w:r>
            <w:r w:rsidR="00C35F83">
              <w:rPr>
                <w:noProof/>
                <w:webHidden/>
              </w:rPr>
              <w:fldChar w:fldCharType="end"/>
            </w:r>
          </w:hyperlink>
        </w:p>
        <w:p w14:paraId="6E20E457" w14:textId="77777777" w:rsidR="00C35F83" w:rsidRDefault="00310836">
          <w:pPr>
            <w:pStyle w:val="TOC1"/>
            <w:rPr>
              <w:rFonts w:asciiTheme="minorHAnsi" w:eastAsiaTheme="minorEastAsia" w:hAnsiTheme="minorHAnsi"/>
              <w:b w:val="0"/>
              <w:noProof/>
              <w:sz w:val="24"/>
              <w:lang w:val="en-DE" w:eastAsia="en-GB"/>
            </w:rPr>
          </w:pPr>
          <w:hyperlink w:anchor="_Toc57061960" w:history="1">
            <w:r w:rsidR="00C35F83" w:rsidRPr="00B77E58">
              <w:rPr>
                <w:rStyle w:val="Hyperlink"/>
                <w:noProof/>
              </w:rPr>
              <w:t>6</w:t>
            </w:r>
            <w:r w:rsidR="00C35F83">
              <w:rPr>
                <w:rFonts w:asciiTheme="minorHAnsi" w:eastAsiaTheme="minorEastAsia" w:hAnsiTheme="minorHAnsi"/>
                <w:b w:val="0"/>
                <w:noProof/>
                <w:sz w:val="24"/>
                <w:lang w:val="en-DE" w:eastAsia="en-GB"/>
              </w:rPr>
              <w:tab/>
            </w:r>
            <w:r w:rsidR="00C35F83" w:rsidRPr="00B77E58">
              <w:rPr>
                <w:rStyle w:val="Hyperlink"/>
                <w:noProof/>
              </w:rPr>
              <w:t>Message Schema</w:t>
            </w:r>
            <w:r w:rsidR="00C35F83">
              <w:rPr>
                <w:noProof/>
                <w:webHidden/>
              </w:rPr>
              <w:tab/>
            </w:r>
            <w:r w:rsidR="00C35F83">
              <w:rPr>
                <w:noProof/>
                <w:webHidden/>
              </w:rPr>
              <w:fldChar w:fldCharType="begin"/>
            </w:r>
            <w:r w:rsidR="00C35F83">
              <w:rPr>
                <w:noProof/>
                <w:webHidden/>
              </w:rPr>
              <w:instrText xml:space="preserve"> PAGEREF _Toc57061960 \h </w:instrText>
            </w:r>
            <w:r w:rsidR="00C35F83">
              <w:rPr>
                <w:noProof/>
                <w:webHidden/>
              </w:rPr>
            </w:r>
            <w:r w:rsidR="00C35F83">
              <w:rPr>
                <w:noProof/>
                <w:webHidden/>
              </w:rPr>
              <w:fldChar w:fldCharType="separate"/>
            </w:r>
            <w:r w:rsidR="00C35F83">
              <w:rPr>
                <w:noProof/>
                <w:webHidden/>
              </w:rPr>
              <w:t>40</w:t>
            </w:r>
            <w:r w:rsidR="00C35F83">
              <w:rPr>
                <w:noProof/>
                <w:webHidden/>
              </w:rPr>
              <w:fldChar w:fldCharType="end"/>
            </w:r>
          </w:hyperlink>
        </w:p>
        <w:p w14:paraId="7EE4D171" w14:textId="77777777" w:rsidR="00C35F83" w:rsidRDefault="00310836">
          <w:pPr>
            <w:pStyle w:val="TOC2"/>
            <w:rPr>
              <w:rFonts w:asciiTheme="minorHAnsi" w:eastAsiaTheme="minorEastAsia" w:hAnsiTheme="minorHAnsi"/>
              <w:noProof/>
              <w:sz w:val="24"/>
              <w:lang w:val="en-DE" w:eastAsia="en-GB"/>
            </w:rPr>
          </w:pPr>
          <w:hyperlink w:anchor="_Toc57061961" w:history="1">
            <w:r w:rsidR="00C35F83" w:rsidRPr="00B77E58">
              <w:rPr>
                <w:rStyle w:val="Hyperlink"/>
                <w:noProof/>
              </w:rPr>
              <w:t>6.1</w:t>
            </w:r>
            <w:r w:rsidR="00C35F83">
              <w:rPr>
                <w:rFonts w:asciiTheme="minorHAnsi" w:eastAsiaTheme="minorEastAsia" w:hAnsiTheme="minorHAnsi"/>
                <w:noProof/>
                <w:sz w:val="24"/>
                <w:lang w:val="en-DE" w:eastAsia="en-GB"/>
              </w:rPr>
              <w:tab/>
            </w:r>
            <w:r w:rsidR="00C35F83" w:rsidRPr="00B77E58">
              <w:rPr>
                <w:rStyle w:val="Hyperlink"/>
                <w:noProof/>
              </w:rPr>
              <w:t>XML schema for SBE message schemas</w:t>
            </w:r>
            <w:r w:rsidR="00C35F83">
              <w:rPr>
                <w:noProof/>
                <w:webHidden/>
              </w:rPr>
              <w:tab/>
            </w:r>
            <w:r w:rsidR="00C35F83">
              <w:rPr>
                <w:noProof/>
                <w:webHidden/>
              </w:rPr>
              <w:fldChar w:fldCharType="begin"/>
            </w:r>
            <w:r w:rsidR="00C35F83">
              <w:rPr>
                <w:noProof/>
                <w:webHidden/>
              </w:rPr>
              <w:instrText xml:space="preserve"> PAGEREF _Toc57061961 \h </w:instrText>
            </w:r>
            <w:r w:rsidR="00C35F83">
              <w:rPr>
                <w:noProof/>
                <w:webHidden/>
              </w:rPr>
            </w:r>
            <w:r w:rsidR="00C35F83">
              <w:rPr>
                <w:noProof/>
                <w:webHidden/>
              </w:rPr>
              <w:fldChar w:fldCharType="separate"/>
            </w:r>
            <w:r w:rsidR="00C35F83">
              <w:rPr>
                <w:noProof/>
                <w:webHidden/>
              </w:rPr>
              <w:t>40</w:t>
            </w:r>
            <w:r w:rsidR="00C35F83">
              <w:rPr>
                <w:noProof/>
                <w:webHidden/>
              </w:rPr>
              <w:fldChar w:fldCharType="end"/>
            </w:r>
          </w:hyperlink>
        </w:p>
        <w:p w14:paraId="2B43D55C" w14:textId="77777777" w:rsidR="00C35F83" w:rsidRDefault="00310836">
          <w:pPr>
            <w:pStyle w:val="TOC2"/>
            <w:rPr>
              <w:rFonts w:asciiTheme="minorHAnsi" w:eastAsiaTheme="minorEastAsia" w:hAnsiTheme="minorHAnsi"/>
              <w:noProof/>
              <w:sz w:val="24"/>
              <w:lang w:val="en-DE" w:eastAsia="en-GB"/>
            </w:rPr>
          </w:pPr>
          <w:hyperlink w:anchor="_Toc57061962" w:history="1">
            <w:r w:rsidR="00C35F83" w:rsidRPr="00B77E58">
              <w:rPr>
                <w:rStyle w:val="Hyperlink"/>
                <w:noProof/>
              </w:rPr>
              <w:t>6.2</w:t>
            </w:r>
            <w:r w:rsidR="00C35F83">
              <w:rPr>
                <w:rFonts w:asciiTheme="minorHAnsi" w:eastAsiaTheme="minorEastAsia" w:hAnsiTheme="minorHAnsi"/>
                <w:noProof/>
                <w:sz w:val="24"/>
                <w:lang w:val="en-DE" w:eastAsia="en-GB"/>
              </w:rPr>
              <w:tab/>
            </w:r>
            <w:r w:rsidR="00C35F83" w:rsidRPr="00B77E58">
              <w:rPr>
                <w:rStyle w:val="Hyperlink"/>
                <w:noProof/>
              </w:rPr>
              <w:t>XML namespace</w:t>
            </w:r>
            <w:r w:rsidR="00C35F83">
              <w:rPr>
                <w:noProof/>
                <w:webHidden/>
              </w:rPr>
              <w:tab/>
            </w:r>
            <w:r w:rsidR="00C35F83">
              <w:rPr>
                <w:noProof/>
                <w:webHidden/>
              </w:rPr>
              <w:fldChar w:fldCharType="begin"/>
            </w:r>
            <w:r w:rsidR="00C35F83">
              <w:rPr>
                <w:noProof/>
                <w:webHidden/>
              </w:rPr>
              <w:instrText xml:space="preserve"> PAGEREF _Toc57061962 \h </w:instrText>
            </w:r>
            <w:r w:rsidR="00C35F83">
              <w:rPr>
                <w:noProof/>
                <w:webHidden/>
              </w:rPr>
            </w:r>
            <w:r w:rsidR="00C35F83">
              <w:rPr>
                <w:noProof/>
                <w:webHidden/>
              </w:rPr>
              <w:fldChar w:fldCharType="separate"/>
            </w:r>
            <w:r w:rsidR="00C35F83">
              <w:rPr>
                <w:noProof/>
                <w:webHidden/>
              </w:rPr>
              <w:t>40</w:t>
            </w:r>
            <w:r w:rsidR="00C35F83">
              <w:rPr>
                <w:noProof/>
                <w:webHidden/>
              </w:rPr>
              <w:fldChar w:fldCharType="end"/>
            </w:r>
          </w:hyperlink>
        </w:p>
        <w:p w14:paraId="645D0742" w14:textId="77777777" w:rsidR="00C35F83" w:rsidRDefault="00310836">
          <w:pPr>
            <w:pStyle w:val="TOC2"/>
            <w:rPr>
              <w:rFonts w:asciiTheme="minorHAnsi" w:eastAsiaTheme="minorEastAsia" w:hAnsiTheme="minorHAnsi"/>
              <w:noProof/>
              <w:sz w:val="24"/>
              <w:lang w:val="en-DE" w:eastAsia="en-GB"/>
            </w:rPr>
          </w:pPr>
          <w:hyperlink w:anchor="_Toc57061963" w:history="1">
            <w:r w:rsidR="00C35F83" w:rsidRPr="00B77E58">
              <w:rPr>
                <w:rStyle w:val="Hyperlink"/>
                <w:noProof/>
              </w:rPr>
              <w:t>6.3</w:t>
            </w:r>
            <w:r w:rsidR="00C35F83">
              <w:rPr>
                <w:rFonts w:asciiTheme="minorHAnsi" w:eastAsiaTheme="minorEastAsia" w:hAnsiTheme="minorHAnsi"/>
                <w:noProof/>
                <w:sz w:val="24"/>
                <w:lang w:val="en-DE" w:eastAsia="en-GB"/>
              </w:rPr>
              <w:tab/>
            </w:r>
            <w:r w:rsidR="00C35F83" w:rsidRPr="00B77E58">
              <w:rPr>
                <w:rStyle w:val="Hyperlink"/>
                <w:noProof/>
              </w:rPr>
              <w:t>Name convention</w:t>
            </w:r>
            <w:r w:rsidR="00C35F83">
              <w:rPr>
                <w:noProof/>
                <w:webHidden/>
              </w:rPr>
              <w:tab/>
            </w:r>
            <w:r w:rsidR="00C35F83">
              <w:rPr>
                <w:noProof/>
                <w:webHidden/>
              </w:rPr>
              <w:fldChar w:fldCharType="begin"/>
            </w:r>
            <w:r w:rsidR="00C35F83">
              <w:rPr>
                <w:noProof/>
                <w:webHidden/>
              </w:rPr>
              <w:instrText xml:space="preserve"> PAGEREF _Toc57061963 \h </w:instrText>
            </w:r>
            <w:r w:rsidR="00C35F83">
              <w:rPr>
                <w:noProof/>
                <w:webHidden/>
              </w:rPr>
            </w:r>
            <w:r w:rsidR="00C35F83">
              <w:rPr>
                <w:noProof/>
                <w:webHidden/>
              </w:rPr>
              <w:fldChar w:fldCharType="separate"/>
            </w:r>
            <w:r w:rsidR="00C35F83">
              <w:rPr>
                <w:noProof/>
                <w:webHidden/>
              </w:rPr>
              <w:t>40</w:t>
            </w:r>
            <w:r w:rsidR="00C35F83">
              <w:rPr>
                <w:noProof/>
                <w:webHidden/>
              </w:rPr>
              <w:fldChar w:fldCharType="end"/>
            </w:r>
          </w:hyperlink>
        </w:p>
        <w:p w14:paraId="5FEC4AD6" w14:textId="77777777" w:rsidR="00C35F83" w:rsidRDefault="00310836">
          <w:pPr>
            <w:pStyle w:val="TOC3"/>
            <w:rPr>
              <w:rFonts w:asciiTheme="minorHAnsi" w:eastAsiaTheme="minorEastAsia" w:hAnsiTheme="minorHAnsi"/>
              <w:noProof/>
              <w:sz w:val="24"/>
              <w:lang w:val="en-DE" w:eastAsia="en-GB"/>
            </w:rPr>
          </w:pPr>
          <w:hyperlink w:anchor="_Toc57061964" w:history="1">
            <w:r w:rsidR="00C35F83" w:rsidRPr="00B77E58">
              <w:rPr>
                <w:rStyle w:val="Hyperlink"/>
                <w:noProof/>
              </w:rPr>
              <w:t>6.3.1</w:t>
            </w:r>
            <w:r w:rsidR="00C35F83">
              <w:rPr>
                <w:rFonts w:asciiTheme="minorHAnsi" w:eastAsiaTheme="minorEastAsia" w:hAnsiTheme="minorHAnsi"/>
                <w:noProof/>
                <w:sz w:val="24"/>
                <w:lang w:val="en-DE" w:eastAsia="en-GB"/>
              </w:rPr>
              <w:tab/>
            </w:r>
            <w:r w:rsidR="00C35F83" w:rsidRPr="00B77E58">
              <w:rPr>
                <w:rStyle w:val="Hyperlink"/>
                <w:noProof/>
              </w:rPr>
              <w:t>Capitalization</w:t>
            </w:r>
            <w:r w:rsidR="00C35F83">
              <w:rPr>
                <w:noProof/>
                <w:webHidden/>
              </w:rPr>
              <w:tab/>
            </w:r>
            <w:r w:rsidR="00C35F83">
              <w:rPr>
                <w:noProof/>
                <w:webHidden/>
              </w:rPr>
              <w:fldChar w:fldCharType="begin"/>
            </w:r>
            <w:r w:rsidR="00C35F83">
              <w:rPr>
                <w:noProof/>
                <w:webHidden/>
              </w:rPr>
              <w:instrText xml:space="preserve"> PAGEREF _Toc57061964 \h </w:instrText>
            </w:r>
            <w:r w:rsidR="00C35F83">
              <w:rPr>
                <w:noProof/>
                <w:webHidden/>
              </w:rPr>
            </w:r>
            <w:r w:rsidR="00C35F83">
              <w:rPr>
                <w:noProof/>
                <w:webHidden/>
              </w:rPr>
              <w:fldChar w:fldCharType="separate"/>
            </w:r>
            <w:r w:rsidR="00C35F83">
              <w:rPr>
                <w:noProof/>
                <w:webHidden/>
              </w:rPr>
              <w:t>40</w:t>
            </w:r>
            <w:r w:rsidR="00C35F83">
              <w:rPr>
                <w:noProof/>
                <w:webHidden/>
              </w:rPr>
              <w:fldChar w:fldCharType="end"/>
            </w:r>
          </w:hyperlink>
        </w:p>
        <w:p w14:paraId="06FFE81C" w14:textId="77777777" w:rsidR="00C35F83" w:rsidRDefault="00310836">
          <w:pPr>
            <w:pStyle w:val="TOC2"/>
            <w:rPr>
              <w:rFonts w:asciiTheme="minorHAnsi" w:eastAsiaTheme="minorEastAsia" w:hAnsiTheme="minorHAnsi"/>
              <w:noProof/>
              <w:sz w:val="24"/>
              <w:lang w:val="en-DE" w:eastAsia="en-GB"/>
            </w:rPr>
          </w:pPr>
          <w:hyperlink w:anchor="_Toc57061965" w:history="1">
            <w:r w:rsidR="00C35F83" w:rsidRPr="00B77E58">
              <w:rPr>
                <w:rStyle w:val="Hyperlink"/>
                <w:noProof/>
              </w:rPr>
              <w:t>6.4</w:t>
            </w:r>
            <w:r w:rsidR="00C35F83">
              <w:rPr>
                <w:rFonts w:asciiTheme="minorHAnsi" w:eastAsiaTheme="minorEastAsia" w:hAnsiTheme="minorHAnsi"/>
                <w:noProof/>
                <w:sz w:val="24"/>
                <w:lang w:val="en-DE" w:eastAsia="en-GB"/>
              </w:rPr>
              <w:tab/>
            </w:r>
            <w:r w:rsidR="00C35F83" w:rsidRPr="00B77E58">
              <w:rPr>
                <w:rStyle w:val="Hyperlink"/>
                <w:noProof/>
              </w:rPr>
              <w:t>Root element</w:t>
            </w:r>
            <w:r w:rsidR="00C35F83">
              <w:rPr>
                <w:noProof/>
                <w:webHidden/>
              </w:rPr>
              <w:tab/>
            </w:r>
            <w:r w:rsidR="00C35F83">
              <w:rPr>
                <w:noProof/>
                <w:webHidden/>
              </w:rPr>
              <w:fldChar w:fldCharType="begin"/>
            </w:r>
            <w:r w:rsidR="00C35F83">
              <w:rPr>
                <w:noProof/>
                <w:webHidden/>
              </w:rPr>
              <w:instrText xml:space="preserve"> PAGEREF _Toc57061965 \h </w:instrText>
            </w:r>
            <w:r w:rsidR="00C35F83">
              <w:rPr>
                <w:noProof/>
                <w:webHidden/>
              </w:rPr>
            </w:r>
            <w:r w:rsidR="00C35F83">
              <w:rPr>
                <w:noProof/>
                <w:webHidden/>
              </w:rPr>
              <w:fldChar w:fldCharType="separate"/>
            </w:r>
            <w:r w:rsidR="00C35F83">
              <w:rPr>
                <w:noProof/>
                <w:webHidden/>
              </w:rPr>
              <w:t>40</w:t>
            </w:r>
            <w:r w:rsidR="00C35F83">
              <w:rPr>
                <w:noProof/>
                <w:webHidden/>
              </w:rPr>
              <w:fldChar w:fldCharType="end"/>
            </w:r>
          </w:hyperlink>
        </w:p>
        <w:p w14:paraId="22783106" w14:textId="77777777" w:rsidR="00C35F83" w:rsidRDefault="00310836">
          <w:pPr>
            <w:pStyle w:val="TOC3"/>
            <w:rPr>
              <w:rFonts w:asciiTheme="minorHAnsi" w:eastAsiaTheme="minorEastAsia" w:hAnsiTheme="minorHAnsi"/>
              <w:noProof/>
              <w:sz w:val="24"/>
              <w:lang w:val="en-DE" w:eastAsia="en-GB"/>
            </w:rPr>
          </w:pPr>
          <w:hyperlink w:anchor="_Toc57061966" w:history="1">
            <w:r w:rsidR="00C35F83" w:rsidRPr="00B77E58">
              <w:rPr>
                <w:rStyle w:val="Hyperlink"/>
                <w:noProof/>
              </w:rPr>
              <w:t>6.4.1</w:t>
            </w:r>
            <w:r w:rsidR="00C35F83">
              <w:rPr>
                <w:rFonts w:asciiTheme="minorHAnsi" w:eastAsiaTheme="minorEastAsia" w:hAnsiTheme="minorHAnsi"/>
                <w:noProof/>
                <w:sz w:val="24"/>
                <w:lang w:val="en-DE" w:eastAsia="en-GB"/>
              </w:rPr>
              <w:tab/>
            </w:r>
            <w:r w:rsidR="00C35F83" w:rsidRPr="00B77E58">
              <w:rPr>
                <w:rStyle w:val="Hyperlink"/>
                <w:rFonts w:ascii="Courier New" w:hAnsi="Courier New"/>
                <w:noProof/>
              </w:rPr>
              <w:t>&lt;messageSchema&gt;</w:t>
            </w:r>
            <w:r w:rsidR="00C35F83" w:rsidRPr="00B77E58">
              <w:rPr>
                <w:rStyle w:val="Hyperlink"/>
                <w:noProof/>
              </w:rPr>
              <w:t xml:space="preserve"> attributes</w:t>
            </w:r>
            <w:r w:rsidR="00C35F83">
              <w:rPr>
                <w:noProof/>
                <w:webHidden/>
              </w:rPr>
              <w:tab/>
            </w:r>
            <w:r w:rsidR="00C35F83">
              <w:rPr>
                <w:noProof/>
                <w:webHidden/>
              </w:rPr>
              <w:fldChar w:fldCharType="begin"/>
            </w:r>
            <w:r w:rsidR="00C35F83">
              <w:rPr>
                <w:noProof/>
                <w:webHidden/>
              </w:rPr>
              <w:instrText xml:space="preserve"> PAGEREF _Toc57061966 \h </w:instrText>
            </w:r>
            <w:r w:rsidR="00C35F83">
              <w:rPr>
                <w:noProof/>
                <w:webHidden/>
              </w:rPr>
            </w:r>
            <w:r w:rsidR="00C35F83">
              <w:rPr>
                <w:noProof/>
                <w:webHidden/>
              </w:rPr>
              <w:fldChar w:fldCharType="separate"/>
            </w:r>
            <w:r w:rsidR="00C35F83">
              <w:rPr>
                <w:noProof/>
                <w:webHidden/>
              </w:rPr>
              <w:t>40</w:t>
            </w:r>
            <w:r w:rsidR="00C35F83">
              <w:rPr>
                <w:noProof/>
                <w:webHidden/>
              </w:rPr>
              <w:fldChar w:fldCharType="end"/>
            </w:r>
          </w:hyperlink>
        </w:p>
        <w:p w14:paraId="77FD6527" w14:textId="77777777" w:rsidR="00C35F83" w:rsidRDefault="00310836">
          <w:pPr>
            <w:pStyle w:val="TOC3"/>
            <w:rPr>
              <w:rFonts w:asciiTheme="minorHAnsi" w:eastAsiaTheme="minorEastAsia" w:hAnsiTheme="minorHAnsi"/>
              <w:noProof/>
              <w:sz w:val="24"/>
              <w:lang w:val="en-DE" w:eastAsia="en-GB"/>
            </w:rPr>
          </w:pPr>
          <w:hyperlink w:anchor="_Toc57061967" w:history="1">
            <w:r w:rsidR="00C35F83" w:rsidRPr="00B77E58">
              <w:rPr>
                <w:rStyle w:val="Hyperlink"/>
                <w:noProof/>
              </w:rPr>
              <w:t>6.4.2</w:t>
            </w:r>
            <w:r w:rsidR="00C35F83">
              <w:rPr>
                <w:rFonts w:asciiTheme="minorHAnsi" w:eastAsiaTheme="minorEastAsia" w:hAnsiTheme="minorHAnsi"/>
                <w:noProof/>
                <w:sz w:val="24"/>
                <w:lang w:val="en-DE" w:eastAsia="en-GB"/>
              </w:rPr>
              <w:tab/>
            </w:r>
            <w:r w:rsidR="00C35F83" w:rsidRPr="00B77E58">
              <w:rPr>
                <w:rStyle w:val="Hyperlink"/>
                <w:noProof/>
              </w:rPr>
              <w:t>Schema versioning</w:t>
            </w:r>
            <w:r w:rsidR="00C35F83">
              <w:rPr>
                <w:noProof/>
                <w:webHidden/>
              </w:rPr>
              <w:tab/>
            </w:r>
            <w:r w:rsidR="00C35F83">
              <w:rPr>
                <w:noProof/>
                <w:webHidden/>
              </w:rPr>
              <w:fldChar w:fldCharType="begin"/>
            </w:r>
            <w:r w:rsidR="00C35F83">
              <w:rPr>
                <w:noProof/>
                <w:webHidden/>
              </w:rPr>
              <w:instrText xml:space="preserve"> PAGEREF _Toc57061967 \h </w:instrText>
            </w:r>
            <w:r w:rsidR="00C35F83">
              <w:rPr>
                <w:noProof/>
                <w:webHidden/>
              </w:rPr>
            </w:r>
            <w:r w:rsidR="00C35F83">
              <w:rPr>
                <w:noProof/>
                <w:webHidden/>
              </w:rPr>
              <w:fldChar w:fldCharType="separate"/>
            </w:r>
            <w:r w:rsidR="00C35F83">
              <w:rPr>
                <w:noProof/>
                <w:webHidden/>
              </w:rPr>
              <w:t>41</w:t>
            </w:r>
            <w:r w:rsidR="00C35F83">
              <w:rPr>
                <w:noProof/>
                <w:webHidden/>
              </w:rPr>
              <w:fldChar w:fldCharType="end"/>
            </w:r>
          </w:hyperlink>
        </w:p>
        <w:p w14:paraId="4F1E8F4A" w14:textId="77777777" w:rsidR="00C35F83" w:rsidRDefault="00310836">
          <w:pPr>
            <w:pStyle w:val="TOC2"/>
            <w:rPr>
              <w:rFonts w:asciiTheme="minorHAnsi" w:eastAsiaTheme="minorEastAsia" w:hAnsiTheme="minorHAnsi"/>
              <w:noProof/>
              <w:sz w:val="24"/>
              <w:lang w:val="en-DE" w:eastAsia="en-GB"/>
            </w:rPr>
          </w:pPr>
          <w:hyperlink w:anchor="_Toc57061968" w:history="1">
            <w:r w:rsidR="00C35F83" w:rsidRPr="00B77E58">
              <w:rPr>
                <w:rStyle w:val="Hyperlink"/>
                <w:noProof/>
              </w:rPr>
              <w:t>6.5</w:t>
            </w:r>
            <w:r w:rsidR="00C35F83">
              <w:rPr>
                <w:rFonts w:asciiTheme="minorHAnsi" w:eastAsiaTheme="minorEastAsia" w:hAnsiTheme="minorHAnsi"/>
                <w:noProof/>
                <w:sz w:val="24"/>
                <w:lang w:val="en-DE" w:eastAsia="en-GB"/>
              </w:rPr>
              <w:tab/>
            </w:r>
            <w:r w:rsidR="00C35F83" w:rsidRPr="00B77E58">
              <w:rPr>
                <w:rStyle w:val="Hyperlink"/>
                <w:noProof/>
              </w:rPr>
              <w:t>Data encodings</w:t>
            </w:r>
            <w:r w:rsidR="00C35F83">
              <w:rPr>
                <w:noProof/>
                <w:webHidden/>
              </w:rPr>
              <w:tab/>
            </w:r>
            <w:r w:rsidR="00C35F83">
              <w:rPr>
                <w:noProof/>
                <w:webHidden/>
              </w:rPr>
              <w:fldChar w:fldCharType="begin"/>
            </w:r>
            <w:r w:rsidR="00C35F83">
              <w:rPr>
                <w:noProof/>
                <w:webHidden/>
              </w:rPr>
              <w:instrText xml:space="preserve"> PAGEREF _Toc57061968 \h </w:instrText>
            </w:r>
            <w:r w:rsidR="00C35F83">
              <w:rPr>
                <w:noProof/>
                <w:webHidden/>
              </w:rPr>
            </w:r>
            <w:r w:rsidR="00C35F83">
              <w:rPr>
                <w:noProof/>
                <w:webHidden/>
              </w:rPr>
              <w:fldChar w:fldCharType="separate"/>
            </w:r>
            <w:r w:rsidR="00C35F83">
              <w:rPr>
                <w:noProof/>
                <w:webHidden/>
              </w:rPr>
              <w:t>41</w:t>
            </w:r>
            <w:r w:rsidR="00C35F83">
              <w:rPr>
                <w:noProof/>
                <w:webHidden/>
              </w:rPr>
              <w:fldChar w:fldCharType="end"/>
            </w:r>
          </w:hyperlink>
        </w:p>
        <w:p w14:paraId="626BE91D" w14:textId="77777777" w:rsidR="00C35F83" w:rsidRDefault="00310836">
          <w:pPr>
            <w:pStyle w:val="TOC3"/>
            <w:rPr>
              <w:rFonts w:asciiTheme="minorHAnsi" w:eastAsiaTheme="minorEastAsia" w:hAnsiTheme="minorHAnsi"/>
              <w:noProof/>
              <w:sz w:val="24"/>
              <w:lang w:val="en-DE" w:eastAsia="en-GB"/>
            </w:rPr>
          </w:pPr>
          <w:hyperlink w:anchor="_Toc57061969" w:history="1">
            <w:r w:rsidR="00C35F83" w:rsidRPr="00B77E58">
              <w:rPr>
                <w:rStyle w:val="Hyperlink"/>
                <w:noProof/>
              </w:rPr>
              <w:t>6.5.1</w:t>
            </w:r>
            <w:r w:rsidR="00C35F83">
              <w:rPr>
                <w:rFonts w:asciiTheme="minorHAnsi" w:eastAsiaTheme="minorEastAsia" w:hAnsiTheme="minorHAnsi"/>
                <w:noProof/>
                <w:sz w:val="24"/>
                <w:lang w:val="en-DE" w:eastAsia="en-GB"/>
              </w:rPr>
              <w:tab/>
            </w:r>
            <w:r w:rsidR="00C35F83" w:rsidRPr="00B77E58">
              <w:rPr>
                <w:rStyle w:val="Hyperlink"/>
                <w:noProof/>
              </w:rPr>
              <w:t>Encoding sets</w:t>
            </w:r>
            <w:r w:rsidR="00C35F83">
              <w:rPr>
                <w:noProof/>
                <w:webHidden/>
              </w:rPr>
              <w:tab/>
            </w:r>
            <w:r w:rsidR="00C35F83">
              <w:rPr>
                <w:noProof/>
                <w:webHidden/>
              </w:rPr>
              <w:fldChar w:fldCharType="begin"/>
            </w:r>
            <w:r w:rsidR="00C35F83">
              <w:rPr>
                <w:noProof/>
                <w:webHidden/>
              </w:rPr>
              <w:instrText xml:space="preserve"> PAGEREF _Toc57061969 \h </w:instrText>
            </w:r>
            <w:r w:rsidR="00C35F83">
              <w:rPr>
                <w:noProof/>
                <w:webHidden/>
              </w:rPr>
            </w:r>
            <w:r w:rsidR="00C35F83">
              <w:rPr>
                <w:noProof/>
                <w:webHidden/>
              </w:rPr>
              <w:fldChar w:fldCharType="separate"/>
            </w:r>
            <w:r w:rsidR="00C35F83">
              <w:rPr>
                <w:noProof/>
                <w:webHidden/>
              </w:rPr>
              <w:t>41</w:t>
            </w:r>
            <w:r w:rsidR="00C35F83">
              <w:rPr>
                <w:noProof/>
                <w:webHidden/>
              </w:rPr>
              <w:fldChar w:fldCharType="end"/>
            </w:r>
          </w:hyperlink>
        </w:p>
        <w:p w14:paraId="60DAF891" w14:textId="77777777" w:rsidR="00C35F83" w:rsidRDefault="00310836">
          <w:pPr>
            <w:pStyle w:val="TOC3"/>
            <w:rPr>
              <w:rFonts w:asciiTheme="minorHAnsi" w:eastAsiaTheme="minorEastAsia" w:hAnsiTheme="minorHAnsi"/>
              <w:noProof/>
              <w:sz w:val="24"/>
              <w:lang w:val="en-DE" w:eastAsia="en-GB"/>
            </w:rPr>
          </w:pPr>
          <w:hyperlink w:anchor="_Toc57061970" w:history="1">
            <w:r w:rsidR="00C35F83" w:rsidRPr="00B77E58">
              <w:rPr>
                <w:rStyle w:val="Hyperlink"/>
                <w:noProof/>
              </w:rPr>
              <w:t>6.5.2</w:t>
            </w:r>
            <w:r w:rsidR="00C35F83">
              <w:rPr>
                <w:rFonts w:asciiTheme="minorHAnsi" w:eastAsiaTheme="minorEastAsia" w:hAnsiTheme="minorHAnsi"/>
                <w:noProof/>
                <w:sz w:val="24"/>
                <w:lang w:val="en-DE" w:eastAsia="en-GB"/>
              </w:rPr>
              <w:tab/>
            </w:r>
            <w:r w:rsidR="00C35F83" w:rsidRPr="00B77E58">
              <w:rPr>
                <w:rStyle w:val="Hyperlink"/>
                <w:noProof/>
              </w:rPr>
              <w:t>Encoding name</w:t>
            </w:r>
            <w:r w:rsidR="00C35F83">
              <w:rPr>
                <w:noProof/>
                <w:webHidden/>
              </w:rPr>
              <w:tab/>
            </w:r>
            <w:r w:rsidR="00C35F83">
              <w:rPr>
                <w:noProof/>
                <w:webHidden/>
              </w:rPr>
              <w:fldChar w:fldCharType="begin"/>
            </w:r>
            <w:r w:rsidR="00C35F83">
              <w:rPr>
                <w:noProof/>
                <w:webHidden/>
              </w:rPr>
              <w:instrText xml:space="preserve"> PAGEREF _Toc57061970 \h </w:instrText>
            </w:r>
            <w:r w:rsidR="00C35F83">
              <w:rPr>
                <w:noProof/>
                <w:webHidden/>
              </w:rPr>
            </w:r>
            <w:r w:rsidR="00C35F83">
              <w:rPr>
                <w:noProof/>
                <w:webHidden/>
              </w:rPr>
              <w:fldChar w:fldCharType="separate"/>
            </w:r>
            <w:r w:rsidR="00C35F83">
              <w:rPr>
                <w:noProof/>
                <w:webHidden/>
              </w:rPr>
              <w:t>41</w:t>
            </w:r>
            <w:r w:rsidR="00C35F83">
              <w:rPr>
                <w:noProof/>
                <w:webHidden/>
              </w:rPr>
              <w:fldChar w:fldCharType="end"/>
            </w:r>
          </w:hyperlink>
        </w:p>
        <w:p w14:paraId="4B7EB641" w14:textId="77777777" w:rsidR="00C35F83" w:rsidRDefault="00310836">
          <w:pPr>
            <w:pStyle w:val="TOC4"/>
            <w:rPr>
              <w:rFonts w:asciiTheme="minorHAnsi" w:eastAsiaTheme="minorEastAsia" w:hAnsiTheme="minorHAnsi"/>
              <w:sz w:val="24"/>
              <w:lang w:val="en-DE" w:eastAsia="en-GB"/>
            </w:rPr>
          </w:pPr>
          <w:hyperlink w:anchor="_Toc57061971" w:history="1">
            <w:r w:rsidR="00C35F83" w:rsidRPr="00B77E58">
              <w:rPr>
                <w:rStyle w:val="Hyperlink"/>
              </w:rPr>
              <w:t>6.5.2.1</w:t>
            </w:r>
            <w:r w:rsidR="00C35F83">
              <w:rPr>
                <w:rFonts w:asciiTheme="minorHAnsi" w:eastAsiaTheme="minorEastAsia" w:hAnsiTheme="minorHAnsi"/>
                <w:sz w:val="24"/>
                <w:lang w:val="en-DE" w:eastAsia="en-GB"/>
              </w:rPr>
              <w:tab/>
            </w:r>
            <w:r w:rsidR="00C35F83" w:rsidRPr="00B77E58">
              <w:rPr>
                <w:rStyle w:val="Hyperlink"/>
              </w:rPr>
              <w:t>Importing encodings</w:t>
            </w:r>
            <w:r w:rsidR="00C35F83">
              <w:rPr>
                <w:webHidden/>
              </w:rPr>
              <w:tab/>
            </w:r>
            <w:r w:rsidR="00C35F83">
              <w:rPr>
                <w:webHidden/>
              </w:rPr>
              <w:fldChar w:fldCharType="begin"/>
            </w:r>
            <w:r w:rsidR="00C35F83">
              <w:rPr>
                <w:webHidden/>
              </w:rPr>
              <w:instrText xml:space="preserve"> PAGEREF _Toc57061971 \h </w:instrText>
            </w:r>
            <w:r w:rsidR="00C35F83">
              <w:rPr>
                <w:webHidden/>
              </w:rPr>
            </w:r>
            <w:r w:rsidR="00C35F83">
              <w:rPr>
                <w:webHidden/>
              </w:rPr>
              <w:fldChar w:fldCharType="separate"/>
            </w:r>
            <w:r w:rsidR="00C35F83">
              <w:rPr>
                <w:webHidden/>
              </w:rPr>
              <w:t>41</w:t>
            </w:r>
            <w:r w:rsidR="00C35F83">
              <w:rPr>
                <w:webHidden/>
              </w:rPr>
              <w:fldChar w:fldCharType="end"/>
            </w:r>
          </w:hyperlink>
        </w:p>
        <w:p w14:paraId="5722C4D0" w14:textId="77777777" w:rsidR="00C35F83" w:rsidRDefault="00310836">
          <w:pPr>
            <w:pStyle w:val="TOC3"/>
            <w:rPr>
              <w:rFonts w:asciiTheme="minorHAnsi" w:eastAsiaTheme="minorEastAsia" w:hAnsiTheme="minorHAnsi"/>
              <w:noProof/>
              <w:sz w:val="24"/>
              <w:lang w:val="en-DE" w:eastAsia="en-GB"/>
            </w:rPr>
          </w:pPr>
          <w:hyperlink w:anchor="_Toc57061972" w:history="1">
            <w:r w:rsidR="00C35F83" w:rsidRPr="00B77E58">
              <w:rPr>
                <w:rStyle w:val="Hyperlink"/>
                <w:noProof/>
              </w:rPr>
              <w:t>6.5.3</w:t>
            </w:r>
            <w:r w:rsidR="00C35F83">
              <w:rPr>
                <w:rFonts w:asciiTheme="minorHAnsi" w:eastAsiaTheme="minorEastAsia" w:hAnsiTheme="minorHAnsi"/>
                <w:noProof/>
                <w:sz w:val="24"/>
                <w:lang w:val="en-DE" w:eastAsia="en-GB"/>
              </w:rPr>
              <w:tab/>
            </w:r>
            <w:r w:rsidR="00C35F83" w:rsidRPr="00B77E58">
              <w:rPr>
                <w:rStyle w:val="Hyperlink"/>
                <w:noProof/>
              </w:rPr>
              <w:t>Simple encodings</w:t>
            </w:r>
            <w:r w:rsidR="00C35F83">
              <w:rPr>
                <w:noProof/>
                <w:webHidden/>
              </w:rPr>
              <w:tab/>
            </w:r>
            <w:r w:rsidR="00C35F83">
              <w:rPr>
                <w:noProof/>
                <w:webHidden/>
              </w:rPr>
              <w:fldChar w:fldCharType="begin"/>
            </w:r>
            <w:r w:rsidR="00C35F83">
              <w:rPr>
                <w:noProof/>
                <w:webHidden/>
              </w:rPr>
              <w:instrText xml:space="preserve"> PAGEREF _Toc57061972 \h </w:instrText>
            </w:r>
            <w:r w:rsidR="00C35F83">
              <w:rPr>
                <w:noProof/>
                <w:webHidden/>
              </w:rPr>
            </w:r>
            <w:r w:rsidR="00C35F83">
              <w:rPr>
                <w:noProof/>
                <w:webHidden/>
              </w:rPr>
              <w:fldChar w:fldCharType="separate"/>
            </w:r>
            <w:r w:rsidR="00C35F83">
              <w:rPr>
                <w:noProof/>
                <w:webHidden/>
              </w:rPr>
              <w:t>41</w:t>
            </w:r>
            <w:r w:rsidR="00C35F83">
              <w:rPr>
                <w:noProof/>
                <w:webHidden/>
              </w:rPr>
              <w:fldChar w:fldCharType="end"/>
            </w:r>
          </w:hyperlink>
        </w:p>
        <w:p w14:paraId="6BE53A4C" w14:textId="77777777" w:rsidR="00C35F83" w:rsidRDefault="00310836">
          <w:pPr>
            <w:pStyle w:val="TOC4"/>
            <w:rPr>
              <w:rFonts w:asciiTheme="minorHAnsi" w:eastAsiaTheme="minorEastAsia" w:hAnsiTheme="minorHAnsi"/>
              <w:sz w:val="24"/>
              <w:lang w:val="en-DE" w:eastAsia="en-GB"/>
            </w:rPr>
          </w:pPr>
          <w:hyperlink w:anchor="_Toc57061973" w:history="1">
            <w:r w:rsidR="00C35F83" w:rsidRPr="00B77E58">
              <w:rPr>
                <w:rStyle w:val="Hyperlink"/>
              </w:rPr>
              <w:t>6.5.3.1</w:t>
            </w:r>
            <w:r w:rsidR="00C35F83">
              <w:rPr>
                <w:rFonts w:asciiTheme="minorHAnsi" w:eastAsiaTheme="minorEastAsia" w:hAnsiTheme="minorHAnsi"/>
                <w:sz w:val="24"/>
                <w:lang w:val="en-DE" w:eastAsia="en-GB"/>
              </w:rPr>
              <w:tab/>
            </w:r>
            <w:r w:rsidR="00C35F83" w:rsidRPr="00B77E58">
              <w:rPr>
                <w:rStyle w:val="Hyperlink"/>
                <w:rFonts w:ascii="Courier New" w:hAnsi="Courier New"/>
              </w:rPr>
              <w:t>&lt;type&gt;</w:t>
            </w:r>
            <w:r w:rsidR="00C35F83" w:rsidRPr="00B77E58">
              <w:rPr>
                <w:rStyle w:val="Hyperlink"/>
              </w:rPr>
              <w:t xml:space="preserve"> element content</w:t>
            </w:r>
            <w:r w:rsidR="00C35F83">
              <w:rPr>
                <w:webHidden/>
              </w:rPr>
              <w:tab/>
            </w:r>
            <w:r w:rsidR="00C35F83">
              <w:rPr>
                <w:webHidden/>
              </w:rPr>
              <w:fldChar w:fldCharType="begin"/>
            </w:r>
            <w:r w:rsidR="00C35F83">
              <w:rPr>
                <w:webHidden/>
              </w:rPr>
              <w:instrText xml:space="preserve"> PAGEREF _Toc57061973 \h </w:instrText>
            </w:r>
            <w:r w:rsidR="00C35F83">
              <w:rPr>
                <w:webHidden/>
              </w:rPr>
            </w:r>
            <w:r w:rsidR="00C35F83">
              <w:rPr>
                <w:webHidden/>
              </w:rPr>
              <w:fldChar w:fldCharType="separate"/>
            </w:r>
            <w:r w:rsidR="00C35F83">
              <w:rPr>
                <w:webHidden/>
              </w:rPr>
              <w:t>41</w:t>
            </w:r>
            <w:r w:rsidR="00C35F83">
              <w:rPr>
                <w:webHidden/>
              </w:rPr>
              <w:fldChar w:fldCharType="end"/>
            </w:r>
          </w:hyperlink>
        </w:p>
        <w:p w14:paraId="53FA7489" w14:textId="77777777" w:rsidR="00C35F83" w:rsidRDefault="00310836">
          <w:pPr>
            <w:pStyle w:val="TOC4"/>
            <w:rPr>
              <w:rFonts w:asciiTheme="minorHAnsi" w:eastAsiaTheme="minorEastAsia" w:hAnsiTheme="minorHAnsi"/>
              <w:sz w:val="24"/>
              <w:lang w:val="en-DE" w:eastAsia="en-GB"/>
            </w:rPr>
          </w:pPr>
          <w:hyperlink w:anchor="_Toc57061974" w:history="1">
            <w:r w:rsidR="00C35F83" w:rsidRPr="00B77E58">
              <w:rPr>
                <w:rStyle w:val="Hyperlink"/>
              </w:rPr>
              <w:t>6.5.3.2</w:t>
            </w:r>
            <w:r w:rsidR="00C35F83">
              <w:rPr>
                <w:rFonts w:asciiTheme="minorHAnsi" w:eastAsiaTheme="minorEastAsia" w:hAnsiTheme="minorHAnsi"/>
                <w:sz w:val="24"/>
                <w:lang w:val="en-DE" w:eastAsia="en-GB"/>
              </w:rPr>
              <w:tab/>
            </w:r>
            <w:r w:rsidR="00C35F83" w:rsidRPr="00B77E58">
              <w:rPr>
                <w:rStyle w:val="Hyperlink"/>
                <w:rFonts w:ascii="Courier New" w:hAnsi="Courier New"/>
              </w:rPr>
              <w:t>&lt;type&gt;</w:t>
            </w:r>
            <w:r w:rsidR="00C35F83" w:rsidRPr="00B77E58">
              <w:rPr>
                <w:rStyle w:val="Hyperlink"/>
              </w:rPr>
              <w:t xml:space="preserve"> attributes</w:t>
            </w:r>
            <w:r w:rsidR="00C35F83">
              <w:rPr>
                <w:webHidden/>
              </w:rPr>
              <w:tab/>
            </w:r>
            <w:r w:rsidR="00C35F83">
              <w:rPr>
                <w:webHidden/>
              </w:rPr>
              <w:fldChar w:fldCharType="begin"/>
            </w:r>
            <w:r w:rsidR="00C35F83">
              <w:rPr>
                <w:webHidden/>
              </w:rPr>
              <w:instrText xml:space="preserve"> PAGEREF _Toc57061974 \h </w:instrText>
            </w:r>
            <w:r w:rsidR="00C35F83">
              <w:rPr>
                <w:webHidden/>
              </w:rPr>
            </w:r>
            <w:r w:rsidR="00C35F83">
              <w:rPr>
                <w:webHidden/>
              </w:rPr>
              <w:fldChar w:fldCharType="separate"/>
            </w:r>
            <w:r w:rsidR="00C35F83">
              <w:rPr>
                <w:webHidden/>
              </w:rPr>
              <w:t>42</w:t>
            </w:r>
            <w:r w:rsidR="00C35F83">
              <w:rPr>
                <w:webHidden/>
              </w:rPr>
              <w:fldChar w:fldCharType="end"/>
            </w:r>
          </w:hyperlink>
        </w:p>
        <w:p w14:paraId="4A55A095" w14:textId="77777777" w:rsidR="00C35F83" w:rsidRDefault="00310836">
          <w:pPr>
            <w:pStyle w:val="TOC4"/>
            <w:rPr>
              <w:rFonts w:asciiTheme="minorHAnsi" w:eastAsiaTheme="minorEastAsia" w:hAnsiTheme="minorHAnsi"/>
              <w:sz w:val="24"/>
              <w:lang w:val="en-DE" w:eastAsia="en-GB"/>
            </w:rPr>
          </w:pPr>
          <w:hyperlink w:anchor="_Toc57061975" w:history="1">
            <w:r w:rsidR="00C35F83" w:rsidRPr="00B77E58">
              <w:rPr>
                <w:rStyle w:val="Hyperlink"/>
              </w:rPr>
              <w:t>6.5.3.3</w:t>
            </w:r>
            <w:r w:rsidR="00C35F83">
              <w:rPr>
                <w:rFonts w:asciiTheme="minorHAnsi" w:eastAsiaTheme="minorEastAsia" w:hAnsiTheme="minorHAnsi"/>
                <w:sz w:val="24"/>
                <w:lang w:val="en-DE" w:eastAsia="en-GB"/>
              </w:rPr>
              <w:tab/>
            </w:r>
            <w:r w:rsidR="00C35F83" w:rsidRPr="00B77E58">
              <w:rPr>
                <w:rStyle w:val="Hyperlink"/>
              </w:rPr>
              <w:t>FIX data type specification</w:t>
            </w:r>
            <w:r w:rsidR="00C35F83">
              <w:rPr>
                <w:webHidden/>
              </w:rPr>
              <w:tab/>
            </w:r>
            <w:r w:rsidR="00C35F83">
              <w:rPr>
                <w:webHidden/>
              </w:rPr>
              <w:fldChar w:fldCharType="begin"/>
            </w:r>
            <w:r w:rsidR="00C35F83">
              <w:rPr>
                <w:webHidden/>
              </w:rPr>
              <w:instrText xml:space="preserve"> PAGEREF _Toc57061975 \h </w:instrText>
            </w:r>
            <w:r w:rsidR="00C35F83">
              <w:rPr>
                <w:webHidden/>
              </w:rPr>
            </w:r>
            <w:r w:rsidR="00C35F83">
              <w:rPr>
                <w:webHidden/>
              </w:rPr>
              <w:fldChar w:fldCharType="separate"/>
            </w:r>
            <w:r w:rsidR="00C35F83">
              <w:rPr>
                <w:webHidden/>
              </w:rPr>
              <w:t>42</w:t>
            </w:r>
            <w:r w:rsidR="00C35F83">
              <w:rPr>
                <w:webHidden/>
              </w:rPr>
              <w:fldChar w:fldCharType="end"/>
            </w:r>
          </w:hyperlink>
        </w:p>
        <w:p w14:paraId="51FE54C9" w14:textId="77777777" w:rsidR="00C35F83" w:rsidRDefault="00310836">
          <w:pPr>
            <w:pStyle w:val="TOC3"/>
            <w:rPr>
              <w:rFonts w:asciiTheme="minorHAnsi" w:eastAsiaTheme="minorEastAsia" w:hAnsiTheme="minorHAnsi"/>
              <w:noProof/>
              <w:sz w:val="24"/>
              <w:lang w:val="en-DE" w:eastAsia="en-GB"/>
            </w:rPr>
          </w:pPr>
          <w:hyperlink w:anchor="_Toc57061976" w:history="1">
            <w:r w:rsidR="00C35F83" w:rsidRPr="00B77E58">
              <w:rPr>
                <w:rStyle w:val="Hyperlink"/>
                <w:noProof/>
              </w:rPr>
              <w:t>6.5.4</w:t>
            </w:r>
            <w:r w:rsidR="00C35F83">
              <w:rPr>
                <w:rFonts w:asciiTheme="minorHAnsi" w:eastAsiaTheme="minorEastAsia" w:hAnsiTheme="minorHAnsi"/>
                <w:noProof/>
                <w:sz w:val="24"/>
                <w:lang w:val="en-DE" w:eastAsia="en-GB"/>
              </w:rPr>
              <w:tab/>
            </w:r>
            <w:r w:rsidR="00C35F83" w:rsidRPr="00B77E58">
              <w:rPr>
                <w:rStyle w:val="Hyperlink"/>
                <w:noProof/>
              </w:rPr>
              <w:t>Composite encodings</w:t>
            </w:r>
            <w:r w:rsidR="00C35F83">
              <w:rPr>
                <w:noProof/>
                <w:webHidden/>
              </w:rPr>
              <w:tab/>
            </w:r>
            <w:r w:rsidR="00C35F83">
              <w:rPr>
                <w:noProof/>
                <w:webHidden/>
              </w:rPr>
              <w:fldChar w:fldCharType="begin"/>
            </w:r>
            <w:r w:rsidR="00C35F83">
              <w:rPr>
                <w:noProof/>
                <w:webHidden/>
              </w:rPr>
              <w:instrText xml:space="preserve"> PAGEREF _Toc57061976 \h </w:instrText>
            </w:r>
            <w:r w:rsidR="00C35F83">
              <w:rPr>
                <w:noProof/>
                <w:webHidden/>
              </w:rPr>
            </w:r>
            <w:r w:rsidR="00C35F83">
              <w:rPr>
                <w:noProof/>
                <w:webHidden/>
              </w:rPr>
              <w:fldChar w:fldCharType="separate"/>
            </w:r>
            <w:r w:rsidR="00C35F83">
              <w:rPr>
                <w:noProof/>
                <w:webHidden/>
              </w:rPr>
              <w:t>43</w:t>
            </w:r>
            <w:r w:rsidR="00C35F83">
              <w:rPr>
                <w:noProof/>
                <w:webHidden/>
              </w:rPr>
              <w:fldChar w:fldCharType="end"/>
            </w:r>
          </w:hyperlink>
        </w:p>
        <w:p w14:paraId="25078900" w14:textId="77777777" w:rsidR="00C35F83" w:rsidRDefault="00310836">
          <w:pPr>
            <w:pStyle w:val="TOC4"/>
            <w:rPr>
              <w:rFonts w:asciiTheme="minorHAnsi" w:eastAsiaTheme="minorEastAsia" w:hAnsiTheme="minorHAnsi"/>
              <w:sz w:val="24"/>
              <w:lang w:val="en-DE" w:eastAsia="en-GB"/>
            </w:rPr>
          </w:pPr>
          <w:hyperlink w:anchor="_Toc57061977" w:history="1">
            <w:r w:rsidR="00C35F83" w:rsidRPr="00B77E58">
              <w:rPr>
                <w:rStyle w:val="Hyperlink"/>
              </w:rPr>
              <w:t>6.5.4.1</w:t>
            </w:r>
            <w:r w:rsidR="00C35F83">
              <w:rPr>
                <w:rFonts w:asciiTheme="minorHAnsi" w:eastAsiaTheme="minorEastAsia" w:hAnsiTheme="minorHAnsi"/>
                <w:sz w:val="24"/>
                <w:lang w:val="en-DE" w:eastAsia="en-GB"/>
              </w:rPr>
              <w:tab/>
            </w:r>
            <w:r w:rsidR="00C35F83" w:rsidRPr="00B77E58">
              <w:rPr>
                <w:rStyle w:val="Hyperlink"/>
                <w:rFonts w:ascii="Courier New" w:hAnsi="Courier New"/>
              </w:rPr>
              <w:t>&lt;composite&gt;</w:t>
            </w:r>
            <w:r w:rsidR="00C35F83" w:rsidRPr="00B77E58">
              <w:rPr>
                <w:rStyle w:val="Hyperlink"/>
              </w:rPr>
              <w:t xml:space="preserve"> attributes</w:t>
            </w:r>
            <w:r w:rsidR="00C35F83">
              <w:rPr>
                <w:webHidden/>
              </w:rPr>
              <w:tab/>
            </w:r>
            <w:r w:rsidR="00C35F83">
              <w:rPr>
                <w:webHidden/>
              </w:rPr>
              <w:fldChar w:fldCharType="begin"/>
            </w:r>
            <w:r w:rsidR="00C35F83">
              <w:rPr>
                <w:webHidden/>
              </w:rPr>
              <w:instrText xml:space="preserve"> PAGEREF _Toc57061977 \h </w:instrText>
            </w:r>
            <w:r w:rsidR="00C35F83">
              <w:rPr>
                <w:webHidden/>
              </w:rPr>
            </w:r>
            <w:r w:rsidR="00C35F83">
              <w:rPr>
                <w:webHidden/>
              </w:rPr>
              <w:fldChar w:fldCharType="separate"/>
            </w:r>
            <w:r w:rsidR="00C35F83">
              <w:rPr>
                <w:webHidden/>
              </w:rPr>
              <w:t>43</w:t>
            </w:r>
            <w:r w:rsidR="00C35F83">
              <w:rPr>
                <w:webHidden/>
              </w:rPr>
              <w:fldChar w:fldCharType="end"/>
            </w:r>
          </w:hyperlink>
        </w:p>
        <w:p w14:paraId="2D1F80A5" w14:textId="77777777" w:rsidR="00C35F83" w:rsidRDefault="00310836">
          <w:pPr>
            <w:pStyle w:val="TOC4"/>
            <w:rPr>
              <w:rFonts w:asciiTheme="minorHAnsi" w:eastAsiaTheme="minorEastAsia" w:hAnsiTheme="minorHAnsi"/>
              <w:sz w:val="24"/>
              <w:lang w:val="en-DE" w:eastAsia="en-GB"/>
            </w:rPr>
          </w:pPr>
          <w:hyperlink w:anchor="_Toc57061978" w:history="1">
            <w:r w:rsidR="00C35F83" w:rsidRPr="00B77E58">
              <w:rPr>
                <w:rStyle w:val="Hyperlink"/>
              </w:rPr>
              <w:t>6.5.4.2</w:t>
            </w:r>
            <w:r w:rsidR="00C35F83">
              <w:rPr>
                <w:rFonts w:asciiTheme="minorHAnsi" w:eastAsiaTheme="minorEastAsia" w:hAnsiTheme="minorHAnsi"/>
                <w:sz w:val="24"/>
                <w:lang w:val="en-DE" w:eastAsia="en-GB"/>
              </w:rPr>
              <w:tab/>
            </w:r>
            <w:r w:rsidR="00C35F83" w:rsidRPr="00B77E58">
              <w:rPr>
                <w:rStyle w:val="Hyperlink"/>
              </w:rPr>
              <w:t>Composite type elements</w:t>
            </w:r>
            <w:r w:rsidR="00C35F83">
              <w:rPr>
                <w:webHidden/>
              </w:rPr>
              <w:tab/>
            </w:r>
            <w:r w:rsidR="00C35F83">
              <w:rPr>
                <w:webHidden/>
              </w:rPr>
              <w:fldChar w:fldCharType="begin"/>
            </w:r>
            <w:r w:rsidR="00C35F83">
              <w:rPr>
                <w:webHidden/>
              </w:rPr>
              <w:instrText xml:space="preserve"> PAGEREF _Toc57061978 \h </w:instrText>
            </w:r>
            <w:r w:rsidR="00C35F83">
              <w:rPr>
                <w:webHidden/>
              </w:rPr>
            </w:r>
            <w:r w:rsidR="00C35F83">
              <w:rPr>
                <w:webHidden/>
              </w:rPr>
              <w:fldChar w:fldCharType="separate"/>
            </w:r>
            <w:r w:rsidR="00C35F83">
              <w:rPr>
                <w:webHidden/>
              </w:rPr>
              <w:t>43</w:t>
            </w:r>
            <w:r w:rsidR="00C35F83">
              <w:rPr>
                <w:webHidden/>
              </w:rPr>
              <w:fldChar w:fldCharType="end"/>
            </w:r>
          </w:hyperlink>
        </w:p>
        <w:p w14:paraId="2C9703E6" w14:textId="77777777" w:rsidR="00C35F83" w:rsidRDefault="00310836">
          <w:pPr>
            <w:pStyle w:val="TOC4"/>
            <w:rPr>
              <w:rFonts w:asciiTheme="minorHAnsi" w:eastAsiaTheme="minorEastAsia" w:hAnsiTheme="minorHAnsi"/>
              <w:sz w:val="24"/>
              <w:lang w:val="en-DE" w:eastAsia="en-GB"/>
            </w:rPr>
          </w:pPr>
          <w:hyperlink w:anchor="_Toc57061979" w:history="1">
            <w:r w:rsidR="00C35F83" w:rsidRPr="00B77E58">
              <w:rPr>
                <w:rStyle w:val="Hyperlink"/>
              </w:rPr>
              <w:t>6.5.4.3</w:t>
            </w:r>
            <w:r w:rsidR="00C35F83">
              <w:rPr>
                <w:rFonts w:asciiTheme="minorHAnsi" w:eastAsiaTheme="minorEastAsia" w:hAnsiTheme="minorHAnsi"/>
                <w:sz w:val="24"/>
                <w:lang w:val="en-DE" w:eastAsia="en-GB"/>
              </w:rPr>
              <w:tab/>
            </w:r>
            <w:r w:rsidR="00C35F83" w:rsidRPr="00B77E58">
              <w:rPr>
                <w:rStyle w:val="Hyperlink"/>
              </w:rPr>
              <w:t>Element offset within a composite type</w:t>
            </w:r>
            <w:r w:rsidR="00C35F83">
              <w:rPr>
                <w:webHidden/>
              </w:rPr>
              <w:tab/>
            </w:r>
            <w:r w:rsidR="00C35F83">
              <w:rPr>
                <w:webHidden/>
              </w:rPr>
              <w:fldChar w:fldCharType="begin"/>
            </w:r>
            <w:r w:rsidR="00C35F83">
              <w:rPr>
                <w:webHidden/>
              </w:rPr>
              <w:instrText xml:space="preserve"> PAGEREF _Toc57061979 \h </w:instrText>
            </w:r>
            <w:r w:rsidR="00C35F83">
              <w:rPr>
                <w:webHidden/>
              </w:rPr>
            </w:r>
            <w:r w:rsidR="00C35F83">
              <w:rPr>
                <w:webHidden/>
              </w:rPr>
              <w:fldChar w:fldCharType="separate"/>
            </w:r>
            <w:r w:rsidR="00C35F83">
              <w:rPr>
                <w:webHidden/>
              </w:rPr>
              <w:t>43</w:t>
            </w:r>
            <w:r w:rsidR="00C35F83">
              <w:rPr>
                <w:webHidden/>
              </w:rPr>
              <w:fldChar w:fldCharType="end"/>
            </w:r>
          </w:hyperlink>
        </w:p>
        <w:p w14:paraId="387D4CBF" w14:textId="77777777" w:rsidR="00C35F83" w:rsidRDefault="00310836">
          <w:pPr>
            <w:pStyle w:val="TOC4"/>
            <w:rPr>
              <w:rFonts w:asciiTheme="minorHAnsi" w:eastAsiaTheme="minorEastAsia" w:hAnsiTheme="minorHAnsi"/>
              <w:sz w:val="24"/>
              <w:lang w:val="en-DE" w:eastAsia="en-GB"/>
            </w:rPr>
          </w:pPr>
          <w:hyperlink w:anchor="_Toc57061980" w:history="1">
            <w:r w:rsidR="00C35F83" w:rsidRPr="00B77E58">
              <w:rPr>
                <w:rStyle w:val="Hyperlink"/>
              </w:rPr>
              <w:t>6.5.4.4</w:t>
            </w:r>
            <w:r w:rsidR="00C35F83">
              <w:rPr>
                <w:rFonts w:asciiTheme="minorHAnsi" w:eastAsiaTheme="minorEastAsia" w:hAnsiTheme="minorHAnsi"/>
                <w:sz w:val="24"/>
                <w:lang w:val="en-DE" w:eastAsia="en-GB"/>
              </w:rPr>
              <w:tab/>
            </w:r>
            <w:r w:rsidR="00C35F83" w:rsidRPr="00B77E58">
              <w:rPr>
                <w:rStyle w:val="Hyperlink"/>
              </w:rPr>
              <w:t>Null value of a composite type</w:t>
            </w:r>
            <w:r w:rsidR="00C35F83">
              <w:rPr>
                <w:webHidden/>
              </w:rPr>
              <w:tab/>
            </w:r>
            <w:r w:rsidR="00C35F83">
              <w:rPr>
                <w:webHidden/>
              </w:rPr>
              <w:fldChar w:fldCharType="begin"/>
            </w:r>
            <w:r w:rsidR="00C35F83">
              <w:rPr>
                <w:webHidden/>
              </w:rPr>
              <w:instrText xml:space="preserve"> PAGEREF _Toc57061980 \h </w:instrText>
            </w:r>
            <w:r w:rsidR="00C35F83">
              <w:rPr>
                <w:webHidden/>
              </w:rPr>
            </w:r>
            <w:r w:rsidR="00C35F83">
              <w:rPr>
                <w:webHidden/>
              </w:rPr>
              <w:fldChar w:fldCharType="separate"/>
            </w:r>
            <w:r w:rsidR="00C35F83">
              <w:rPr>
                <w:webHidden/>
              </w:rPr>
              <w:t>44</w:t>
            </w:r>
            <w:r w:rsidR="00C35F83">
              <w:rPr>
                <w:webHidden/>
              </w:rPr>
              <w:fldChar w:fldCharType="end"/>
            </w:r>
          </w:hyperlink>
        </w:p>
        <w:p w14:paraId="39F60C16" w14:textId="77777777" w:rsidR="00C35F83" w:rsidRDefault="00310836">
          <w:pPr>
            <w:pStyle w:val="TOC3"/>
            <w:rPr>
              <w:rFonts w:asciiTheme="minorHAnsi" w:eastAsiaTheme="minorEastAsia" w:hAnsiTheme="minorHAnsi"/>
              <w:noProof/>
              <w:sz w:val="24"/>
              <w:lang w:val="en-DE" w:eastAsia="en-GB"/>
            </w:rPr>
          </w:pPr>
          <w:hyperlink w:anchor="_Toc57061981" w:history="1">
            <w:r w:rsidR="00C35F83" w:rsidRPr="00B77E58">
              <w:rPr>
                <w:rStyle w:val="Hyperlink"/>
                <w:noProof/>
              </w:rPr>
              <w:t>6.5.5</w:t>
            </w:r>
            <w:r w:rsidR="00C35F83">
              <w:rPr>
                <w:rFonts w:asciiTheme="minorHAnsi" w:eastAsiaTheme="minorEastAsia" w:hAnsiTheme="minorHAnsi"/>
                <w:noProof/>
                <w:sz w:val="24"/>
                <w:lang w:val="en-DE" w:eastAsia="en-GB"/>
              </w:rPr>
              <w:tab/>
            </w:r>
            <w:r w:rsidR="00C35F83" w:rsidRPr="00B77E58">
              <w:rPr>
                <w:rStyle w:val="Hyperlink"/>
                <w:noProof/>
              </w:rPr>
              <w:t>Reference to reusable types</w:t>
            </w:r>
            <w:r w:rsidR="00C35F83">
              <w:rPr>
                <w:noProof/>
                <w:webHidden/>
              </w:rPr>
              <w:tab/>
            </w:r>
            <w:r w:rsidR="00C35F83">
              <w:rPr>
                <w:noProof/>
                <w:webHidden/>
              </w:rPr>
              <w:fldChar w:fldCharType="begin"/>
            </w:r>
            <w:r w:rsidR="00C35F83">
              <w:rPr>
                <w:noProof/>
                <w:webHidden/>
              </w:rPr>
              <w:instrText xml:space="preserve"> PAGEREF _Toc57061981 \h </w:instrText>
            </w:r>
            <w:r w:rsidR="00C35F83">
              <w:rPr>
                <w:noProof/>
                <w:webHidden/>
              </w:rPr>
            </w:r>
            <w:r w:rsidR="00C35F83">
              <w:rPr>
                <w:noProof/>
                <w:webHidden/>
              </w:rPr>
              <w:fldChar w:fldCharType="separate"/>
            </w:r>
            <w:r w:rsidR="00C35F83">
              <w:rPr>
                <w:noProof/>
                <w:webHidden/>
              </w:rPr>
              <w:t>44</w:t>
            </w:r>
            <w:r w:rsidR="00C35F83">
              <w:rPr>
                <w:noProof/>
                <w:webHidden/>
              </w:rPr>
              <w:fldChar w:fldCharType="end"/>
            </w:r>
          </w:hyperlink>
        </w:p>
        <w:p w14:paraId="2F3A7385" w14:textId="77777777" w:rsidR="00C35F83" w:rsidRDefault="00310836">
          <w:pPr>
            <w:pStyle w:val="TOC4"/>
            <w:rPr>
              <w:rFonts w:asciiTheme="minorHAnsi" w:eastAsiaTheme="minorEastAsia" w:hAnsiTheme="minorHAnsi"/>
              <w:sz w:val="24"/>
              <w:lang w:val="en-DE" w:eastAsia="en-GB"/>
            </w:rPr>
          </w:pPr>
          <w:hyperlink w:anchor="_Toc57061982" w:history="1">
            <w:r w:rsidR="00C35F83" w:rsidRPr="00B77E58">
              <w:rPr>
                <w:rStyle w:val="Hyperlink"/>
              </w:rPr>
              <w:t>6.5.5.1</w:t>
            </w:r>
            <w:r w:rsidR="00C35F83">
              <w:rPr>
                <w:rFonts w:asciiTheme="minorHAnsi" w:eastAsiaTheme="minorEastAsia" w:hAnsiTheme="minorHAnsi"/>
                <w:sz w:val="24"/>
                <w:lang w:val="en-DE" w:eastAsia="en-GB"/>
              </w:rPr>
              <w:tab/>
            </w:r>
            <w:r w:rsidR="00C35F83" w:rsidRPr="00B77E58">
              <w:rPr>
                <w:rStyle w:val="Hyperlink"/>
                <w:rFonts w:ascii="Courier New" w:hAnsi="Courier New"/>
              </w:rPr>
              <w:t>&lt;ref&gt;</w:t>
            </w:r>
            <w:r w:rsidR="00C35F83" w:rsidRPr="00B77E58">
              <w:rPr>
                <w:rStyle w:val="Hyperlink"/>
              </w:rPr>
              <w:t xml:space="preserve"> attributes</w:t>
            </w:r>
            <w:r w:rsidR="00C35F83">
              <w:rPr>
                <w:webHidden/>
              </w:rPr>
              <w:tab/>
            </w:r>
            <w:r w:rsidR="00C35F83">
              <w:rPr>
                <w:webHidden/>
              </w:rPr>
              <w:fldChar w:fldCharType="begin"/>
            </w:r>
            <w:r w:rsidR="00C35F83">
              <w:rPr>
                <w:webHidden/>
              </w:rPr>
              <w:instrText xml:space="preserve"> PAGEREF _Toc57061982 \h </w:instrText>
            </w:r>
            <w:r w:rsidR="00C35F83">
              <w:rPr>
                <w:webHidden/>
              </w:rPr>
            </w:r>
            <w:r w:rsidR="00C35F83">
              <w:rPr>
                <w:webHidden/>
              </w:rPr>
              <w:fldChar w:fldCharType="separate"/>
            </w:r>
            <w:r w:rsidR="00C35F83">
              <w:rPr>
                <w:webHidden/>
              </w:rPr>
              <w:t>44</w:t>
            </w:r>
            <w:r w:rsidR="00C35F83">
              <w:rPr>
                <w:webHidden/>
              </w:rPr>
              <w:fldChar w:fldCharType="end"/>
            </w:r>
          </w:hyperlink>
        </w:p>
        <w:p w14:paraId="706E92C0" w14:textId="77777777" w:rsidR="00C35F83" w:rsidRDefault="00310836">
          <w:pPr>
            <w:pStyle w:val="TOC4"/>
            <w:rPr>
              <w:rFonts w:asciiTheme="minorHAnsi" w:eastAsiaTheme="minorEastAsia" w:hAnsiTheme="minorHAnsi"/>
              <w:sz w:val="24"/>
              <w:lang w:val="en-DE" w:eastAsia="en-GB"/>
            </w:rPr>
          </w:pPr>
          <w:hyperlink w:anchor="_Toc57061983" w:history="1">
            <w:r w:rsidR="00C35F83" w:rsidRPr="00B77E58">
              <w:rPr>
                <w:rStyle w:val="Hyperlink"/>
              </w:rPr>
              <w:t>6.5.5.2</w:t>
            </w:r>
            <w:r w:rsidR="00C35F83">
              <w:rPr>
                <w:rFonts w:asciiTheme="minorHAnsi" w:eastAsiaTheme="minorEastAsia" w:hAnsiTheme="minorHAnsi"/>
                <w:sz w:val="24"/>
                <w:lang w:val="en-DE" w:eastAsia="en-GB"/>
              </w:rPr>
              <w:tab/>
            </w:r>
            <w:r w:rsidR="00C35F83" w:rsidRPr="00B77E58">
              <w:rPr>
                <w:rStyle w:val="Hyperlink"/>
              </w:rPr>
              <w:t>Type reference examples</w:t>
            </w:r>
            <w:r w:rsidR="00C35F83">
              <w:rPr>
                <w:webHidden/>
              </w:rPr>
              <w:tab/>
            </w:r>
            <w:r w:rsidR="00C35F83">
              <w:rPr>
                <w:webHidden/>
              </w:rPr>
              <w:fldChar w:fldCharType="begin"/>
            </w:r>
            <w:r w:rsidR="00C35F83">
              <w:rPr>
                <w:webHidden/>
              </w:rPr>
              <w:instrText xml:space="preserve"> PAGEREF _Toc57061983 \h </w:instrText>
            </w:r>
            <w:r w:rsidR="00C35F83">
              <w:rPr>
                <w:webHidden/>
              </w:rPr>
            </w:r>
            <w:r w:rsidR="00C35F83">
              <w:rPr>
                <w:webHidden/>
              </w:rPr>
              <w:fldChar w:fldCharType="separate"/>
            </w:r>
            <w:r w:rsidR="00C35F83">
              <w:rPr>
                <w:webHidden/>
              </w:rPr>
              <w:t>44</w:t>
            </w:r>
            <w:r w:rsidR="00C35F83">
              <w:rPr>
                <w:webHidden/>
              </w:rPr>
              <w:fldChar w:fldCharType="end"/>
            </w:r>
          </w:hyperlink>
        </w:p>
        <w:p w14:paraId="5D00BCFE" w14:textId="77777777" w:rsidR="00C35F83" w:rsidRDefault="00310836">
          <w:pPr>
            <w:pStyle w:val="TOC3"/>
            <w:rPr>
              <w:rFonts w:asciiTheme="minorHAnsi" w:eastAsiaTheme="minorEastAsia" w:hAnsiTheme="minorHAnsi"/>
              <w:noProof/>
              <w:sz w:val="24"/>
              <w:lang w:val="en-DE" w:eastAsia="en-GB"/>
            </w:rPr>
          </w:pPr>
          <w:hyperlink w:anchor="_Toc57061984" w:history="1">
            <w:r w:rsidR="00C35F83" w:rsidRPr="00B77E58">
              <w:rPr>
                <w:rStyle w:val="Hyperlink"/>
                <w:noProof/>
              </w:rPr>
              <w:t>6.5.6</w:t>
            </w:r>
            <w:r w:rsidR="00C35F83">
              <w:rPr>
                <w:rFonts w:asciiTheme="minorHAnsi" w:eastAsiaTheme="minorEastAsia" w:hAnsiTheme="minorHAnsi"/>
                <w:noProof/>
                <w:sz w:val="24"/>
                <w:lang w:val="en-DE" w:eastAsia="en-GB"/>
              </w:rPr>
              <w:tab/>
            </w:r>
            <w:r w:rsidR="00C35F83" w:rsidRPr="00B77E58">
              <w:rPr>
                <w:rStyle w:val="Hyperlink"/>
                <w:noProof/>
              </w:rPr>
              <w:t>Enumeration encodings</w:t>
            </w:r>
            <w:r w:rsidR="00C35F83">
              <w:rPr>
                <w:noProof/>
                <w:webHidden/>
              </w:rPr>
              <w:tab/>
            </w:r>
            <w:r w:rsidR="00C35F83">
              <w:rPr>
                <w:noProof/>
                <w:webHidden/>
              </w:rPr>
              <w:fldChar w:fldCharType="begin"/>
            </w:r>
            <w:r w:rsidR="00C35F83">
              <w:rPr>
                <w:noProof/>
                <w:webHidden/>
              </w:rPr>
              <w:instrText xml:space="preserve"> PAGEREF _Toc57061984 \h </w:instrText>
            </w:r>
            <w:r w:rsidR="00C35F83">
              <w:rPr>
                <w:noProof/>
                <w:webHidden/>
              </w:rPr>
            </w:r>
            <w:r w:rsidR="00C35F83">
              <w:rPr>
                <w:noProof/>
                <w:webHidden/>
              </w:rPr>
              <w:fldChar w:fldCharType="separate"/>
            </w:r>
            <w:r w:rsidR="00C35F83">
              <w:rPr>
                <w:noProof/>
                <w:webHidden/>
              </w:rPr>
              <w:t>45</w:t>
            </w:r>
            <w:r w:rsidR="00C35F83">
              <w:rPr>
                <w:noProof/>
                <w:webHidden/>
              </w:rPr>
              <w:fldChar w:fldCharType="end"/>
            </w:r>
          </w:hyperlink>
        </w:p>
        <w:p w14:paraId="005F5630" w14:textId="77777777" w:rsidR="00C35F83" w:rsidRDefault="00310836">
          <w:pPr>
            <w:pStyle w:val="TOC4"/>
            <w:rPr>
              <w:rFonts w:asciiTheme="minorHAnsi" w:eastAsiaTheme="minorEastAsia" w:hAnsiTheme="minorHAnsi"/>
              <w:sz w:val="24"/>
              <w:lang w:val="en-DE" w:eastAsia="en-GB"/>
            </w:rPr>
          </w:pPr>
          <w:hyperlink w:anchor="_Toc57061985" w:history="1">
            <w:r w:rsidR="00C35F83" w:rsidRPr="00B77E58">
              <w:rPr>
                <w:rStyle w:val="Hyperlink"/>
              </w:rPr>
              <w:t>6.5.6.1</w:t>
            </w:r>
            <w:r w:rsidR="00C35F83">
              <w:rPr>
                <w:rFonts w:asciiTheme="minorHAnsi" w:eastAsiaTheme="minorEastAsia" w:hAnsiTheme="minorHAnsi"/>
                <w:sz w:val="24"/>
                <w:lang w:val="en-DE" w:eastAsia="en-GB"/>
              </w:rPr>
              <w:tab/>
            </w:r>
            <w:r w:rsidR="00C35F83" w:rsidRPr="00B77E58">
              <w:rPr>
                <w:rStyle w:val="Hyperlink"/>
                <w:rFonts w:ascii="Courier New" w:hAnsi="Courier New"/>
              </w:rPr>
              <w:t>&lt;enum&gt;</w:t>
            </w:r>
            <w:r w:rsidR="00C35F83" w:rsidRPr="00B77E58">
              <w:rPr>
                <w:rStyle w:val="Hyperlink"/>
              </w:rPr>
              <w:t xml:space="preserve"> element</w:t>
            </w:r>
            <w:r w:rsidR="00C35F83">
              <w:rPr>
                <w:webHidden/>
              </w:rPr>
              <w:tab/>
            </w:r>
            <w:r w:rsidR="00C35F83">
              <w:rPr>
                <w:webHidden/>
              </w:rPr>
              <w:fldChar w:fldCharType="begin"/>
            </w:r>
            <w:r w:rsidR="00C35F83">
              <w:rPr>
                <w:webHidden/>
              </w:rPr>
              <w:instrText xml:space="preserve"> PAGEREF _Toc57061985 \h </w:instrText>
            </w:r>
            <w:r w:rsidR="00C35F83">
              <w:rPr>
                <w:webHidden/>
              </w:rPr>
            </w:r>
            <w:r w:rsidR="00C35F83">
              <w:rPr>
                <w:webHidden/>
              </w:rPr>
              <w:fldChar w:fldCharType="separate"/>
            </w:r>
            <w:r w:rsidR="00C35F83">
              <w:rPr>
                <w:webHidden/>
              </w:rPr>
              <w:t>45</w:t>
            </w:r>
            <w:r w:rsidR="00C35F83">
              <w:rPr>
                <w:webHidden/>
              </w:rPr>
              <w:fldChar w:fldCharType="end"/>
            </w:r>
          </w:hyperlink>
        </w:p>
        <w:p w14:paraId="647A10DB" w14:textId="77777777" w:rsidR="00C35F83" w:rsidRDefault="00310836">
          <w:pPr>
            <w:pStyle w:val="TOC4"/>
            <w:rPr>
              <w:rFonts w:asciiTheme="minorHAnsi" w:eastAsiaTheme="minorEastAsia" w:hAnsiTheme="minorHAnsi"/>
              <w:sz w:val="24"/>
              <w:lang w:val="en-DE" w:eastAsia="en-GB"/>
            </w:rPr>
          </w:pPr>
          <w:hyperlink w:anchor="_Toc57061986" w:history="1">
            <w:r w:rsidR="00C35F83" w:rsidRPr="00B77E58">
              <w:rPr>
                <w:rStyle w:val="Hyperlink"/>
              </w:rPr>
              <w:t>6.5.6.2</w:t>
            </w:r>
            <w:r w:rsidR="00C35F83">
              <w:rPr>
                <w:rFonts w:asciiTheme="minorHAnsi" w:eastAsiaTheme="minorEastAsia" w:hAnsiTheme="minorHAnsi"/>
                <w:sz w:val="24"/>
                <w:lang w:val="en-DE" w:eastAsia="en-GB"/>
              </w:rPr>
              <w:tab/>
            </w:r>
            <w:r w:rsidR="00C35F83" w:rsidRPr="00B77E58">
              <w:rPr>
                <w:rStyle w:val="Hyperlink"/>
                <w:rFonts w:ascii="Courier New" w:hAnsi="Courier New"/>
              </w:rPr>
              <w:t>&lt;validValue&gt;</w:t>
            </w:r>
            <w:r w:rsidR="00C35F83" w:rsidRPr="00B77E58">
              <w:rPr>
                <w:rStyle w:val="Hyperlink"/>
              </w:rPr>
              <w:t xml:space="preserve"> element attributes</w:t>
            </w:r>
            <w:r w:rsidR="00C35F83">
              <w:rPr>
                <w:webHidden/>
              </w:rPr>
              <w:tab/>
            </w:r>
            <w:r w:rsidR="00C35F83">
              <w:rPr>
                <w:webHidden/>
              </w:rPr>
              <w:fldChar w:fldCharType="begin"/>
            </w:r>
            <w:r w:rsidR="00C35F83">
              <w:rPr>
                <w:webHidden/>
              </w:rPr>
              <w:instrText xml:space="preserve"> PAGEREF _Toc57061986 \h </w:instrText>
            </w:r>
            <w:r w:rsidR="00C35F83">
              <w:rPr>
                <w:webHidden/>
              </w:rPr>
            </w:r>
            <w:r w:rsidR="00C35F83">
              <w:rPr>
                <w:webHidden/>
              </w:rPr>
              <w:fldChar w:fldCharType="separate"/>
            </w:r>
            <w:r w:rsidR="00C35F83">
              <w:rPr>
                <w:webHidden/>
              </w:rPr>
              <w:t>45</w:t>
            </w:r>
            <w:r w:rsidR="00C35F83">
              <w:rPr>
                <w:webHidden/>
              </w:rPr>
              <w:fldChar w:fldCharType="end"/>
            </w:r>
          </w:hyperlink>
        </w:p>
        <w:p w14:paraId="39E57BD9" w14:textId="77777777" w:rsidR="00C35F83" w:rsidRDefault="00310836">
          <w:pPr>
            <w:pStyle w:val="TOC4"/>
            <w:rPr>
              <w:rFonts w:asciiTheme="minorHAnsi" w:eastAsiaTheme="minorEastAsia" w:hAnsiTheme="minorHAnsi"/>
              <w:sz w:val="24"/>
              <w:lang w:val="en-DE" w:eastAsia="en-GB"/>
            </w:rPr>
          </w:pPr>
          <w:hyperlink w:anchor="_Toc57061987" w:history="1">
            <w:r w:rsidR="00C35F83" w:rsidRPr="00B77E58">
              <w:rPr>
                <w:rStyle w:val="Hyperlink"/>
              </w:rPr>
              <w:t>6.5.6.3</w:t>
            </w:r>
            <w:r w:rsidR="00C35F83">
              <w:rPr>
                <w:rFonts w:asciiTheme="minorHAnsi" w:eastAsiaTheme="minorEastAsia" w:hAnsiTheme="minorHAnsi"/>
                <w:sz w:val="24"/>
                <w:lang w:val="en-DE" w:eastAsia="en-GB"/>
              </w:rPr>
              <w:tab/>
            </w:r>
            <w:r w:rsidR="00C35F83" w:rsidRPr="00B77E58">
              <w:rPr>
                <w:rStyle w:val="Hyperlink"/>
                <w:rFonts w:ascii="Courier New" w:hAnsi="Courier New"/>
              </w:rPr>
              <w:t>&lt;validValue&gt;</w:t>
            </w:r>
            <w:r w:rsidR="00C35F83" w:rsidRPr="00B77E58">
              <w:rPr>
                <w:rStyle w:val="Hyperlink"/>
              </w:rPr>
              <w:t xml:space="preserve"> element content</w:t>
            </w:r>
            <w:r w:rsidR="00C35F83">
              <w:rPr>
                <w:webHidden/>
              </w:rPr>
              <w:tab/>
            </w:r>
            <w:r w:rsidR="00C35F83">
              <w:rPr>
                <w:webHidden/>
              </w:rPr>
              <w:fldChar w:fldCharType="begin"/>
            </w:r>
            <w:r w:rsidR="00C35F83">
              <w:rPr>
                <w:webHidden/>
              </w:rPr>
              <w:instrText xml:space="preserve"> PAGEREF _Toc57061987 \h </w:instrText>
            </w:r>
            <w:r w:rsidR="00C35F83">
              <w:rPr>
                <w:webHidden/>
              </w:rPr>
            </w:r>
            <w:r w:rsidR="00C35F83">
              <w:rPr>
                <w:webHidden/>
              </w:rPr>
              <w:fldChar w:fldCharType="separate"/>
            </w:r>
            <w:r w:rsidR="00C35F83">
              <w:rPr>
                <w:webHidden/>
              </w:rPr>
              <w:t>46</w:t>
            </w:r>
            <w:r w:rsidR="00C35F83">
              <w:rPr>
                <w:webHidden/>
              </w:rPr>
              <w:fldChar w:fldCharType="end"/>
            </w:r>
          </w:hyperlink>
        </w:p>
        <w:p w14:paraId="33CD1756" w14:textId="77777777" w:rsidR="00C35F83" w:rsidRDefault="00310836">
          <w:pPr>
            <w:pStyle w:val="TOC3"/>
            <w:rPr>
              <w:rFonts w:asciiTheme="minorHAnsi" w:eastAsiaTheme="minorEastAsia" w:hAnsiTheme="minorHAnsi"/>
              <w:noProof/>
              <w:sz w:val="24"/>
              <w:lang w:val="en-DE" w:eastAsia="en-GB"/>
            </w:rPr>
          </w:pPr>
          <w:hyperlink w:anchor="_Toc57061988" w:history="1">
            <w:r w:rsidR="00C35F83" w:rsidRPr="00B77E58">
              <w:rPr>
                <w:rStyle w:val="Hyperlink"/>
                <w:noProof/>
              </w:rPr>
              <w:t>6.5.7</w:t>
            </w:r>
            <w:r w:rsidR="00C35F83">
              <w:rPr>
                <w:rFonts w:asciiTheme="minorHAnsi" w:eastAsiaTheme="minorEastAsia" w:hAnsiTheme="minorHAnsi"/>
                <w:noProof/>
                <w:sz w:val="24"/>
                <w:lang w:val="en-DE" w:eastAsia="en-GB"/>
              </w:rPr>
              <w:tab/>
            </w:r>
            <w:r w:rsidR="00C35F83" w:rsidRPr="00B77E58">
              <w:rPr>
                <w:rStyle w:val="Hyperlink"/>
                <w:noProof/>
              </w:rPr>
              <w:t>Multi-value choice encodings (bitset)</w:t>
            </w:r>
            <w:r w:rsidR="00C35F83">
              <w:rPr>
                <w:noProof/>
                <w:webHidden/>
              </w:rPr>
              <w:tab/>
            </w:r>
            <w:r w:rsidR="00C35F83">
              <w:rPr>
                <w:noProof/>
                <w:webHidden/>
              </w:rPr>
              <w:fldChar w:fldCharType="begin"/>
            </w:r>
            <w:r w:rsidR="00C35F83">
              <w:rPr>
                <w:noProof/>
                <w:webHidden/>
              </w:rPr>
              <w:instrText xml:space="preserve"> PAGEREF _Toc57061988 \h </w:instrText>
            </w:r>
            <w:r w:rsidR="00C35F83">
              <w:rPr>
                <w:noProof/>
                <w:webHidden/>
              </w:rPr>
            </w:r>
            <w:r w:rsidR="00C35F83">
              <w:rPr>
                <w:noProof/>
                <w:webHidden/>
              </w:rPr>
              <w:fldChar w:fldCharType="separate"/>
            </w:r>
            <w:r w:rsidR="00C35F83">
              <w:rPr>
                <w:noProof/>
                <w:webHidden/>
              </w:rPr>
              <w:t>46</w:t>
            </w:r>
            <w:r w:rsidR="00C35F83">
              <w:rPr>
                <w:noProof/>
                <w:webHidden/>
              </w:rPr>
              <w:fldChar w:fldCharType="end"/>
            </w:r>
          </w:hyperlink>
        </w:p>
        <w:p w14:paraId="5E052079" w14:textId="77777777" w:rsidR="00C35F83" w:rsidRDefault="00310836">
          <w:pPr>
            <w:pStyle w:val="TOC4"/>
            <w:rPr>
              <w:rFonts w:asciiTheme="minorHAnsi" w:eastAsiaTheme="minorEastAsia" w:hAnsiTheme="minorHAnsi"/>
              <w:sz w:val="24"/>
              <w:lang w:val="en-DE" w:eastAsia="en-GB"/>
            </w:rPr>
          </w:pPr>
          <w:hyperlink w:anchor="_Toc57061989" w:history="1">
            <w:r w:rsidR="00C35F83" w:rsidRPr="00B77E58">
              <w:rPr>
                <w:rStyle w:val="Hyperlink"/>
              </w:rPr>
              <w:t>6.5.7.1</w:t>
            </w:r>
            <w:r w:rsidR="00C35F83">
              <w:rPr>
                <w:rFonts w:asciiTheme="minorHAnsi" w:eastAsiaTheme="minorEastAsia" w:hAnsiTheme="minorHAnsi"/>
                <w:sz w:val="24"/>
                <w:lang w:val="en-DE" w:eastAsia="en-GB"/>
              </w:rPr>
              <w:tab/>
            </w:r>
            <w:r w:rsidR="00C35F83" w:rsidRPr="00B77E58">
              <w:rPr>
                <w:rStyle w:val="Hyperlink"/>
                <w:rFonts w:ascii="Courier New" w:hAnsi="Courier New"/>
              </w:rPr>
              <w:t>&lt;set&gt;</w:t>
            </w:r>
            <w:r w:rsidR="00C35F83" w:rsidRPr="00B77E58">
              <w:rPr>
                <w:rStyle w:val="Hyperlink"/>
              </w:rPr>
              <w:t xml:space="preserve"> element</w:t>
            </w:r>
            <w:r w:rsidR="00C35F83">
              <w:rPr>
                <w:webHidden/>
              </w:rPr>
              <w:tab/>
            </w:r>
            <w:r w:rsidR="00C35F83">
              <w:rPr>
                <w:webHidden/>
              </w:rPr>
              <w:fldChar w:fldCharType="begin"/>
            </w:r>
            <w:r w:rsidR="00C35F83">
              <w:rPr>
                <w:webHidden/>
              </w:rPr>
              <w:instrText xml:space="preserve"> PAGEREF _Toc57061989 \h </w:instrText>
            </w:r>
            <w:r w:rsidR="00C35F83">
              <w:rPr>
                <w:webHidden/>
              </w:rPr>
            </w:r>
            <w:r w:rsidR="00C35F83">
              <w:rPr>
                <w:webHidden/>
              </w:rPr>
              <w:fldChar w:fldCharType="separate"/>
            </w:r>
            <w:r w:rsidR="00C35F83">
              <w:rPr>
                <w:webHidden/>
              </w:rPr>
              <w:t>46</w:t>
            </w:r>
            <w:r w:rsidR="00C35F83">
              <w:rPr>
                <w:webHidden/>
              </w:rPr>
              <w:fldChar w:fldCharType="end"/>
            </w:r>
          </w:hyperlink>
        </w:p>
        <w:p w14:paraId="05BBA0D2" w14:textId="77777777" w:rsidR="00C35F83" w:rsidRDefault="00310836">
          <w:pPr>
            <w:pStyle w:val="TOC4"/>
            <w:rPr>
              <w:rFonts w:asciiTheme="minorHAnsi" w:eastAsiaTheme="minorEastAsia" w:hAnsiTheme="minorHAnsi"/>
              <w:sz w:val="24"/>
              <w:lang w:val="en-DE" w:eastAsia="en-GB"/>
            </w:rPr>
          </w:pPr>
          <w:hyperlink w:anchor="_Toc57061990" w:history="1">
            <w:r w:rsidR="00C35F83" w:rsidRPr="00B77E58">
              <w:rPr>
                <w:rStyle w:val="Hyperlink"/>
              </w:rPr>
              <w:t>6.5.7.2</w:t>
            </w:r>
            <w:r w:rsidR="00C35F83">
              <w:rPr>
                <w:rFonts w:asciiTheme="minorHAnsi" w:eastAsiaTheme="minorEastAsia" w:hAnsiTheme="minorHAnsi"/>
                <w:sz w:val="24"/>
                <w:lang w:val="en-DE" w:eastAsia="en-GB"/>
              </w:rPr>
              <w:tab/>
            </w:r>
            <w:r w:rsidR="00C35F83" w:rsidRPr="00B77E58">
              <w:rPr>
                <w:rStyle w:val="Hyperlink"/>
                <w:rFonts w:ascii="Courier New" w:hAnsi="Courier New"/>
              </w:rPr>
              <w:t>&lt;choice&gt;</w:t>
            </w:r>
            <w:r w:rsidR="00C35F83" w:rsidRPr="00B77E58">
              <w:rPr>
                <w:rStyle w:val="Hyperlink"/>
              </w:rPr>
              <w:t xml:space="preserve"> element attributes</w:t>
            </w:r>
            <w:r w:rsidR="00C35F83">
              <w:rPr>
                <w:webHidden/>
              </w:rPr>
              <w:tab/>
            </w:r>
            <w:r w:rsidR="00C35F83">
              <w:rPr>
                <w:webHidden/>
              </w:rPr>
              <w:fldChar w:fldCharType="begin"/>
            </w:r>
            <w:r w:rsidR="00C35F83">
              <w:rPr>
                <w:webHidden/>
              </w:rPr>
              <w:instrText xml:space="preserve"> PAGEREF _Toc57061990 \h </w:instrText>
            </w:r>
            <w:r w:rsidR="00C35F83">
              <w:rPr>
                <w:webHidden/>
              </w:rPr>
            </w:r>
            <w:r w:rsidR="00C35F83">
              <w:rPr>
                <w:webHidden/>
              </w:rPr>
              <w:fldChar w:fldCharType="separate"/>
            </w:r>
            <w:r w:rsidR="00C35F83">
              <w:rPr>
                <w:webHidden/>
              </w:rPr>
              <w:t>47</w:t>
            </w:r>
            <w:r w:rsidR="00C35F83">
              <w:rPr>
                <w:webHidden/>
              </w:rPr>
              <w:fldChar w:fldCharType="end"/>
            </w:r>
          </w:hyperlink>
        </w:p>
        <w:p w14:paraId="0A154A1F" w14:textId="77777777" w:rsidR="00C35F83" w:rsidRDefault="00310836">
          <w:pPr>
            <w:pStyle w:val="TOC4"/>
            <w:rPr>
              <w:rFonts w:asciiTheme="minorHAnsi" w:eastAsiaTheme="minorEastAsia" w:hAnsiTheme="minorHAnsi"/>
              <w:sz w:val="24"/>
              <w:lang w:val="en-DE" w:eastAsia="en-GB"/>
            </w:rPr>
          </w:pPr>
          <w:hyperlink w:anchor="_Toc57061991" w:history="1">
            <w:r w:rsidR="00C35F83" w:rsidRPr="00B77E58">
              <w:rPr>
                <w:rStyle w:val="Hyperlink"/>
              </w:rPr>
              <w:t>6.5.7.3</w:t>
            </w:r>
            <w:r w:rsidR="00C35F83">
              <w:rPr>
                <w:rFonts w:asciiTheme="minorHAnsi" w:eastAsiaTheme="minorEastAsia" w:hAnsiTheme="minorHAnsi"/>
                <w:sz w:val="24"/>
                <w:lang w:val="en-DE" w:eastAsia="en-GB"/>
              </w:rPr>
              <w:tab/>
            </w:r>
            <w:r w:rsidR="00C35F83" w:rsidRPr="00B77E58">
              <w:rPr>
                <w:rStyle w:val="Hyperlink"/>
                <w:rFonts w:ascii="Courier New" w:hAnsi="Courier New"/>
              </w:rPr>
              <w:t>&lt;choice&gt;</w:t>
            </w:r>
            <w:r w:rsidR="00C35F83" w:rsidRPr="00B77E58">
              <w:rPr>
                <w:rStyle w:val="Hyperlink"/>
              </w:rPr>
              <w:t xml:space="preserve"> element content</w:t>
            </w:r>
            <w:r w:rsidR="00C35F83">
              <w:rPr>
                <w:webHidden/>
              </w:rPr>
              <w:tab/>
            </w:r>
            <w:r w:rsidR="00C35F83">
              <w:rPr>
                <w:webHidden/>
              </w:rPr>
              <w:fldChar w:fldCharType="begin"/>
            </w:r>
            <w:r w:rsidR="00C35F83">
              <w:rPr>
                <w:webHidden/>
              </w:rPr>
              <w:instrText xml:space="preserve"> PAGEREF _Toc57061991 \h </w:instrText>
            </w:r>
            <w:r w:rsidR="00C35F83">
              <w:rPr>
                <w:webHidden/>
              </w:rPr>
            </w:r>
            <w:r w:rsidR="00C35F83">
              <w:rPr>
                <w:webHidden/>
              </w:rPr>
              <w:fldChar w:fldCharType="separate"/>
            </w:r>
            <w:r w:rsidR="00C35F83">
              <w:rPr>
                <w:webHidden/>
              </w:rPr>
              <w:t>47</w:t>
            </w:r>
            <w:r w:rsidR="00C35F83">
              <w:rPr>
                <w:webHidden/>
              </w:rPr>
              <w:fldChar w:fldCharType="end"/>
            </w:r>
          </w:hyperlink>
        </w:p>
        <w:p w14:paraId="6DC932B8" w14:textId="77777777" w:rsidR="00C35F83" w:rsidRDefault="00310836">
          <w:pPr>
            <w:pStyle w:val="TOC2"/>
            <w:rPr>
              <w:rFonts w:asciiTheme="minorHAnsi" w:eastAsiaTheme="minorEastAsia" w:hAnsiTheme="minorHAnsi"/>
              <w:noProof/>
              <w:sz w:val="24"/>
              <w:lang w:val="en-DE" w:eastAsia="en-GB"/>
            </w:rPr>
          </w:pPr>
          <w:hyperlink w:anchor="_Toc57061992" w:history="1">
            <w:r w:rsidR="00C35F83" w:rsidRPr="00B77E58">
              <w:rPr>
                <w:rStyle w:val="Hyperlink"/>
                <w:noProof/>
              </w:rPr>
              <w:t>6.6</w:t>
            </w:r>
            <w:r w:rsidR="00C35F83">
              <w:rPr>
                <w:rFonts w:asciiTheme="minorHAnsi" w:eastAsiaTheme="minorEastAsia" w:hAnsiTheme="minorHAnsi"/>
                <w:noProof/>
                <w:sz w:val="24"/>
                <w:lang w:val="en-DE" w:eastAsia="en-GB"/>
              </w:rPr>
              <w:tab/>
            </w:r>
            <w:r w:rsidR="00C35F83" w:rsidRPr="00B77E58">
              <w:rPr>
                <w:rStyle w:val="Hyperlink"/>
                <w:noProof/>
              </w:rPr>
              <w:t>Message template</w:t>
            </w:r>
            <w:r w:rsidR="00C35F83">
              <w:rPr>
                <w:noProof/>
                <w:webHidden/>
              </w:rPr>
              <w:tab/>
            </w:r>
            <w:r w:rsidR="00C35F83">
              <w:rPr>
                <w:noProof/>
                <w:webHidden/>
              </w:rPr>
              <w:fldChar w:fldCharType="begin"/>
            </w:r>
            <w:r w:rsidR="00C35F83">
              <w:rPr>
                <w:noProof/>
                <w:webHidden/>
              </w:rPr>
              <w:instrText xml:space="preserve"> PAGEREF _Toc57061992 \h </w:instrText>
            </w:r>
            <w:r w:rsidR="00C35F83">
              <w:rPr>
                <w:noProof/>
                <w:webHidden/>
              </w:rPr>
            </w:r>
            <w:r w:rsidR="00C35F83">
              <w:rPr>
                <w:noProof/>
                <w:webHidden/>
              </w:rPr>
              <w:fldChar w:fldCharType="separate"/>
            </w:r>
            <w:r w:rsidR="00C35F83">
              <w:rPr>
                <w:noProof/>
                <w:webHidden/>
              </w:rPr>
              <w:t>47</w:t>
            </w:r>
            <w:r w:rsidR="00C35F83">
              <w:rPr>
                <w:noProof/>
                <w:webHidden/>
              </w:rPr>
              <w:fldChar w:fldCharType="end"/>
            </w:r>
          </w:hyperlink>
        </w:p>
        <w:p w14:paraId="5AABA42B" w14:textId="77777777" w:rsidR="00C35F83" w:rsidRDefault="00310836">
          <w:pPr>
            <w:pStyle w:val="TOC3"/>
            <w:rPr>
              <w:rFonts w:asciiTheme="minorHAnsi" w:eastAsiaTheme="minorEastAsia" w:hAnsiTheme="minorHAnsi"/>
              <w:noProof/>
              <w:sz w:val="24"/>
              <w:lang w:val="en-DE" w:eastAsia="en-GB"/>
            </w:rPr>
          </w:pPr>
          <w:hyperlink w:anchor="_Toc57061993" w:history="1">
            <w:r w:rsidR="00C35F83" w:rsidRPr="00B77E58">
              <w:rPr>
                <w:rStyle w:val="Hyperlink"/>
                <w:noProof/>
              </w:rPr>
              <w:t>6.6.1</w:t>
            </w:r>
            <w:r w:rsidR="00C35F83">
              <w:rPr>
                <w:rFonts w:asciiTheme="minorHAnsi" w:eastAsiaTheme="minorEastAsia" w:hAnsiTheme="minorHAnsi"/>
                <w:noProof/>
                <w:sz w:val="24"/>
                <w:lang w:val="en-DE" w:eastAsia="en-GB"/>
              </w:rPr>
              <w:tab/>
            </w:r>
            <w:r w:rsidR="00C35F83" w:rsidRPr="00B77E58">
              <w:rPr>
                <w:rStyle w:val="Hyperlink"/>
                <w:noProof/>
              </w:rPr>
              <w:t>Reserved space</w:t>
            </w:r>
            <w:r w:rsidR="00C35F83">
              <w:rPr>
                <w:noProof/>
                <w:webHidden/>
              </w:rPr>
              <w:tab/>
            </w:r>
            <w:r w:rsidR="00C35F83">
              <w:rPr>
                <w:noProof/>
                <w:webHidden/>
              </w:rPr>
              <w:fldChar w:fldCharType="begin"/>
            </w:r>
            <w:r w:rsidR="00C35F83">
              <w:rPr>
                <w:noProof/>
                <w:webHidden/>
              </w:rPr>
              <w:instrText xml:space="preserve"> PAGEREF _Toc57061993 \h </w:instrText>
            </w:r>
            <w:r w:rsidR="00C35F83">
              <w:rPr>
                <w:noProof/>
                <w:webHidden/>
              </w:rPr>
            </w:r>
            <w:r w:rsidR="00C35F83">
              <w:rPr>
                <w:noProof/>
                <w:webHidden/>
              </w:rPr>
              <w:fldChar w:fldCharType="separate"/>
            </w:r>
            <w:r w:rsidR="00C35F83">
              <w:rPr>
                <w:noProof/>
                <w:webHidden/>
              </w:rPr>
              <w:t>47</w:t>
            </w:r>
            <w:r w:rsidR="00C35F83">
              <w:rPr>
                <w:noProof/>
                <w:webHidden/>
              </w:rPr>
              <w:fldChar w:fldCharType="end"/>
            </w:r>
          </w:hyperlink>
        </w:p>
        <w:p w14:paraId="05C5F20C" w14:textId="77777777" w:rsidR="00C35F83" w:rsidRDefault="00310836">
          <w:pPr>
            <w:pStyle w:val="TOC3"/>
            <w:rPr>
              <w:rFonts w:asciiTheme="minorHAnsi" w:eastAsiaTheme="minorEastAsia" w:hAnsiTheme="minorHAnsi"/>
              <w:noProof/>
              <w:sz w:val="24"/>
              <w:lang w:val="en-DE" w:eastAsia="en-GB"/>
            </w:rPr>
          </w:pPr>
          <w:hyperlink w:anchor="_Toc57061994" w:history="1">
            <w:r w:rsidR="00C35F83" w:rsidRPr="00B77E58">
              <w:rPr>
                <w:rStyle w:val="Hyperlink"/>
                <w:noProof/>
              </w:rPr>
              <w:t>6.6.2</w:t>
            </w:r>
            <w:r w:rsidR="00C35F83">
              <w:rPr>
                <w:rFonts w:asciiTheme="minorHAnsi" w:eastAsiaTheme="minorEastAsia" w:hAnsiTheme="minorHAnsi"/>
                <w:noProof/>
                <w:sz w:val="24"/>
                <w:lang w:val="en-DE" w:eastAsia="en-GB"/>
              </w:rPr>
              <w:tab/>
            </w:r>
            <w:r w:rsidR="00C35F83" w:rsidRPr="00B77E58">
              <w:rPr>
                <w:rStyle w:val="Hyperlink"/>
                <w:noProof/>
              </w:rPr>
              <w:t>Message members</w:t>
            </w:r>
            <w:r w:rsidR="00C35F83">
              <w:rPr>
                <w:noProof/>
                <w:webHidden/>
              </w:rPr>
              <w:tab/>
            </w:r>
            <w:r w:rsidR="00C35F83">
              <w:rPr>
                <w:noProof/>
                <w:webHidden/>
              </w:rPr>
              <w:fldChar w:fldCharType="begin"/>
            </w:r>
            <w:r w:rsidR="00C35F83">
              <w:rPr>
                <w:noProof/>
                <w:webHidden/>
              </w:rPr>
              <w:instrText xml:space="preserve"> PAGEREF _Toc57061994 \h </w:instrText>
            </w:r>
            <w:r w:rsidR="00C35F83">
              <w:rPr>
                <w:noProof/>
                <w:webHidden/>
              </w:rPr>
            </w:r>
            <w:r w:rsidR="00C35F83">
              <w:rPr>
                <w:noProof/>
                <w:webHidden/>
              </w:rPr>
              <w:fldChar w:fldCharType="separate"/>
            </w:r>
            <w:r w:rsidR="00C35F83">
              <w:rPr>
                <w:noProof/>
                <w:webHidden/>
              </w:rPr>
              <w:t>47</w:t>
            </w:r>
            <w:r w:rsidR="00C35F83">
              <w:rPr>
                <w:noProof/>
                <w:webHidden/>
              </w:rPr>
              <w:fldChar w:fldCharType="end"/>
            </w:r>
          </w:hyperlink>
        </w:p>
        <w:p w14:paraId="15E36378" w14:textId="77777777" w:rsidR="00C35F83" w:rsidRDefault="00310836">
          <w:pPr>
            <w:pStyle w:val="TOC3"/>
            <w:rPr>
              <w:rFonts w:asciiTheme="minorHAnsi" w:eastAsiaTheme="minorEastAsia" w:hAnsiTheme="minorHAnsi"/>
              <w:noProof/>
              <w:sz w:val="24"/>
              <w:lang w:val="en-DE" w:eastAsia="en-GB"/>
            </w:rPr>
          </w:pPr>
          <w:hyperlink w:anchor="_Toc57061995" w:history="1">
            <w:r w:rsidR="00C35F83" w:rsidRPr="00B77E58">
              <w:rPr>
                <w:rStyle w:val="Hyperlink"/>
                <w:noProof/>
              </w:rPr>
              <w:t>6.6.3</w:t>
            </w:r>
            <w:r w:rsidR="00C35F83">
              <w:rPr>
                <w:rFonts w:asciiTheme="minorHAnsi" w:eastAsiaTheme="minorEastAsia" w:hAnsiTheme="minorHAnsi"/>
                <w:noProof/>
                <w:sz w:val="24"/>
                <w:lang w:val="en-DE" w:eastAsia="en-GB"/>
              </w:rPr>
              <w:tab/>
            </w:r>
            <w:r w:rsidR="00C35F83" w:rsidRPr="00B77E58">
              <w:rPr>
                <w:rStyle w:val="Hyperlink"/>
                <w:noProof/>
              </w:rPr>
              <w:t>Member order</w:t>
            </w:r>
            <w:r w:rsidR="00C35F83">
              <w:rPr>
                <w:noProof/>
                <w:webHidden/>
              </w:rPr>
              <w:tab/>
            </w:r>
            <w:r w:rsidR="00C35F83">
              <w:rPr>
                <w:noProof/>
                <w:webHidden/>
              </w:rPr>
              <w:fldChar w:fldCharType="begin"/>
            </w:r>
            <w:r w:rsidR="00C35F83">
              <w:rPr>
                <w:noProof/>
                <w:webHidden/>
              </w:rPr>
              <w:instrText xml:space="preserve"> PAGEREF _Toc57061995 \h </w:instrText>
            </w:r>
            <w:r w:rsidR="00C35F83">
              <w:rPr>
                <w:noProof/>
                <w:webHidden/>
              </w:rPr>
            </w:r>
            <w:r w:rsidR="00C35F83">
              <w:rPr>
                <w:noProof/>
                <w:webHidden/>
              </w:rPr>
              <w:fldChar w:fldCharType="separate"/>
            </w:r>
            <w:r w:rsidR="00C35F83">
              <w:rPr>
                <w:noProof/>
                <w:webHidden/>
              </w:rPr>
              <w:t>48</w:t>
            </w:r>
            <w:r w:rsidR="00C35F83">
              <w:rPr>
                <w:noProof/>
                <w:webHidden/>
              </w:rPr>
              <w:fldChar w:fldCharType="end"/>
            </w:r>
          </w:hyperlink>
        </w:p>
        <w:p w14:paraId="4F6BB368" w14:textId="77777777" w:rsidR="00C35F83" w:rsidRDefault="00310836">
          <w:pPr>
            <w:pStyle w:val="TOC3"/>
            <w:rPr>
              <w:rFonts w:asciiTheme="minorHAnsi" w:eastAsiaTheme="minorEastAsia" w:hAnsiTheme="minorHAnsi"/>
              <w:noProof/>
              <w:sz w:val="24"/>
              <w:lang w:val="en-DE" w:eastAsia="en-GB"/>
            </w:rPr>
          </w:pPr>
          <w:hyperlink w:anchor="_Toc57061996" w:history="1">
            <w:r w:rsidR="00C35F83" w:rsidRPr="00B77E58">
              <w:rPr>
                <w:rStyle w:val="Hyperlink"/>
                <w:noProof/>
              </w:rPr>
              <w:t>6.6.4</w:t>
            </w:r>
            <w:r w:rsidR="00C35F83">
              <w:rPr>
                <w:rFonts w:asciiTheme="minorHAnsi" w:eastAsiaTheme="minorEastAsia" w:hAnsiTheme="minorHAnsi"/>
                <w:noProof/>
                <w:sz w:val="24"/>
                <w:lang w:val="en-DE" w:eastAsia="en-GB"/>
              </w:rPr>
              <w:tab/>
            </w:r>
            <w:r w:rsidR="00C35F83" w:rsidRPr="00B77E58">
              <w:rPr>
                <w:rStyle w:val="Hyperlink"/>
                <w:rFonts w:ascii="Courier New" w:hAnsi="Courier New"/>
                <w:noProof/>
              </w:rPr>
              <w:t>&lt;message&gt;</w:t>
            </w:r>
            <w:r w:rsidR="00C35F83" w:rsidRPr="00B77E58">
              <w:rPr>
                <w:rStyle w:val="Hyperlink"/>
                <w:noProof/>
              </w:rPr>
              <w:t xml:space="preserve"> element attributes</w:t>
            </w:r>
            <w:r w:rsidR="00C35F83">
              <w:rPr>
                <w:noProof/>
                <w:webHidden/>
              </w:rPr>
              <w:tab/>
            </w:r>
            <w:r w:rsidR="00C35F83">
              <w:rPr>
                <w:noProof/>
                <w:webHidden/>
              </w:rPr>
              <w:fldChar w:fldCharType="begin"/>
            </w:r>
            <w:r w:rsidR="00C35F83">
              <w:rPr>
                <w:noProof/>
                <w:webHidden/>
              </w:rPr>
              <w:instrText xml:space="preserve"> PAGEREF _Toc57061996 \h </w:instrText>
            </w:r>
            <w:r w:rsidR="00C35F83">
              <w:rPr>
                <w:noProof/>
                <w:webHidden/>
              </w:rPr>
            </w:r>
            <w:r w:rsidR="00C35F83">
              <w:rPr>
                <w:noProof/>
                <w:webHidden/>
              </w:rPr>
              <w:fldChar w:fldCharType="separate"/>
            </w:r>
            <w:r w:rsidR="00C35F83">
              <w:rPr>
                <w:noProof/>
                <w:webHidden/>
              </w:rPr>
              <w:t>48</w:t>
            </w:r>
            <w:r w:rsidR="00C35F83">
              <w:rPr>
                <w:noProof/>
                <w:webHidden/>
              </w:rPr>
              <w:fldChar w:fldCharType="end"/>
            </w:r>
          </w:hyperlink>
        </w:p>
        <w:p w14:paraId="71CE7B30" w14:textId="77777777" w:rsidR="00C35F83" w:rsidRDefault="00310836">
          <w:pPr>
            <w:pStyle w:val="TOC2"/>
            <w:rPr>
              <w:rFonts w:asciiTheme="minorHAnsi" w:eastAsiaTheme="minorEastAsia" w:hAnsiTheme="minorHAnsi"/>
              <w:noProof/>
              <w:sz w:val="24"/>
              <w:lang w:val="en-DE" w:eastAsia="en-GB"/>
            </w:rPr>
          </w:pPr>
          <w:hyperlink w:anchor="_Toc57061997" w:history="1">
            <w:r w:rsidR="00C35F83" w:rsidRPr="00B77E58">
              <w:rPr>
                <w:rStyle w:val="Hyperlink"/>
                <w:noProof/>
              </w:rPr>
              <w:t>6.7</w:t>
            </w:r>
            <w:r w:rsidR="00C35F83">
              <w:rPr>
                <w:rFonts w:asciiTheme="minorHAnsi" w:eastAsiaTheme="minorEastAsia" w:hAnsiTheme="minorHAnsi"/>
                <w:noProof/>
                <w:sz w:val="24"/>
                <w:lang w:val="en-DE" w:eastAsia="en-GB"/>
              </w:rPr>
              <w:tab/>
            </w:r>
            <w:r w:rsidR="00C35F83" w:rsidRPr="00B77E58">
              <w:rPr>
                <w:rStyle w:val="Hyperlink"/>
                <w:noProof/>
              </w:rPr>
              <w:t>Field attributes</w:t>
            </w:r>
            <w:r w:rsidR="00C35F83">
              <w:rPr>
                <w:noProof/>
                <w:webHidden/>
              </w:rPr>
              <w:tab/>
            </w:r>
            <w:r w:rsidR="00C35F83">
              <w:rPr>
                <w:noProof/>
                <w:webHidden/>
              </w:rPr>
              <w:fldChar w:fldCharType="begin"/>
            </w:r>
            <w:r w:rsidR="00C35F83">
              <w:rPr>
                <w:noProof/>
                <w:webHidden/>
              </w:rPr>
              <w:instrText xml:space="preserve"> PAGEREF _Toc57061997 \h </w:instrText>
            </w:r>
            <w:r w:rsidR="00C35F83">
              <w:rPr>
                <w:noProof/>
                <w:webHidden/>
              </w:rPr>
            </w:r>
            <w:r w:rsidR="00C35F83">
              <w:rPr>
                <w:noProof/>
                <w:webHidden/>
              </w:rPr>
              <w:fldChar w:fldCharType="separate"/>
            </w:r>
            <w:r w:rsidR="00C35F83">
              <w:rPr>
                <w:noProof/>
                <w:webHidden/>
              </w:rPr>
              <w:t>48</w:t>
            </w:r>
            <w:r w:rsidR="00C35F83">
              <w:rPr>
                <w:noProof/>
                <w:webHidden/>
              </w:rPr>
              <w:fldChar w:fldCharType="end"/>
            </w:r>
          </w:hyperlink>
        </w:p>
        <w:p w14:paraId="1958DB8C" w14:textId="77777777" w:rsidR="00C35F83" w:rsidRDefault="00310836">
          <w:pPr>
            <w:pStyle w:val="TOC2"/>
            <w:rPr>
              <w:rFonts w:asciiTheme="minorHAnsi" w:eastAsiaTheme="minorEastAsia" w:hAnsiTheme="minorHAnsi"/>
              <w:noProof/>
              <w:sz w:val="24"/>
              <w:lang w:val="en-DE" w:eastAsia="en-GB"/>
            </w:rPr>
          </w:pPr>
          <w:hyperlink w:anchor="_Toc57061998" w:history="1">
            <w:r w:rsidR="00C35F83" w:rsidRPr="00B77E58">
              <w:rPr>
                <w:rStyle w:val="Hyperlink"/>
                <w:noProof/>
              </w:rPr>
              <w:t>6.8</w:t>
            </w:r>
            <w:r w:rsidR="00C35F83">
              <w:rPr>
                <w:rFonts w:asciiTheme="minorHAnsi" w:eastAsiaTheme="minorEastAsia" w:hAnsiTheme="minorHAnsi"/>
                <w:noProof/>
                <w:sz w:val="24"/>
                <w:lang w:val="en-DE" w:eastAsia="en-GB"/>
              </w:rPr>
              <w:tab/>
            </w:r>
            <w:r w:rsidR="00C35F83" w:rsidRPr="00B77E58">
              <w:rPr>
                <w:rStyle w:val="Hyperlink"/>
                <w:noProof/>
              </w:rPr>
              <w:t>Repeating group schema</w:t>
            </w:r>
            <w:r w:rsidR="00C35F83">
              <w:rPr>
                <w:noProof/>
                <w:webHidden/>
              </w:rPr>
              <w:tab/>
            </w:r>
            <w:r w:rsidR="00C35F83">
              <w:rPr>
                <w:noProof/>
                <w:webHidden/>
              </w:rPr>
              <w:fldChar w:fldCharType="begin"/>
            </w:r>
            <w:r w:rsidR="00C35F83">
              <w:rPr>
                <w:noProof/>
                <w:webHidden/>
              </w:rPr>
              <w:instrText xml:space="preserve"> PAGEREF _Toc57061998 \h </w:instrText>
            </w:r>
            <w:r w:rsidR="00C35F83">
              <w:rPr>
                <w:noProof/>
                <w:webHidden/>
              </w:rPr>
            </w:r>
            <w:r w:rsidR="00C35F83">
              <w:rPr>
                <w:noProof/>
                <w:webHidden/>
              </w:rPr>
              <w:fldChar w:fldCharType="separate"/>
            </w:r>
            <w:r w:rsidR="00C35F83">
              <w:rPr>
                <w:noProof/>
                <w:webHidden/>
              </w:rPr>
              <w:t>49</w:t>
            </w:r>
            <w:r w:rsidR="00C35F83">
              <w:rPr>
                <w:noProof/>
                <w:webHidden/>
              </w:rPr>
              <w:fldChar w:fldCharType="end"/>
            </w:r>
          </w:hyperlink>
        </w:p>
        <w:p w14:paraId="00EB4E20" w14:textId="77777777" w:rsidR="00C35F83" w:rsidRDefault="00310836">
          <w:pPr>
            <w:pStyle w:val="TOC2"/>
            <w:rPr>
              <w:rFonts w:asciiTheme="minorHAnsi" w:eastAsiaTheme="minorEastAsia" w:hAnsiTheme="minorHAnsi"/>
              <w:noProof/>
              <w:sz w:val="24"/>
              <w:lang w:val="en-DE" w:eastAsia="en-GB"/>
            </w:rPr>
          </w:pPr>
          <w:hyperlink w:anchor="_Toc57061999" w:history="1">
            <w:r w:rsidR="00C35F83" w:rsidRPr="00B77E58">
              <w:rPr>
                <w:rStyle w:val="Hyperlink"/>
                <w:noProof/>
              </w:rPr>
              <w:t>6.9</w:t>
            </w:r>
            <w:r w:rsidR="00C35F83">
              <w:rPr>
                <w:rFonts w:asciiTheme="minorHAnsi" w:eastAsiaTheme="minorEastAsia" w:hAnsiTheme="minorHAnsi"/>
                <w:noProof/>
                <w:sz w:val="24"/>
                <w:lang w:val="en-DE" w:eastAsia="en-GB"/>
              </w:rPr>
              <w:tab/>
            </w:r>
            <w:r w:rsidR="00C35F83" w:rsidRPr="00B77E58">
              <w:rPr>
                <w:rStyle w:val="Hyperlink"/>
                <w:noProof/>
              </w:rPr>
              <w:t>Schema validation</w:t>
            </w:r>
            <w:r w:rsidR="00C35F83">
              <w:rPr>
                <w:noProof/>
                <w:webHidden/>
              </w:rPr>
              <w:tab/>
            </w:r>
            <w:r w:rsidR="00C35F83">
              <w:rPr>
                <w:noProof/>
                <w:webHidden/>
              </w:rPr>
              <w:fldChar w:fldCharType="begin"/>
            </w:r>
            <w:r w:rsidR="00C35F83">
              <w:rPr>
                <w:noProof/>
                <w:webHidden/>
              </w:rPr>
              <w:instrText xml:space="preserve"> PAGEREF _Toc57061999 \h </w:instrText>
            </w:r>
            <w:r w:rsidR="00C35F83">
              <w:rPr>
                <w:noProof/>
                <w:webHidden/>
              </w:rPr>
            </w:r>
            <w:r w:rsidR="00C35F83">
              <w:rPr>
                <w:noProof/>
                <w:webHidden/>
              </w:rPr>
              <w:fldChar w:fldCharType="separate"/>
            </w:r>
            <w:r w:rsidR="00C35F83">
              <w:rPr>
                <w:noProof/>
                <w:webHidden/>
              </w:rPr>
              <w:t>50</w:t>
            </w:r>
            <w:r w:rsidR="00C35F83">
              <w:rPr>
                <w:noProof/>
                <w:webHidden/>
              </w:rPr>
              <w:fldChar w:fldCharType="end"/>
            </w:r>
          </w:hyperlink>
        </w:p>
        <w:p w14:paraId="5E20C0F2" w14:textId="77777777" w:rsidR="00C35F83" w:rsidRDefault="00310836">
          <w:pPr>
            <w:pStyle w:val="TOC3"/>
            <w:rPr>
              <w:rFonts w:asciiTheme="minorHAnsi" w:eastAsiaTheme="minorEastAsia" w:hAnsiTheme="minorHAnsi"/>
              <w:noProof/>
              <w:sz w:val="24"/>
              <w:lang w:val="en-DE" w:eastAsia="en-GB"/>
            </w:rPr>
          </w:pPr>
          <w:hyperlink w:anchor="_Toc57062000" w:history="1">
            <w:r w:rsidR="00C35F83" w:rsidRPr="00B77E58">
              <w:rPr>
                <w:rStyle w:val="Hyperlink"/>
                <w:noProof/>
              </w:rPr>
              <w:t>6.9.1</w:t>
            </w:r>
            <w:r w:rsidR="00C35F83">
              <w:rPr>
                <w:rFonts w:asciiTheme="minorHAnsi" w:eastAsiaTheme="minorEastAsia" w:hAnsiTheme="minorHAnsi"/>
                <w:noProof/>
                <w:sz w:val="24"/>
                <w:lang w:val="en-DE" w:eastAsia="en-GB"/>
              </w:rPr>
              <w:tab/>
            </w:r>
            <w:r w:rsidR="00C35F83" w:rsidRPr="00B77E58">
              <w:rPr>
                <w:rStyle w:val="Hyperlink"/>
                <w:noProof/>
              </w:rPr>
              <w:t>Message with a repeating group</w:t>
            </w:r>
            <w:r w:rsidR="00C35F83">
              <w:rPr>
                <w:noProof/>
                <w:webHidden/>
              </w:rPr>
              <w:tab/>
            </w:r>
            <w:r w:rsidR="00C35F83">
              <w:rPr>
                <w:noProof/>
                <w:webHidden/>
              </w:rPr>
              <w:fldChar w:fldCharType="begin"/>
            </w:r>
            <w:r w:rsidR="00C35F83">
              <w:rPr>
                <w:noProof/>
                <w:webHidden/>
              </w:rPr>
              <w:instrText xml:space="preserve"> PAGEREF _Toc57062000 \h </w:instrText>
            </w:r>
            <w:r w:rsidR="00C35F83">
              <w:rPr>
                <w:noProof/>
                <w:webHidden/>
              </w:rPr>
            </w:r>
            <w:r w:rsidR="00C35F83">
              <w:rPr>
                <w:noProof/>
                <w:webHidden/>
              </w:rPr>
              <w:fldChar w:fldCharType="separate"/>
            </w:r>
            <w:r w:rsidR="00C35F83">
              <w:rPr>
                <w:noProof/>
                <w:webHidden/>
              </w:rPr>
              <w:t>51</w:t>
            </w:r>
            <w:r w:rsidR="00C35F83">
              <w:rPr>
                <w:noProof/>
                <w:webHidden/>
              </w:rPr>
              <w:fldChar w:fldCharType="end"/>
            </w:r>
          </w:hyperlink>
        </w:p>
        <w:p w14:paraId="2996DAE9" w14:textId="77777777" w:rsidR="00C35F83" w:rsidRDefault="00310836">
          <w:pPr>
            <w:pStyle w:val="TOC3"/>
            <w:rPr>
              <w:rFonts w:asciiTheme="minorHAnsi" w:eastAsiaTheme="minorEastAsia" w:hAnsiTheme="minorHAnsi"/>
              <w:noProof/>
              <w:sz w:val="24"/>
              <w:lang w:val="en-DE" w:eastAsia="en-GB"/>
            </w:rPr>
          </w:pPr>
          <w:hyperlink w:anchor="_Toc57062001" w:history="1">
            <w:r w:rsidR="00C35F83" w:rsidRPr="00B77E58">
              <w:rPr>
                <w:rStyle w:val="Hyperlink"/>
                <w:noProof/>
              </w:rPr>
              <w:t>6.9.2</w:t>
            </w:r>
            <w:r w:rsidR="00C35F83">
              <w:rPr>
                <w:rFonts w:asciiTheme="minorHAnsi" w:eastAsiaTheme="minorEastAsia" w:hAnsiTheme="minorHAnsi"/>
                <w:noProof/>
                <w:sz w:val="24"/>
                <w:lang w:val="en-DE" w:eastAsia="en-GB"/>
              </w:rPr>
              <w:tab/>
            </w:r>
            <w:r w:rsidR="00C35F83" w:rsidRPr="00B77E58">
              <w:rPr>
                <w:rStyle w:val="Hyperlink"/>
                <w:noProof/>
              </w:rPr>
              <w:t>Message with raw data fields</w:t>
            </w:r>
            <w:r w:rsidR="00C35F83">
              <w:rPr>
                <w:noProof/>
                <w:webHidden/>
              </w:rPr>
              <w:tab/>
            </w:r>
            <w:r w:rsidR="00C35F83">
              <w:rPr>
                <w:noProof/>
                <w:webHidden/>
              </w:rPr>
              <w:fldChar w:fldCharType="begin"/>
            </w:r>
            <w:r w:rsidR="00C35F83">
              <w:rPr>
                <w:noProof/>
                <w:webHidden/>
              </w:rPr>
              <w:instrText xml:space="preserve"> PAGEREF _Toc57062001 \h </w:instrText>
            </w:r>
            <w:r w:rsidR="00C35F83">
              <w:rPr>
                <w:noProof/>
                <w:webHidden/>
              </w:rPr>
            </w:r>
            <w:r w:rsidR="00C35F83">
              <w:rPr>
                <w:noProof/>
                <w:webHidden/>
              </w:rPr>
              <w:fldChar w:fldCharType="separate"/>
            </w:r>
            <w:r w:rsidR="00C35F83">
              <w:rPr>
                <w:noProof/>
                <w:webHidden/>
              </w:rPr>
              <w:t>51</w:t>
            </w:r>
            <w:r w:rsidR="00C35F83">
              <w:rPr>
                <w:noProof/>
                <w:webHidden/>
              </w:rPr>
              <w:fldChar w:fldCharType="end"/>
            </w:r>
          </w:hyperlink>
        </w:p>
        <w:p w14:paraId="1B58D72B" w14:textId="77777777" w:rsidR="00C35F83" w:rsidRDefault="00310836">
          <w:pPr>
            <w:pStyle w:val="TOC2"/>
            <w:rPr>
              <w:rFonts w:asciiTheme="minorHAnsi" w:eastAsiaTheme="minorEastAsia" w:hAnsiTheme="minorHAnsi"/>
              <w:noProof/>
              <w:sz w:val="24"/>
              <w:lang w:val="en-DE" w:eastAsia="en-GB"/>
            </w:rPr>
          </w:pPr>
          <w:hyperlink w:anchor="_Toc57062002" w:history="1">
            <w:r w:rsidR="00C35F83" w:rsidRPr="00B77E58">
              <w:rPr>
                <w:rStyle w:val="Hyperlink"/>
                <w:noProof/>
              </w:rPr>
              <w:t>6.10</w:t>
            </w:r>
            <w:r w:rsidR="00C35F83">
              <w:rPr>
                <w:rFonts w:asciiTheme="minorHAnsi" w:eastAsiaTheme="minorEastAsia" w:hAnsiTheme="minorHAnsi"/>
                <w:noProof/>
                <w:sz w:val="24"/>
                <w:lang w:val="en-DE" w:eastAsia="en-GB"/>
              </w:rPr>
              <w:tab/>
            </w:r>
            <w:r w:rsidR="00C35F83" w:rsidRPr="00B77E58">
              <w:rPr>
                <w:rStyle w:val="Hyperlink"/>
                <w:noProof/>
              </w:rPr>
              <w:t>Reserved element names</w:t>
            </w:r>
            <w:r w:rsidR="00C35F83">
              <w:rPr>
                <w:noProof/>
                <w:webHidden/>
              </w:rPr>
              <w:tab/>
            </w:r>
            <w:r w:rsidR="00C35F83">
              <w:rPr>
                <w:noProof/>
                <w:webHidden/>
              </w:rPr>
              <w:fldChar w:fldCharType="begin"/>
            </w:r>
            <w:r w:rsidR="00C35F83">
              <w:rPr>
                <w:noProof/>
                <w:webHidden/>
              </w:rPr>
              <w:instrText xml:space="preserve"> PAGEREF _Toc57062002 \h </w:instrText>
            </w:r>
            <w:r w:rsidR="00C35F83">
              <w:rPr>
                <w:noProof/>
                <w:webHidden/>
              </w:rPr>
            </w:r>
            <w:r w:rsidR="00C35F83">
              <w:rPr>
                <w:noProof/>
                <w:webHidden/>
              </w:rPr>
              <w:fldChar w:fldCharType="separate"/>
            </w:r>
            <w:r w:rsidR="00C35F83">
              <w:rPr>
                <w:noProof/>
                <w:webHidden/>
              </w:rPr>
              <w:t>51</w:t>
            </w:r>
            <w:r w:rsidR="00C35F83">
              <w:rPr>
                <w:noProof/>
                <w:webHidden/>
              </w:rPr>
              <w:fldChar w:fldCharType="end"/>
            </w:r>
          </w:hyperlink>
        </w:p>
        <w:p w14:paraId="3A433AC7" w14:textId="77777777" w:rsidR="00C35F83" w:rsidRDefault="00310836">
          <w:pPr>
            <w:pStyle w:val="TOC3"/>
            <w:rPr>
              <w:rFonts w:asciiTheme="minorHAnsi" w:eastAsiaTheme="minorEastAsia" w:hAnsiTheme="minorHAnsi"/>
              <w:noProof/>
              <w:sz w:val="24"/>
              <w:lang w:val="en-DE" w:eastAsia="en-GB"/>
            </w:rPr>
          </w:pPr>
          <w:hyperlink w:anchor="_Toc57062003" w:history="1">
            <w:r w:rsidR="00C35F83" w:rsidRPr="00B77E58">
              <w:rPr>
                <w:rStyle w:val="Hyperlink"/>
                <w:noProof/>
              </w:rPr>
              <w:t>6.10.1</w:t>
            </w:r>
            <w:r w:rsidR="00C35F83">
              <w:rPr>
                <w:rFonts w:asciiTheme="minorHAnsi" w:eastAsiaTheme="minorEastAsia" w:hAnsiTheme="minorHAnsi"/>
                <w:noProof/>
                <w:sz w:val="24"/>
                <w:lang w:val="en-DE" w:eastAsia="en-GB"/>
              </w:rPr>
              <w:tab/>
            </w:r>
            <w:r w:rsidR="00C35F83" w:rsidRPr="00B77E58">
              <w:rPr>
                <w:rStyle w:val="Hyperlink"/>
                <w:noProof/>
              </w:rPr>
              <w:t>Composite types</w:t>
            </w:r>
            <w:r w:rsidR="00C35F83">
              <w:rPr>
                <w:noProof/>
                <w:webHidden/>
              </w:rPr>
              <w:tab/>
            </w:r>
            <w:r w:rsidR="00C35F83">
              <w:rPr>
                <w:noProof/>
                <w:webHidden/>
              </w:rPr>
              <w:fldChar w:fldCharType="begin"/>
            </w:r>
            <w:r w:rsidR="00C35F83">
              <w:rPr>
                <w:noProof/>
                <w:webHidden/>
              </w:rPr>
              <w:instrText xml:space="preserve"> PAGEREF _Toc57062003 \h </w:instrText>
            </w:r>
            <w:r w:rsidR="00C35F83">
              <w:rPr>
                <w:noProof/>
                <w:webHidden/>
              </w:rPr>
            </w:r>
            <w:r w:rsidR="00C35F83">
              <w:rPr>
                <w:noProof/>
                <w:webHidden/>
              </w:rPr>
              <w:fldChar w:fldCharType="separate"/>
            </w:r>
            <w:r w:rsidR="00C35F83">
              <w:rPr>
                <w:noProof/>
                <w:webHidden/>
              </w:rPr>
              <w:t>51</w:t>
            </w:r>
            <w:r w:rsidR="00C35F83">
              <w:rPr>
                <w:noProof/>
                <w:webHidden/>
              </w:rPr>
              <w:fldChar w:fldCharType="end"/>
            </w:r>
          </w:hyperlink>
        </w:p>
        <w:p w14:paraId="4032B9F0" w14:textId="77777777" w:rsidR="00C35F83" w:rsidRDefault="00310836">
          <w:pPr>
            <w:pStyle w:val="TOC3"/>
            <w:rPr>
              <w:rFonts w:asciiTheme="minorHAnsi" w:eastAsiaTheme="minorEastAsia" w:hAnsiTheme="minorHAnsi"/>
              <w:noProof/>
              <w:sz w:val="24"/>
              <w:lang w:val="en-DE" w:eastAsia="en-GB"/>
            </w:rPr>
          </w:pPr>
          <w:hyperlink w:anchor="_Toc57062004" w:history="1">
            <w:r w:rsidR="00C35F83" w:rsidRPr="00B77E58">
              <w:rPr>
                <w:rStyle w:val="Hyperlink"/>
                <w:noProof/>
              </w:rPr>
              <w:t>6.10.2</w:t>
            </w:r>
            <w:r w:rsidR="00C35F83">
              <w:rPr>
                <w:rFonts w:asciiTheme="minorHAnsi" w:eastAsiaTheme="minorEastAsia" w:hAnsiTheme="minorHAnsi"/>
                <w:noProof/>
                <w:sz w:val="24"/>
                <w:lang w:val="en-DE" w:eastAsia="en-GB"/>
              </w:rPr>
              <w:tab/>
            </w:r>
            <w:r w:rsidR="00C35F83" w:rsidRPr="00B77E58">
              <w:rPr>
                <w:rStyle w:val="Hyperlink"/>
                <w:noProof/>
              </w:rPr>
              <w:t>Composite type elements</w:t>
            </w:r>
            <w:r w:rsidR="00C35F83">
              <w:rPr>
                <w:noProof/>
                <w:webHidden/>
              </w:rPr>
              <w:tab/>
            </w:r>
            <w:r w:rsidR="00C35F83">
              <w:rPr>
                <w:noProof/>
                <w:webHidden/>
              </w:rPr>
              <w:fldChar w:fldCharType="begin"/>
            </w:r>
            <w:r w:rsidR="00C35F83">
              <w:rPr>
                <w:noProof/>
                <w:webHidden/>
              </w:rPr>
              <w:instrText xml:space="preserve"> PAGEREF _Toc57062004 \h </w:instrText>
            </w:r>
            <w:r w:rsidR="00C35F83">
              <w:rPr>
                <w:noProof/>
                <w:webHidden/>
              </w:rPr>
            </w:r>
            <w:r w:rsidR="00C35F83">
              <w:rPr>
                <w:noProof/>
                <w:webHidden/>
              </w:rPr>
              <w:fldChar w:fldCharType="separate"/>
            </w:r>
            <w:r w:rsidR="00C35F83">
              <w:rPr>
                <w:noProof/>
                <w:webHidden/>
              </w:rPr>
              <w:t>51</w:t>
            </w:r>
            <w:r w:rsidR="00C35F83">
              <w:rPr>
                <w:noProof/>
                <w:webHidden/>
              </w:rPr>
              <w:fldChar w:fldCharType="end"/>
            </w:r>
          </w:hyperlink>
        </w:p>
        <w:p w14:paraId="7513F743" w14:textId="77777777" w:rsidR="00C35F83" w:rsidRDefault="00310836">
          <w:pPr>
            <w:pStyle w:val="TOC1"/>
            <w:rPr>
              <w:rFonts w:asciiTheme="minorHAnsi" w:eastAsiaTheme="minorEastAsia" w:hAnsiTheme="minorHAnsi"/>
              <w:b w:val="0"/>
              <w:noProof/>
              <w:sz w:val="24"/>
              <w:lang w:val="en-DE" w:eastAsia="en-GB"/>
            </w:rPr>
          </w:pPr>
          <w:hyperlink w:anchor="_Toc57062005" w:history="1">
            <w:r w:rsidR="00C35F83" w:rsidRPr="00B77E58">
              <w:rPr>
                <w:rStyle w:val="Hyperlink"/>
                <w:noProof/>
              </w:rPr>
              <w:t>7</w:t>
            </w:r>
            <w:r w:rsidR="00C35F83">
              <w:rPr>
                <w:rFonts w:asciiTheme="minorHAnsi" w:eastAsiaTheme="minorEastAsia" w:hAnsiTheme="minorHAnsi"/>
                <w:b w:val="0"/>
                <w:noProof/>
                <w:sz w:val="24"/>
                <w:lang w:val="en-DE" w:eastAsia="en-GB"/>
              </w:rPr>
              <w:tab/>
            </w:r>
            <w:r w:rsidR="00C35F83" w:rsidRPr="00B77E58">
              <w:rPr>
                <w:rStyle w:val="Hyperlink"/>
                <w:noProof/>
              </w:rPr>
              <w:t>Schema Extension Mechanism</w:t>
            </w:r>
            <w:r w:rsidR="00C35F83">
              <w:rPr>
                <w:noProof/>
                <w:webHidden/>
              </w:rPr>
              <w:tab/>
            </w:r>
            <w:r w:rsidR="00C35F83">
              <w:rPr>
                <w:noProof/>
                <w:webHidden/>
              </w:rPr>
              <w:fldChar w:fldCharType="begin"/>
            </w:r>
            <w:r w:rsidR="00C35F83">
              <w:rPr>
                <w:noProof/>
                <w:webHidden/>
              </w:rPr>
              <w:instrText xml:space="preserve"> PAGEREF _Toc57062005 \h </w:instrText>
            </w:r>
            <w:r w:rsidR="00C35F83">
              <w:rPr>
                <w:noProof/>
                <w:webHidden/>
              </w:rPr>
            </w:r>
            <w:r w:rsidR="00C35F83">
              <w:rPr>
                <w:noProof/>
                <w:webHidden/>
              </w:rPr>
              <w:fldChar w:fldCharType="separate"/>
            </w:r>
            <w:r w:rsidR="00C35F83">
              <w:rPr>
                <w:noProof/>
                <w:webHidden/>
              </w:rPr>
              <w:t>53</w:t>
            </w:r>
            <w:r w:rsidR="00C35F83">
              <w:rPr>
                <w:noProof/>
                <w:webHidden/>
              </w:rPr>
              <w:fldChar w:fldCharType="end"/>
            </w:r>
          </w:hyperlink>
        </w:p>
        <w:p w14:paraId="1A01C5B2" w14:textId="77777777" w:rsidR="00C35F83" w:rsidRDefault="00310836">
          <w:pPr>
            <w:pStyle w:val="TOC2"/>
            <w:rPr>
              <w:rFonts w:asciiTheme="minorHAnsi" w:eastAsiaTheme="minorEastAsia" w:hAnsiTheme="minorHAnsi"/>
              <w:noProof/>
              <w:sz w:val="24"/>
              <w:lang w:val="en-DE" w:eastAsia="en-GB"/>
            </w:rPr>
          </w:pPr>
          <w:hyperlink w:anchor="_Toc57062006" w:history="1">
            <w:r w:rsidR="00C35F83" w:rsidRPr="00B77E58">
              <w:rPr>
                <w:rStyle w:val="Hyperlink"/>
                <w:noProof/>
              </w:rPr>
              <w:t>7.1</w:t>
            </w:r>
            <w:r w:rsidR="00C35F83">
              <w:rPr>
                <w:rFonts w:asciiTheme="minorHAnsi" w:eastAsiaTheme="minorEastAsia" w:hAnsiTheme="minorHAnsi"/>
                <w:noProof/>
                <w:sz w:val="24"/>
                <w:lang w:val="en-DE" w:eastAsia="en-GB"/>
              </w:rPr>
              <w:tab/>
            </w:r>
            <w:r w:rsidR="00C35F83" w:rsidRPr="00B77E58">
              <w:rPr>
                <w:rStyle w:val="Hyperlink"/>
                <w:noProof/>
              </w:rPr>
              <w:t>Objective</w:t>
            </w:r>
            <w:r w:rsidR="00C35F83">
              <w:rPr>
                <w:noProof/>
                <w:webHidden/>
              </w:rPr>
              <w:tab/>
            </w:r>
            <w:r w:rsidR="00C35F83">
              <w:rPr>
                <w:noProof/>
                <w:webHidden/>
              </w:rPr>
              <w:fldChar w:fldCharType="begin"/>
            </w:r>
            <w:r w:rsidR="00C35F83">
              <w:rPr>
                <w:noProof/>
                <w:webHidden/>
              </w:rPr>
              <w:instrText xml:space="preserve"> PAGEREF _Toc57062006 \h </w:instrText>
            </w:r>
            <w:r w:rsidR="00C35F83">
              <w:rPr>
                <w:noProof/>
                <w:webHidden/>
              </w:rPr>
            </w:r>
            <w:r w:rsidR="00C35F83">
              <w:rPr>
                <w:noProof/>
                <w:webHidden/>
              </w:rPr>
              <w:fldChar w:fldCharType="separate"/>
            </w:r>
            <w:r w:rsidR="00C35F83">
              <w:rPr>
                <w:noProof/>
                <w:webHidden/>
              </w:rPr>
              <w:t>53</w:t>
            </w:r>
            <w:r w:rsidR="00C35F83">
              <w:rPr>
                <w:noProof/>
                <w:webHidden/>
              </w:rPr>
              <w:fldChar w:fldCharType="end"/>
            </w:r>
          </w:hyperlink>
        </w:p>
        <w:p w14:paraId="5109F6FC" w14:textId="77777777" w:rsidR="00C35F83" w:rsidRDefault="00310836">
          <w:pPr>
            <w:pStyle w:val="TOC3"/>
            <w:rPr>
              <w:rFonts w:asciiTheme="minorHAnsi" w:eastAsiaTheme="minorEastAsia" w:hAnsiTheme="minorHAnsi"/>
              <w:noProof/>
              <w:sz w:val="24"/>
              <w:lang w:val="en-DE" w:eastAsia="en-GB"/>
            </w:rPr>
          </w:pPr>
          <w:hyperlink w:anchor="_Toc57062007" w:history="1">
            <w:r w:rsidR="00C35F83" w:rsidRPr="00B77E58">
              <w:rPr>
                <w:rStyle w:val="Hyperlink"/>
                <w:noProof/>
              </w:rPr>
              <w:t>7.1.1</w:t>
            </w:r>
            <w:r w:rsidR="00C35F83">
              <w:rPr>
                <w:rFonts w:asciiTheme="minorHAnsi" w:eastAsiaTheme="minorEastAsia" w:hAnsiTheme="minorHAnsi"/>
                <w:noProof/>
                <w:sz w:val="24"/>
                <w:lang w:val="en-DE" w:eastAsia="en-GB"/>
              </w:rPr>
              <w:tab/>
            </w:r>
            <w:r w:rsidR="00C35F83" w:rsidRPr="00B77E58">
              <w:rPr>
                <w:rStyle w:val="Hyperlink"/>
                <w:noProof/>
              </w:rPr>
              <w:t>Constraints</w:t>
            </w:r>
            <w:r w:rsidR="00C35F83">
              <w:rPr>
                <w:noProof/>
                <w:webHidden/>
              </w:rPr>
              <w:tab/>
            </w:r>
            <w:r w:rsidR="00C35F83">
              <w:rPr>
                <w:noProof/>
                <w:webHidden/>
              </w:rPr>
              <w:fldChar w:fldCharType="begin"/>
            </w:r>
            <w:r w:rsidR="00C35F83">
              <w:rPr>
                <w:noProof/>
                <w:webHidden/>
              </w:rPr>
              <w:instrText xml:space="preserve"> PAGEREF _Toc57062007 \h </w:instrText>
            </w:r>
            <w:r w:rsidR="00C35F83">
              <w:rPr>
                <w:noProof/>
                <w:webHidden/>
              </w:rPr>
            </w:r>
            <w:r w:rsidR="00C35F83">
              <w:rPr>
                <w:noProof/>
                <w:webHidden/>
              </w:rPr>
              <w:fldChar w:fldCharType="separate"/>
            </w:r>
            <w:r w:rsidR="00C35F83">
              <w:rPr>
                <w:noProof/>
                <w:webHidden/>
              </w:rPr>
              <w:t>53</w:t>
            </w:r>
            <w:r w:rsidR="00C35F83">
              <w:rPr>
                <w:noProof/>
                <w:webHidden/>
              </w:rPr>
              <w:fldChar w:fldCharType="end"/>
            </w:r>
          </w:hyperlink>
        </w:p>
        <w:p w14:paraId="0654F9AB" w14:textId="77777777" w:rsidR="00C35F83" w:rsidRDefault="00310836">
          <w:pPr>
            <w:pStyle w:val="TOC2"/>
            <w:rPr>
              <w:rFonts w:asciiTheme="minorHAnsi" w:eastAsiaTheme="minorEastAsia" w:hAnsiTheme="minorHAnsi"/>
              <w:noProof/>
              <w:sz w:val="24"/>
              <w:lang w:val="en-DE" w:eastAsia="en-GB"/>
            </w:rPr>
          </w:pPr>
          <w:hyperlink w:anchor="_Toc57062008" w:history="1">
            <w:r w:rsidR="00C35F83" w:rsidRPr="00B77E58">
              <w:rPr>
                <w:rStyle w:val="Hyperlink"/>
                <w:noProof/>
              </w:rPr>
              <w:t>7.2</w:t>
            </w:r>
            <w:r w:rsidR="00C35F83">
              <w:rPr>
                <w:rFonts w:asciiTheme="minorHAnsi" w:eastAsiaTheme="minorEastAsia" w:hAnsiTheme="minorHAnsi"/>
                <w:noProof/>
                <w:sz w:val="24"/>
                <w:lang w:val="en-DE" w:eastAsia="en-GB"/>
              </w:rPr>
              <w:tab/>
            </w:r>
            <w:r w:rsidR="00C35F83" w:rsidRPr="00B77E58">
              <w:rPr>
                <w:rStyle w:val="Hyperlink"/>
                <w:noProof/>
              </w:rPr>
              <w:t>Message schema features for extension</w:t>
            </w:r>
            <w:r w:rsidR="00C35F83">
              <w:rPr>
                <w:noProof/>
                <w:webHidden/>
              </w:rPr>
              <w:tab/>
            </w:r>
            <w:r w:rsidR="00C35F83">
              <w:rPr>
                <w:noProof/>
                <w:webHidden/>
              </w:rPr>
              <w:fldChar w:fldCharType="begin"/>
            </w:r>
            <w:r w:rsidR="00C35F83">
              <w:rPr>
                <w:noProof/>
                <w:webHidden/>
              </w:rPr>
              <w:instrText xml:space="preserve"> PAGEREF _Toc57062008 \h </w:instrText>
            </w:r>
            <w:r w:rsidR="00C35F83">
              <w:rPr>
                <w:noProof/>
                <w:webHidden/>
              </w:rPr>
            </w:r>
            <w:r w:rsidR="00C35F83">
              <w:rPr>
                <w:noProof/>
                <w:webHidden/>
              </w:rPr>
              <w:fldChar w:fldCharType="separate"/>
            </w:r>
            <w:r w:rsidR="00C35F83">
              <w:rPr>
                <w:noProof/>
                <w:webHidden/>
              </w:rPr>
              <w:t>53</w:t>
            </w:r>
            <w:r w:rsidR="00C35F83">
              <w:rPr>
                <w:noProof/>
                <w:webHidden/>
              </w:rPr>
              <w:fldChar w:fldCharType="end"/>
            </w:r>
          </w:hyperlink>
        </w:p>
        <w:p w14:paraId="04FAB99D" w14:textId="77777777" w:rsidR="00C35F83" w:rsidRDefault="00310836">
          <w:pPr>
            <w:pStyle w:val="TOC3"/>
            <w:rPr>
              <w:rFonts w:asciiTheme="minorHAnsi" w:eastAsiaTheme="minorEastAsia" w:hAnsiTheme="minorHAnsi"/>
              <w:noProof/>
              <w:sz w:val="24"/>
              <w:lang w:val="en-DE" w:eastAsia="en-GB"/>
            </w:rPr>
          </w:pPr>
          <w:hyperlink w:anchor="_Toc57062009" w:history="1">
            <w:r w:rsidR="00C35F83" w:rsidRPr="00B77E58">
              <w:rPr>
                <w:rStyle w:val="Hyperlink"/>
                <w:noProof/>
              </w:rPr>
              <w:t>7.2.1</w:t>
            </w:r>
            <w:r w:rsidR="00C35F83">
              <w:rPr>
                <w:rFonts w:asciiTheme="minorHAnsi" w:eastAsiaTheme="minorEastAsia" w:hAnsiTheme="minorHAnsi"/>
                <w:noProof/>
                <w:sz w:val="24"/>
                <w:lang w:val="en-DE" w:eastAsia="en-GB"/>
              </w:rPr>
              <w:tab/>
            </w:r>
            <w:r w:rsidR="00C35F83" w:rsidRPr="00B77E58">
              <w:rPr>
                <w:rStyle w:val="Hyperlink"/>
                <w:noProof/>
              </w:rPr>
              <w:t>Schema version</w:t>
            </w:r>
            <w:r w:rsidR="00C35F83">
              <w:rPr>
                <w:noProof/>
                <w:webHidden/>
              </w:rPr>
              <w:tab/>
            </w:r>
            <w:r w:rsidR="00C35F83">
              <w:rPr>
                <w:noProof/>
                <w:webHidden/>
              </w:rPr>
              <w:fldChar w:fldCharType="begin"/>
            </w:r>
            <w:r w:rsidR="00C35F83">
              <w:rPr>
                <w:noProof/>
                <w:webHidden/>
              </w:rPr>
              <w:instrText xml:space="preserve"> PAGEREF _Toc57062009 \h </w:instrText>
            </w:r>
            <w:r w:rsidR="00C35F83">
              <w:rPr>
                <w:noProof/>
                <w:webHidden/>
              </w:rPr>
            </w:r>
            <w:r w:rsidR="00C35F83">
              <w:rPr>
                <w:noProof/>
                <w:webHidden/>
              </w:rPr>
              <w:fldChar w:fldCharType="separate"/>
            </w:r>
            <w:r w:rsidR="00C35F83">
              <w:rPr>
                <w:noProof/>
                <w:webHidden/>
              </w:rPr>
              <w:t>53</w:t>
            </w:r>
            <w:r w:rsidR="00C35F83">
              <w:rPr>
                <w:noProof/>
                <w:webHidden/>
              </w:rPr>
              <w:fldChar w:fldCharType="end"/>
            </w:r>
          </w:hyperlink>
        </w:p>
        <w:p w14:paraId="21AF811F" w14:textId="77777777" w:rsidR="00C35F83" w:rsidRDefault="00310836">
          <w:pPr>
            <w:pStyle w:val="TOC3"/>
            <w:rPr>
              <w:rFonts w:asciiTheme="minorHAnsi" w:eastAsiaTheme="minorEastAsia" w:hAnsiTheme="minorHAnsi"/>
              <w:noProof/>
              <w:sz w:val="24"/>
              <w:lang w:val="en-DE" w:eastAsia="en-GB"/>
            </w:rPr>
          </w:pPr>
          <w:hyperlink w:anchor="_Toc57062010" w:history="1">
            <w:r w:rsidR="00C35F83" w:rsidRPr="00B77E58">
              <w:rPr>
                <w:rStyle w:val="Hyperlink"/>
                <w:noProof/>
              </w:rPr>
              <w:t>7.2.2</w:t>
            </w:r>
            <w:r w:rsidR="00C35F83">
              <w:rPr>
                <w:rFonts w:asciiTheme="minorHAnsi" w:eastAsiaTheme="minorEastAsia" w:hAnsiTheme="minorHAnsi"/>
                <w:noProof/>
                <w:sz w:val="24"/>
                <w:lang w:val="en-DE" w:eastAsia="en-GB"/>
              </w:rPr>
              <w:tab/>
            </w:r>
            <w:r w:rsidR="00C35F83" w:rsidRPr="00B77E58">
              <w:rPr>
                <w:rStyle w:val="Hyperlink"/>
                <w:noProof/>
              </w:rPr>
              <w:t>Since version</w:t>
            </w:r>
            <w:r w:rsidR="00C35F83">
              <w:rPr>
                <w:noProof/>
                <w:webHidden/>
              </w:rPr>
              <w:tab/>
            </w:r>
            <w:r w:rsidR="00C35F83">
              <w:rPr>
                <w:noProof/>
                <w:webHidden/>
              </w:rPr>
              <w:fldChar w:fldCharType="begin"/>
            </w:r>
            <w:r w:rsidR="00C35F83">
              <w:rPr>
                <w:noProof/>
                <w:webHidden/>
              </w:rPr>
              <w:instrText xml:space="preserve"> PAGEREF _Toc57062010 \h </w:instrText>
            </w:r>
            <w:r w:rsidR="00C35F83">
              <w:rPr>
                <w:noProof/>
                <w:webHidden/>
              </w:rPr>
            </w:r>
            <w:r w:rsidR="00C35F83">
              <w:rPr>
                <w:noProof/>
                <w:webHidden/>
              </w:rPr>
              <w:fldChar w:fldCharType="separate"/>
            </w:r>
            <w:r w:rsidR="00C35F83">
              <w:rPr>
                <w:noProof/>
                <w:webHidden/>
              </w:rPr>
              <w:t>53</w:t>
            </w:r>
            <w:r w:rsidR="00C35F83">
              <w:rPr>
                <w:noProof/>
                <w:webHidden/>
              </w:rPr>
              <w:fldChar w:fldCharType="end"/>
            </w:r>
          </w:hyperlink>
        </w:p>
        <w:p w14:paraId="64F947DE" w14:textId="77777777" w:rsidR="00C35F83" w:rsidRDefault="00310836">
          <w:pPr>
            <w:pStyle w:val="TOC3"/>
            <w:rPr>
              <w:rFonts w:asciiTheme="minorHAnsi" w:eastAsiaTheme="minorEastAsia" w:hAnsiTheme="minorHAnsi"/>
              <w:noProof/>
              <w:sz w:val="24"/>
              <w:lang w:val="en-DE" w:eastAsia="en-GB"/>
            </w:rPr>
          </w:pPr>
          <w:hyperlink w:anchor="_Toc57062011" w:history="1">
            <w:r w:rsidR="00C35F83" w:rsidRPr="00B77E58">
              <w:rPr>
                <w:rStyle w:val="Hyperlink"/>
                <w:noProof/>
              </w:rPr>
              <w:t>7.2.3</w:t>
            </w:r>
            <w:r w:rsidR="00C35F83">
              <w:rPr>
                <w:rFonts w:asciiTheme="minorHAnsi" w:eastAsiaTheme="minorEastAsia" w:hAnsiTheme="minorHAnsi"/>
                <w:noProof/>
                <w:sz w:val="24"/>
                <w:lang w:val="en-DE" w:eastAsia="en-GB"/>
              </w:rPr>
              <w:tab/>
            </w:r>
            <w:r w:rsidR="00C35F83" w:rsidRPr="00B77E58">
              <w:rPr>
                <w:rStyle w:val="Hyperlink"/>
                <w:noProof/>
              </w:rPr>
              <w:t>Block length</w:t>
            </w:r>
            <w:r w:rsidR="00C35F83">
              <w:rPr>
                <w:noProof/>
                <w:webHidden/>
              </w:rPr>
              <w:tab/>
            </w:r>
            <w:r w:rsidR="00C35F83">
              <w:rPr>
                <w:noProof/>
                <w:webHidden/>
              </w:rPr>
              <w:fldChar w:fldCharType="begin"/>
            </w:r>
            <w:r w:rsidR="00C35F83">
              <w:rPr>
                <w:noProof/>
                <w:webHidden/>
              </w:rPr>
              <w:instrText xml:space="preserve"> PAGEREF _Toc57062011 \h </w:instrText>
            </w:r>
            <w:r w:rsidR="00C35F83">
              <w:rPr>
                <w:noProof/>
                <w:webHidden/>
              </w:rPr>
            </w:r>
            <w:r w:rsidR="00C35F83">
              <w:rPr>
                <w:noProof/>
                <w:webHidden/>
              </w:rPr>
              <w:fldChar w:fldCharType="separate"/>
            </w:r>
            <w:r w:rsidR="00C35F83">
              <w:rPr>
                <w:noProof/>
                <w:webHidden/>
              </w:rPr>
              <w:t>53</w:t>
            </w:r>
            <w:r w:rsidR="00C35F83">
              <w:rPr>
                <w:noProof/>
                <w:webHidden/>
              </w:rPr>
              <w:fldChar w:fldCharType="end"/>
            </w:r>
          </w:hyperlink>
        </w:p>
        <w:p w14:paraId="4A470609" w14:textId="77777777" w:rsidR="00C35F83" w:rsidRDefault="00310836">
          <w:pPr>
            <w:pStyle w:val="TOC3"/>
            <w:rPr>
              <w:rFonts w:asciiTheme="minorHAnsi" w:eastAsiaTheme="minorEastAsia" w:hAnsiTheme="minorHAnsi"/>
              <w:noProof/>
              <w:sz w:val="24"/>
              <w:lang w:val="en-DE" w:eastAsia="en-GB"/>
            </w:rPr>
          </w:pPr>
          <w:hyperlink w:anchor="_Toc57062012" w:history="1">
            <w:r w:rsidR="00C35F83" w:rsidRPr="00B77E58">
              <w:rPr>
                <w:rStyle w:val="Hyperlink"/>
                <w:noProof/>
              </w:rPr>
              <w:t>7.2.4</w:t>
            </w:r>
            <w:r w:rsidR="00C35F83">
              <w:rPr>
                <w:rFonts w:asciiTheme="minorHAnsi" w:eastAsiaTheme="minorEastAsia" w:hAnsiTheme="minorHAnsi"/>
                <w:noProof/>
                <w:sz w:val="24"/>
                <w:lang w:val="en-DE" w:eastAsia="en-GB"/>
              </w:rPr>
              <w:tab/>
            </w:r>
            <w:r w:rsidR="00C35F83" w:rsidRPr="00B77E58">
              <w:rPr>
                <w:rStyle w:val="Hyperlink"/>
                <w:noProof/>
              </w:rPr>
              <w:t>Deprecated elements</w:t>
            </w:r>
            <w:r w:rsidR="00C35F83">
              <w:rPr>
                <w:noProof/>
                <w:webHidden/>
              </w:rPr>
              <w:tab/>
            </w:r>
            <w:r w:rsidR="00C35F83">
              <w:rPr>
                <w:noProof/>
                <w:webHidden/>
              </w:rPr>
              <w:fldChar w:fldCharType="begin"/>
            </w:r>
            <w:r w:rsidR="00C35F83">
              <w:rPr>
                <w:noProof/>
                <w:webHidden/>
              </w:rPr>
              <w:instrText xml:space="preserve"> PAGEREF _Toc57062012 \h </w:instrText>
            </w:r>
            <w:r w:rsidR="00C35F83">
              <w:rPr>
                <w:noProof/>
                <w:webHidden/>
              </w:rPr>
            </w:r>
            <w:r w:rsidR="00C35F83">
              <w:rPr>
                <w:noProof/>
                <w:webHidden/>
              </w:rPr>
              <w:fldChar w:fldCharType="separate"/>
            </w:r>
            <w:r w:rsidR="00C35F83">
              <w:rPr>
                <w:noProof/>
                <w:webHidden/>
              </w:rPr>
              <w:t>54</w:t>
            </w:r>
            <w:r w:rsidR="00C35F83">
              <w:rPr>
                <w:noProof/>
                <w:webHidden/>
              </w:rPr>
              <w:fldChar w:fldCharType="end"/>
            </w:r>
          </w:hyperlink>
        </w:p>
        <w:p w14:paraId="21BF60D0" w14:textId="77777777" w:rsidR="00C35F83" w:rsidRDefault="00310836">
          <w:pPr>
            <w:pStyle w:val="TOC2"/>
            <w:rPr>
              <w:rFonts w:asciiTheme="minorHAnsi" w:eastAsiaTheme="minorEastAsia" w:hAnsiTheme="minorHAnsi"/>
              <w:noProof/>
              <w:sz w:val="24"/>
              <w:lang w:val="en-DE" w:eastAsia="en-GB"/>
            </w:rPr>
          </w:pPr>
          <w:hyperlink w:anchor="_Toc57062013" w:history="1">
            <w:r w:rsidR="00C35F83" w:rsidRPr="00B77E58">
              <w:rPr>
                <w:rStyle w:val="Hyperlink"/>
                <w:noProof/>
              </w:rPr>
              <w:t>7.3</w:t>
            </w:r>
            <w:r w:rsidR="00C35F83">
              <w:rPr>
                <w:rFonts w:asciiTheme="minorHAnsi" w:eastAsiaTheme="minorEastAsia" w:hAnsiTheme="minorHAnsi"/>
                <w:noProof/>
                <w:sz w:val="24"/>
                <w:lang w:val="en-DE" w:eastAsia="en-GB"/>
              </w:rPr>
              <w:tab/>
            </w:r>
            <w:r w:rsidR="00C35F83" w:rsidRPr="00B77E58">
              <w:rPr>
                <w:rStyle w:val="Hyperlink"/>
                <w:noProof/>
              </w:rPr>
              <w:t>Wire format features for extension</w:t>
            </w:r>
            <w:r w:rsidR="00C35F83">
              <w:rPr>
                <w:noProof/>
                <w:webHidden/>
              </w:rPr>
              <w:tab/>
            </w:r>
            <w:r w:rsidR="00C35F83">
              <w:rPr>
                <w:noProof/>
                <w:webHidden/>
              </w:rPr>
              <w:fldChar w:fldCharType="begin"/>
            </w:r>
            <w:r w:rsidR="00C35F83">
              <w:rPr>
                <w:noProof/>
                <w:webHidden/>
              </w:rPr>
              <w:instrText xml:space="preserve"> PAGEREF _Toc57062013 \h </w:instrText>
            </w:r>
            <w:r w:rsidR="00C35F83">
              <w:rPr>
                <w:noProof/>
                <w:webHidden/>
              </w:rPr>
            </w:r>
            <w:r w:rsidR="00C35F83">
              <w:rPr>
                <w:noProof/>
                <w:webHidden/>
              </w:rPr>
              <w:fldChar w:fldCharType="separate"/>
            </w:r>
            <w:r w:rsidR="00C35F83">
              <w:rPr>
                <w:noProof/>
                <w:webHidden/>
              </w:rPr>
              <w:t>54</w:t>
            </w:r>
            <w:r w:rsidR="00C35F83">
              <w:rPr>
                <w:noProof/>
                <w:webHidden/>
              </w:rPr>
              <w:fldChar w:fldCharType="end"/>
            </w:r>
          </w:hyperlink>
        </w:p>
        <w:p w14:paraId="45F1C15C" w14:textId="77777777" w:rsidR="00C35F83" w:rsidRDefault="00310836">
          <w:pPr>
            <w:pStyle w:val="TOC3"/>
            <w:rPr>
              <w:rFonts w:asciiTheme="minorHAnsi" w:eastAsiaTheme="minorEastAsia" w:hAnsiTheme="minorHAnsi"/>
              <w:noProof/>
              <w:sz w:val="24"/>
              <w:lang w:val="en-DE" w:eastAsia="en-GB"/>
            </w:rPr>
          </w:pPr>
          <w:hyperlink w:anchor="_Toc57062014" w:history="1">
            <w:r w:rsidR="00C35F83" w:rsidRPr="00B77E58">
              <w:rPr>
                <w:rStyle w:val="Hyperlink"/>
                <w:noProof/>
              </w:rPr>
              <w:t>7.3.1</w:t>
            </w:r>
            <w:r w:rsidR="00C35F83">
              <w:rPr>
                <w:rFonts w:asciiTheme="minorHAnsi" w:eastAsiaTheme="minorEastAsia" w:hAnsiTheme="minorHAnsi"/>
                <w:noProof/>
                <w:sz w:val="24"/>
                <w:lang w:val="en-DE" w:eastAsia="en-GB"/>
              </w:rPr>
              <w:tab/>
            </w:r>
            <w:r w:rsidR="00C35F83" w:rsidRPr="00B77E58">
              <w:rPr>
                <w:rStyle w:val="Hyperlink"/>
                <w:noProof/>
              </w:rPr>
              <w:t>Block size</w:t>
            </w:r>
            <w:r w:rsidR="00C35F83">
              <w:rPr>
                <w:noProof/>
                <w:webHidden/>
              </w:rPr>
              <w:tab/>
            </w:r>
            <w:r w:rsidR="00C35F83">
              <w:rPr>
                <w:noProof/>
                <w:webHidden/>
              </w:rPr>
              <w:fldChar w:fldCharType="begin"/>
            </w:r>
            <w:r w:rsidR="00C35F83">
              <w:rPr>
                <w:noProof/>
                <w:webHidden/>
              </w:rPr>
              <w:instrText xml:space="preserve"> PAGEREF _Toc57062014 \h </w:instrText>
            </w:r>
            <w:r w:rsidR="00C35F83">
              <w:rPr>
                <w:noProof/>
                <w:webHidden/>
              </w:rPr>
            </w:r>
            <w:r w:rsidR="00C35F83">
              <w:rPr>
                <w:noProof/>
                <w:webHidden/>
              </w:rPr>
              <w:fldChar w:fldCharType="separate"/>
            </w:r>
            <w:r w:rsidR="00C35F83">
              <w:rPr>
                <w:noProof/>
                <w:webHidden/>
              </w:rPr>
              <w:t>54</w:t>
            </w:r>
            <w:r w:rsidR="00C35F83">
              <w:rPr>
                <w:noProof/>
                <w:webHidden/>
              </w:rPr>
              <w:fldChar w:fldCharType="end"/>
            </w:r>
          </w:hyperlink>
        </w:p>
        <w:p w14:paraId="6693D04B" w14:textId="77777777" w:rsidR="00C35F83" w:rsidRDefault="00310836">
          <w:pPr>
            <w:pStyle w:val="TOC3"/>
            <w:rPr>
              <w:rFonts w:asciiTheme="minorHAnsi" w:eastAsiaTheme="minorEastAsia" w:hAnsiTheme="minorHAnsi"/>
              <w:noProof/>
              <w:sz w:val="24"/>
              <w:lang w:val="en-DE" w:eastAsia="en-GB"/>
            </w:rPr>
          </w:pPr>
          <w:hyperlink w:anchor="_Toc57062015" w:history="1">
            <w:r w:rsidR="00C35F83" w:rsidRPr="00B77E58">
              <w:rPr>
                <w:rStyle w:val="Hyperlink"/>
                <w:noProof/>
              </w:rPr>
              <w:t>7.3.2</w:t>
            </w:r>
            <w:r w:rsidR="00C35F83">
              <w:rPr>
                <w:rFonts w:asciiTheme="minorHAnsi" w:eastAsiaTheme="minorEastAsia" w:hAnsiTheme="minorHAnsi"/>
                <w:noProof/>
                <w:sz w:val="24"/>
                <w:lang w:val="en-DE" w:eastAsia="en-GB"/>
              </w:rPr>
              <w:tab/>
            </w:r>
            <w:r w:rsidR="00C35F83" w:rsidRPr="00B77E58">
              <w:rPr>
                <w:rStyle w:val="Hyperlink"/>
                <w:noProof/>
              </w:rPr>
              <w:t>Number of repeating groups and variable data</w:t>
            </w:r>
            <w:r w:rsidR="00C35F83">
              <w:rPr>
                <w:noProof/>
                <w:webHidden/>
              </w:rPr>
              <w:tab/>
            </w:r>
            <w:r w:rsidR="00C35F83">
              <w:rPr>
                <w:noProof/>
                <w:webHidden/>
              </w:rPr>
              <w:fldChar w:fldCharType="begin"/>
            </w:r>
            <w:r w:rsidR="00C35F83">
              <w:rPr>
                <w:noProof/>
                <w:webHidden/>
              </w:rPr>
              <w:instrText xml:space="preserve"> PAGEREF _Toc57062015 \h </w:instrText>
            </w:r>
            <w:r w:rsidR="00C35F83">
              <w:rPr>
                <w:noProof/>
                <w:webHidden/>
              </w:rPr>
            </w:r>
            <w:r w:rsidR="00C35F83">
              <w:rPr>
                <w:noProof/>
                <w:webHidden/>
              </w:rPr>
              <w:fldChar w:fldCharType="separate"/>
            </w:r>
            <w:r w:rsidR="00C35F83">
              <w:rPr>
                <w:noProof/>
                <w:webHidden/>
              </w:rPr>
              <w:t>54</w:t>
            </w:r>
            <w:r w:rsidR="00C35F83">
              <w:rPr>
                <w:noProof/>
                <w:webHidden/>
              </w:rPr>
              <w:fldChar w:fldCharType="end"/>
            </w:r>
          </w:hyperlink>
        </w:p>
        <w:p w14:paraId="4FAAC056" w14:textId="77777777" w:rsidR="00C35F83" w:rsidRDefault="00310836">
          <w:pPr>
            <w:pStyle w:val="TOC2"/>
            <w:rPr>
              <w:rFonts w:asciiTheme="minorHAnsi" w:eastAsiaTheme="minorEastAsia" w:hAnsiTheme="minorHAnsi"/>
              <w:noProof/>
              <w:sz w:val="24"/>
              <w:lang w:val="en-DE" w:eastAsia="en-GB"/>
            </w:rPr>
          </w:pPr>
          <w:hyperlink w:anchor="_Toc57062016" w:history="1">
            <w:r w:rsidR="00C35F83" w:rsidRPr="00B77E58">
              <w:rPr>
                <w:rStyle w:val="Hyperlink"/>
                <w:noProof/>
              </w:rPr>
              <w:t>7.4</w:t>
            </w:r>
            <w:r w:rsidR="00C35F83">
              <w:rPr>
                <w:rFonts w:asciiTheme="minorHAnsi" w:eastAsiaTheme="minorEastAsia" w:hAnsiTheme="minorHAnsi"/>
                <w:noProof/>
                <w:sz w:val="24"/>
                <w:lang w:val="en-DE" w:eastAsia="en-GB"/>
              </w:rPr>
              <w:tab/>
            </w:r>
            <w:r w:rsidR="00C35F83" w:rsidRPr="00B77E58">
              <w:rPr>
                <w:rStyle w:val="Hyperlink"/>
                <w:noProof/>
              </w:rPr>
              <w:t>Comaptibility strategy</w:t>
            </w:r>
            <w:r w:rsidR="00C35F83">
              <w:rPr>
                <w:noProof/>
                <w:webHidden/>
              </w:rPr>
              <w:tab/>
            </w:r>
            <w:r w:rsidR="00C35F83">
              <w:rPr>
                <w:noProof/>
                <w:webHidden/>
              </w:rPr>
              <w:fldChar w:fldCharType="begin"/>
            </w:r>
            <w:r w:rsidR="00C35F83">
              <w:rPr>
                <w:noProof/>
                <w:webHidden/>
              </w:rPr>
              <w:instrText xml:space="preserve"> PAGEREF _Toc57062016 \h </w:instrText>
            </w:r>
            <w:r w:rsidR="00C35F83">
              <w:rPr>
                <w:noProof/>
                <w:webHidden/>
              </w:rPr>
            </w:r>
            <w:r w:rsidR="00C35F83">
              <w:rPr>
                <w:noProof/>
                <w:webHidden/>
              </w:rPr>
              <w:fldChar w:fldCharType="separate"/>
            </w:r>
            <w:r w:rsidR="00C35F83">
              <w:rPr>
                <w:noProof/>
                <w:webHidden/>
              </w:rPr>
              <w:t>54</w:t>
            </w:r>
            <w:r w:rsidR="00C35F83">
              <w:rPr>
                <w:noProof/>
                <w:webHidden/>
              </w:rPr>
              <w:fldChar w:fldCharType="end"/>
            </w:r>
          </w:hyperlink>
        </w:p>
        <w:p w14:paraId="64A17D14" w14:textId="77777777" w:rsidR="00C35F83" w:rsidRDefault="00310836">
          <w:pPr>
            <w:pStyle w:val="TOC2"/>
            <w:rPr>
              <w:rFonts w:asciiTheme="minorHAnsi" w:eastAsiaTheme="minorEastAsia" w:hAnsiTheme="minorHAnsi"/>
              <w:noProof/>
              <w:sz w:val="24"/>
              <w:lang w:val="en-DE" w:eastAsia="en-GB"/>
            </w:rPr>
          </w:pPr>
          <w:hyperlink w:anchor="_Toc57062017" w:history="1">
            <w:r w:rsidR="00C35F83" w:rsidRPr="00B77E58">
              <w:rPr>
                <w:rStyle w:val="Hyperlink"/>
                <w:noProof/>
              </w:rPr>
              <w:t>7.5</w:t>
            </w:r>
            <w:r w:rsidR="00C35F83">
              <w:rPr>
                <w:rFonts w:asciiTheme="minorHAnsi" w:eastAsiaTheme="minorEastAsia" w:hAnsiTheme="minorHAnsi"/>
                <w:noProof/>
                <w:sz w:val="24"/>
                <w:lang w:val="en-DE" w:eastAsia="en-GB"/>
              </w:rPr>
              <w:tab/>
            </w:r>
            <w:r w:rsidR="00C35F83" w:rsidRPr="00B77E58">
              <w:rPr>
                <w:rStyle w:val="Hyperlink"/>
                <w:noProof/>
              </w:rPr>
              <w:t>Message schema extension example</w:t>
            </w:r>
            <w:r w:rsidR="00C35F83">
              <w:rPr>
                <w:noProof/>
                <w:webHidden/>
              </w:rPr>
              <w:tab/>
            </w:r>
            <w:r w:rsidR="00C35F83">
              <w:rPr>
                <w:noProof/>
                <w:webHidden/>
              </w:rPr>
              <w:fldChar w:fldCharType="begin"/>
            </w:r>
            <w:r w:rsidR="00C35F83">
              <w:rPr>
                <w:noProof/>
                <w:webHidden/>
              </w:rPr>
              <w:instrText xml:space="preserve"> PAGEREF _Toc57062017 \h </w:instrText>
            </w:r>
            <w:r w:rsidR="00C35F83">
              <w:rPr>
                <w:noProof/>
                <w:webHidden/>
              </w:rPr>
            </w:r>
            <w:r w:rsidR="00C35F83">
              <w:rPr>
                <w:noProof/>
                <w:webHidden/>
              </w:rPr>
              <w:fldChar w:fldCharType="separate"/>
            </w:r>
            <w:r w:rsidR="00C35F83">
              <w:rPr>
                <w:noProof/>
                <w:webHidden/>
              </w:rPr>
              <w:t>55</w:t>
            </w:r>
            <w:r w:rsidR="00C35F83">
              <w:rPr>
                <w:noProof/>
                <w:webHidden/>
              </w:rPr>
              <w:fldChar w:fldCharType="end"/>
            </w:r>
          </w:hyperlink>
        </w:p>
        <w:p w14:paraId="2248604E" w14:textId="77777777" w:rsidR="00C35F83" w:rsidRDefault="00310836">
          <w:pPr>
            <w:pStyle w:val="TOC1"/>
            <w:rPr>
              <w:rFonts w:asciiTheme="minorHAnsi" w:eastAsiaTheme="minorEastAsia" w:hAnsiTheme="minorHAnsi"/>
              <w:b w:val="0"/>
              <w:noProof/>
              <w:sz w:val="24"/>
              <w:lang w:val="en-DE" w:eastAsia="en-GB"/>
            </w:rPr>
          </w:pPr>
          <w:hyperlink w:anchor="_Toc57062018" w:history="1">
            <w:r w:rsidR="00C35F83" w:rsidRPr="00B77E58">
              <w:rPr>
                <w:rStyle w:val="Hyperlink"/>
                <w:noProof/>
              </w:rPr>
              <w:t>8</w:t>
            </w:r>
            <w:r w:rsidR="00C35F83">
              <w:rPr>
                <w:rFonts w:asciiTheme="minorHAnsi" w:eastAsiaTheme="minorEastAsia" w:hAnsiTheme="minorHAnsi"/>
                <w:b w:val="0"/>
                <w:noProof/>
                <w:sz w:val="24"/>
                <w:lang w:val="en-DE" w:eastAsia="en-GB"/>
              </w:rPr>
              <w:tab/>
            </w:r>
            <w:r w:rsidR="00C35F83" w:rsidRPr="00B77E58">
              <w:rPr>
                <w:rStyle w:val="Hyperlink"/>
                <w:noProof/>
              </w:rPr>
              <w:t>Usage Guidelines</w:t>
            </w:r>
            <w:r w:rsidR="00C35F83">
              <w:rPr>
                <w:noProof/>
                <w:webHidden/>
              </w:rPr>
              <w:tab/>
            </w:r>
            <w:r w:rsidR="00C35F83">
              <w:rPr>
                <w:noProof/>
                <w:webHidden/>
              </w:rPr>
              <w:fldChar w:fldCharType="begin"/>
            </w:r>
            <w:r w:rsidR="00C35F83">
              <w:rPr>
                <w:noProof/>
                <w:webHidden/>
              </w:rPr>
              <w:instrText xml:space="preserve"> PAGEREF _Toc57062018 \h </w:instrText>
            </w:r>
            <w:r w:rsidR="00C35F83">
              <w:rPr>
                <w:noProof/>
                <w:webHidden/>
              </w:rPr>
            </w:r>
            <w:r w:rsidR="00C35F83">
              <w:rPr>
                <w:noProof/>
                <w:webHidden/>
              </w:rPr>
              <w:fldChar w:fldCharType="separate"/>
            </w:r>
            <w:r w:rsidR="00C35F83">
              <w:rPr>
                <w:noProof/>
                <w:webHidden/>
              </w:rPr>
              <w:t>56</w:t>
            </w:r>
            <w:r w:rsidR="00C35F83">
              <w:rPr>
                <w:noProof/>
                <w:webHidden/>
              </w:rPr>
              <w:fldChar w:fldCharType="end"/>
            </w:r>
          </w:hyperlink>
        </w:p>
        <w:p w14:paraId="4DA3435D" w14:textId="77777777" w:rsidR="00C35F83" w:rsidRDefault="00310836">
          <w:pPr>
            <w:pStyle w:val="TOC2"/>
            <w:rPr>
              <w:rFonts w:asciiTheme="minorHAnsi" w:eastAsiaTheme="minorEastAsia" w:hAnsiTheme="minorHAnsi"/>
              <w:noProof/>
              <w:sz w:val="24"/>
              <w:lang w:val="en-DE" w:eastAsia="en-GB"/>
            </w:rPr>
          </w:pPr>
          <w:hyperlink w:anchor="_Toc57062019" w:history="1">
            <w:r w:rsidR="00C35F83" w:rsidRPr="00B77E58">
              <w:rPr>
                <w:rStyle w:val="Hyperlink"/>
                <w:noProof/>
              </w:rPr>
              <w:t>8.1</w:t>
            </w:r>
            <w:r w:rsidR="00C35F83">
              <w:rPr>
                <w:rFonts w:asciiTheme="minorHAnsi" w:eastAsiaTheme="minorEastAsia" w:hAnsiTheme="minorHAnsi"/>
                <w:noProof/>
                <w:sz w:val="24"/>
                <w:lang w:val="en-DE" w:eastAsia="en-GB"/>
              </w:rPr>
              <w:tab/>
            </w:r>
            <w:r w:rsidR="00C35F83" w:rsidRPr="00B77E58">
              <w:rPr>
                <w:rStyle w:val="Hyperlink"/>
                <w:noProof/>
              </w:rPr>
              <w:t>Identifier encodings</w:t>
            </w:r>
            <w:r w:rsidR="00C35F83">
              <w:rPr>
                <w:noProof/>
                <w:webHidden/>
              </w:rPr>
              <w:tab/>
            </w:r>
            <w:r w:rsidR="00C35F83">
              <w:rPr>
                <w:noProof/>
                <w:webHidden/>
              </w:rPr>
              <w:fldChar w:fldCharType="begin"/>
            </w:r>
            <w:r w:rsidR="00C35F83">
              <w:rPr>
                <w:noProof/>
                <w:webHidden/>
              </w:rPr>
              <w:instrText xml:space="preserve"> PAGEREF _Toc57062019 \h </w:instrText>
            </w:r>
            <w:r w:rsidR="00C35F83">
              <w:rPr>
                <w:noProof/>
                <w:webHidden/>
              </w:rPr>
            </w:r>
            <w:r w:rsidR="00C35F83">
              <w:rPr>
                <w:noProof/>
                <w:webHidden/>
              </w:rPr>
              <w:fldChar w:fldCharType="separate"/>
            </w:r>
            <w:r w:rsidR="00C35F83">
              <w:rPr>
                <w:noProof/>
                <w:webHidden/>
              </w:rPr>
              <w:t>56</w:t>
            </w:r>
            <w:r w:rsidR="00C35F83">
              <w:rPr>
                <w:noProof/>
                <w:webHidden/>
              </w:rPr>
              <w:fldChar w:fldCharType="end"/>
            </w:r>
          </w:hyperlink>
        </w:p>
        <w:p w14:paraId="0B5C1504" w14:textId="77777777" w:rsidR="00C35F83" w:rsidRDefault="00310836">
          <w:pPr>
            <w:pStyle w:val="TOC1"/>
            <w:rPr>
              <w:rFonts w:asciiTheme="minorHAnsi" w:eastAsiaTheme="minorEastAsia" w:hAnsiTheme="minorHAnsi"/>
              <w:b w:val="0"/>
              <w:noProof/>
              <w:sz w:val="24"/>
              <w:lang w:val="en-DE" w:eastAsia="en-GB"/>
            </w:rPr>
          </w:pPr>
          <w:hyperlink w:anchor="_Toc57062020" w:history="1">
            <w:r w:rsidR="00C35F83" w:rsidRPr="00B77E58">
              <w:rPr>
                <w:rStyle w:val="Hyperlink"/>
                <w:noProof/>
              </w:rPr>
              <w:t>9</w:t>
            </w:r>
            <w:r w:rsidR="00C35F83">
              <w:rPr>
                <w:rFonts w:asciiTheme="minorHAnsi" w:eastAsiaTheme="minorEastAsia" w:hAnsiTheme="minorHAnsi"/>
                <w:b w:val="0"/>
                <w:noProof/>
                <w:sz w:val="24"/>
                <w:lang w:val="en-DE" w:eastAsia="en-GB"/>
              </w:rPr>
              <w:tab/>
            </w:r>
            <w:r w:rsidR="00C35F83" w:rsidRPr="00B77E58">
              <w:rPr>
                <w:rStyle w:val="Hyperlink"/>
                <w:noProof/>
              </w:rPr>
              <w:t>Examples</w:t>
            </w:r>
            <w:r w:rsidR="00C35F83">
              <w:rPr>
                <w:noProof/>
                <w:webHidden/>
              </w:rPr>
              <w:tab/>
            </w:r>
            <w:r w:rsidR="00C35F83">
              <w:rPr>
                <w:noProof/>
                <w:webHidden/>
              </w:rPr>
              <w:fldChar w:fldCharType="begin"/>
            </w:r>
            <w:r w:rsidR="00C35F83">
              <w:rPr>
                <w:noProof/>
                <w:webHidden/>
              </w:rPr>
              <w:instrText xml:space="preserve"> PAGEREF _Toc57062020 \h </w:instrText>
            </w:r>
            <w:r w:rsidR="00C35F83">
              <w:rPr>
                <w:noProof/>
                <w:webHidden/>
              </w:rPr>
            </w:r>
            <w:r w:rsidR="00C35F83">
              <w:rPr>
                <w:noProof/>
                <w:webHidden/>
              </w:rPr>
              <w:fldChar w:fldCharType="separate"/>
            </w:r>
            <w:r w:rsidR="00C35F83">
              <w:rPr>
                <w:noProof/>
                <w:webHidden/>
              </w:rPr>
              <w:t>57</w:t>
            </w:r>
            <w:r w:rsidR="00C35F83">
              <w:rPr>
                <w:noProof/>
                <w:webHidden/>
              </w:rPr>
              <w:fldChar w:fldCharType="end"/>
            </w:r>
          </w:hyperlink>
        </w:p>
        <w:p w14:paraId="669EDFD7" w14:textId="77777777" w:rsidR="00C35F83" w:rsidRDefault="00310836">
          <w:pPr>
            <w:pStyle w:val="TOC2"/>
            <w:rPr>
              <w:rFonts w:asciiTheme="minorHAnsi" w:eastAsiaTheme="minorEastAsia" w:hAnsiTheme="minorHAnsi"/>
              <w:noProof/>
              <w:sz w:val="24"/>
              <w:lang w:val="en-DE" w:eastAsia="en-GB"/>
            </w:rPr>
          </w:pPr>
          <w:hyperlink w:anchor="_Toc57062021" w:history="1">
            <w:r w:rsidR="00C35F83" w:rsidRPr="00B77E58">
              <w:rPr>
                <w:rStyle w:val="Hyperlink"/>
                <w:noProof/>
              </w:rPr>
              <w:t>9.1</w:t>
            </w:r>
            <w:r w:rsidR="00C35F83">
              <w:rPr>
                <w:rFonts w:asciiTheme="minorHAnsi" w:eastAsiaTheme="minorEastAsia" w:hAnsiTheme="minorHAnsi"/>
                <w:noProof/>
                <w:sz w:val="24"/>
                <w:lang w:val="en-DE" w:eastAsia="en-GB"/>
              </w:rPr>
              <w:tab/>
            </w:r>
            <w:r w:rsidR="00C35F83" w:rsidRPr="00B77E58">
              <w:rPr>
                <w:rStyle w:val="Hyperlink"/>
                <w:noProof/>
              </w:rPr>
              <w:t>Flat, fixed-length message</w:t>
            </w:r>
            <w:r w:rsidR="00C35F83">
              <w:rPr>
                <w:noProof/>
                <w:webHidden/>
              </w:rPr>
              <w:tab/>
            </w:r>
            <w:r w:rsidR="00C35F83">
              <w:rPr>
                <w:noProof/>
                <w:webHidden/>
              </w:rPr>
              <w:fldChar w:fldCharType="begin"/>
            </w:r>
            <w:r w:rsidR="00C35F83">
              <w:rPr>
                <w:noProof/>
                <w:webHidden/>
              </w:rPr>
              <w:instrText xml:space="preserve"> PAGEREF _Toc57062021 \h </w:instrText>
            </w:r>
            <w:r w:rsidR="00C35F83">
              <w:rPr>
                <w:noProof/>
                <w:webHidden/>
              </w:rPr>
            </w:r>
            <w:r w:rsidR="00C35F83">
              <w:rPr>
                <w:noProof/>
                <w:webHidden/>
              </w:rPr>
              <w:fldChar w:fldCharType="separate"/>
            </w:r>
            <w:r w:rsidR="00C35F83">
              <w:rPr>
                <w:noProof/>
                <w:webHidden/>
              </w:rPr>
              <w:t>57</w:t>
            </w:r>
            <w:r w:rsidR="00C35F83">
              <w:rPr>
                <w:noProof/>
                <w:webHidden/>
              </w:rPr>
              <w:fldChar w:fldCharType="end"/>
            </w:r>
          </w:hyperlink>
        </w:p>
        <w:p w14:paraId="77FE2D71" w14:textId="77777777" w:rsidR="00C35F83" w:rsidRDefault="00310836">
          <w:pPr>
            <w:pStyle w:val="TOC3"/>
            <w:rPr>
              <w:rFonts w:asciiTheme="minorHAnsi" w:eastAsiaTheme="minorEastAsia" w:hAnsiTheme="minorHAnsi"/>
              <w:noProof/>
              <w:sz w:val="24"/>
              <w:lang w:val="en-DE" w:eastAsia="en-GB"/>
            </w:rPr>
          </w:pPr>
          <w:hyperlink w:anchor="_Toc57062022" w:history="1">
            <w:r w:rsidR="00C35F83" w:rsidRPr="00B77E58">
              <w:rPr>
                <w:rStyle w:val="Hyperlink"/>
                <w:noProof/>
              </w:rPr>
              <w:t>9.1.1</w:t>
            </w:r>
            <w:r w:rsidR="00C35F83">
              <w:rPr>
                <w:rFonts w:asciiTheme="minorHAnsi" w:eastAsiaTheme="minorEastAsia" w:hAnsiTheme="minorHAnsi"/>
                <w:noProof/>
                <w:sz w:val="24"/>
                <w:lang w:val="en-DE" w:eastAsia="en-GB"/>
              </w:rPr>
              <w:tab/>
            </w:r>
            <w:r w:rsidR="00C35F83" w:rsidRPr="00B77E58">
              <w:rPr>
                <w:rStyle w:val="Hyperlink"/>
                <w:noProof/>
              </w:rPr>
              <w:t>Sample order message schema</w:t>
            </w:r>
            <w:r w:rsidR="00C35F83">
              <w:rPr>
                <w:noProof/>
                <w:webHidden/>
              </w:rPr>
              <w:tab/>
            </w:r>
            <w:r w:rsidR="00C35F83">
              <w:rPr>
                <w:noProof/>
                <w:webHidden/>
              </w:rPr>
              <w:fldChar w:fldCharType="begin"/>
            </w:r>
            <w:r w:rsidR="00C35F83">
              <w:rPr>
                <w:noProof/>
                <w:webHidden/>
              </w:rPr>
              <w:instrText xml:space="preserve"> PAGEREF _Toc57062022 \h </w:instrText>
            </w:r>
            <w:r w:rsidR="00C35F83">
              <w:rPr>
                <w:noProof/>
                <w:webHidden/>
              </w:rPr>
            </w:r>
            <w:r w:rsidR="00C35F83">
              <w:rPr>
                <w:noProof/>
                <w:webHidden/>
              </w:rPr>
              <w:fldChar w:fldCharType="separate"/>
            </w:r>
            <w:r w:rsidR="00C35F83">
              <w:rPr>
                <w:noProof/>
                <w:webHidden/>
              </w:rPr>
              <w:t>57</w:t>
            </w:r>
            <w:r w:rsidR="00C35F83">
              <w:rPr>
                <w:noProof/>
                <w:webHidden/>
              </w:rPr>
              <w:fldChar w:fldCharType="end"/>
            </w:r>
          </w:hyperlink>
        </w:p>
        <w:p w14:paraId="6D224F4B" w14:textId="77777777" w:rsidR="00C35F83" w:rsidRDefault="00310836">
          <w:pPr>
            <w:pStyle w:val="TOC3"/>
            <w:rPr>
              <w:rFonts w:asciiTheme="minorHAnsi" w:eastAsiaTheme="minorEastAsia" w:hAnsiTheme="minorHAnsi"/>
              <w:noProof/>
              <w:sz w:val="24"/>
              <w:lang w:val="en-DE" w:eastAsia="en-GB"/>
            </w:rPr>
          </w:pPr>
          <w:hyperlink w:anchor="_Toc57062023" w:history="1">
            <w:r w:rsidR="00C35F83" w:rsidRPr="00B77E58">
              <w:rPr>
                <w:rStyle w:val="Hyperlink"/>
                <w:noProof/>
              </w:rPr>
              <w:t>9.1.2</w:t>
            </w:r>
            <w:r w:rsidR="00C35F83">
              <w:rPr>
                <w:rFonts w:asciiTheme="minorHAnsi" w:eastAsiaTheme="minorEastAsia" w:hAnsiTheme="minorHAnsi"/>
                <w:noProof/>
                <w:sz w:val="24"/>
                <w:lang w:val="en-DE" w:eastAsia="en-GB"/>
              </w:rPr>
              <w:tab/>
            </w:r>
            <w:r w:rsidR="00C35F83" w:rsidRPr="00B77E58">
              <w:rPr>
                <w:rStyle w:val="Hyperlink"/>
                <w:noProof/>
              </w:rPr>
              <w:t>Wire format of an order message</w:t>
            </w:r>
            <w:r w:rsidR="00C35F83">
              <w:rPr>
                <w:noProof/>
                <w:webHidden/>
              </w:rPr>
              <w:tab/>
            </w:r>
            <w:r w:rsidR="00C35F83">
              <w:rPr>
                <w:noProof/>
                <w:webHidden/>
              </w:rPr>
              <w:fldChar w:fldCharType="begin"/>
            </w:r>
            <w:r w:rsidR="00C35F83">
              <w:rPr>
                <w:noProof/>
                <w:webHidden/>
              </w:rPr>
              <w:instrText xml:space="preserve"> PAGEREF _Toc57062023 \h </w:instrText>
            </w:r>
            <w:r w:rsidR="00C35F83">
              <w:rPr>
                <w:noProof/>
                <w:webHidden/>
              </w:rPr>
            </w:r>
            <w:r w:rsidR="00C35F83">
              <w:rPr>
                <w:noProof/>
                <w:webHidden/>
              </w:rPr>
              <w:fldChar w:fldCharType="separate"/>
            </w:r>
            <w:r w:rsidR="00C35F83">
              <w:rPr>
                <w:noProof/>
                <w:webHidden/>
              </w:rPr>
              <w:t>58</w:t>
            </w:r>
            <w:r w:rsidR="00C35F83">
              <w:rPr>
                <w:noProof/>
                <w:webHidden/>
              </w:rPr>
              <w:fldChar w:fldCharType="end"/>
            </w:r>
          </w:hyperlink>
        </w:p>
        <w:p w14:paraId="5848EB34" w14:textId="77777777" w:rsidR="00C35F83" w:rsidRDefault="00310836">
          <w:pPr>
            <w:pStyle w:val="TOC2"/>
            <w:rPr>
              <w:rFonts w:asciiTheme="minorHAnsi" w:eastAsiaTheme="minorEastAsia" w:hAnsiTheme="minorHAnsi"/>
              <w:noProof/>
              <w:sz w:val="24"/>
              <w:lang w:val="en-DE" w:eastAsia="en-GB"/>
            </w:rPr>
          </w:pPr>
          <w:hyperlink w:anchor="_Toc57062024" w:history="1">
            <w:r w:rsidR="00C35F83" w:rsidRPr="00B77E58">
              <w:rPr>
                <w:rStyle w:val="Hyperlink"/>
                <w:noProof/>
              </w:rPr>
              <w:t>9.2</w:t>
            </w:r>
            <w:r w:rsidR="00C35F83">
              <w:rPr>
                <w:rFonts w:asciiTheme="minorHAnsi" w:eastAsiaTheme="minorEastAsia" w:hAnsiTheme="minorHAnsi"/>
                <w:noProof/>
                <w:sz w:val="24"/>
                <w:lang w:val="en-DE" w:eastAsia="en-GB"/>
              </w:rPr>
              <w:tab/>
            </w:r>
            <w:r w:rsidR="00C35F83" w:rsidRPr="00B77E58">
              <w:rPr>
                <w:rStyle w:val="Hyperlink"/>
                <w:noProof/>
              </w:rPr>
              <w:t>Message with a repeating group</w:t>
            </w:r>
            <w:r w:rsidR="00C35F83">
              <w:rPr>
                <w:noProof/>
                <w:webHidden/>
              </w:rPr>
              <w:tab/>
            </w:r>
            <w:r w:rsidR="00C35F83">
              <w:rPr>
                <w:noProof/>
                <w:webHidden/>
              </w:rPr>
              <w:fldChar w:fldCharType="begin"/>
            </w:r>
            <w:r w:rsidR="00C35F83">
              <w:rPr>
                <w:noProof/>
                <w:webHidden/>
              </w:rPr>
              <w:instrText xml:space="preserve"> PAGEREF _Toc57062024 \h </w:instrText>
            </w:r>
            <w:r w:rsidR="00C35F83">
              <w:rPr>
                <w:noProof/>
                <w:webHidden/>
              </w:rPr>
            </w:r>
            <w:r w:rsidR="00C35F83">
              <w:rPr>
                <w:noProof/>
                <w:webHidden/>
              </w:rPr>
              <w:fldChar w:fldCharType="separate"/>
            </w:r>
            <w:r w:rsidR="00C35F83">
              <w:rPr>
                <w:noProof/>
                <w:webHidden/>
              </w:rPr>
              <w:t>59</w:t>
            </w:r>
            <w:r w:rsidR="00C35F83">
              <w:rPr>
                <w:noProof/>
                <w:webHidden/>
              </w:rPr>
              <w:fldChar w:fldCharType="end"/>
            </w:r>
          </w:hyperlink>
        </w:p>
        <w:p w14:paraId="00740695" w14:textId="77777777" w:rsidR="00C35F83" w:rsidRDefault="00310836">
          <w:pPr>
            <w:pStyle w:val="TOC3"/>
            <w:rPr>
              <w:rFonts w:asciiTheme="minorHAnsi" w:eastAsiaTheme="minorEastAsia" w:hAnsiTheme="minorHAnsi"/>
              <w:noProof/>
              <w:sz w:val="24"/>
              <w:lang w:val="en-DE" w:eastAsia="en-GB"/>
            </w:rPr>
          </w:pPr>
          <w:hyperlink w:anchor="_Toc57062025" w:history="1">
            <w:r w:rsidR="00C35F83" w:rsidRPr="00B77E58">
              <w:rPr>
                <w:rStyle w:val="Hyperlink"/>
                <w:noProof/>
              </w:rPr>
              <w:t>9.2.1</w:t>
            </w:r>
            <w:r w:rsidR="00C35F83">
              <w:rPr>
                <w:rFonts w:asciiTheme="minorHAnsi" w:eastAsiaTheme="minorEastAsia" w:hAnsiTheme="minorHAnsi"/>
                <w:noProof/>
                <w:sz w:val="24"/>
                <w:lang w:val="en-DE" w:eastAsia="en-GB"/>
              </w:rPr>
              <w:tab/>
            </w:r>
            <w:r w:rsidR="00C35F83" w:rsidRPr="00B77E58">
              <w:rPr>
                <w:rStyle w:val="Hyperlink"/>
                <w:noProof/>
              </w:rPr>
              <w:t>Sample execution report message schema</w:t>
            </w:r>
            <w:r w:rsidR="00C35F83">
              <w:rPr>
                <w:noProof/>
                <w:webHidden/>
              </w:rPr>
              <w:tab/>
            </w:r>
            <w:r w:rsidR="00C35F83">
              <w:rPr>
                <w:noProof/>
                <w:webHidden/>
              </w:rPr>
              <w:fldChar w:fldCharType="begin"/>
            </w:r>
            <w:r w:rsidR="00C35F83">
              <w:rPr>
                <w:noProof/>
                <w:webHidden/>
              </w:rPr>
              <w:instrText xml:space="preserve"> PAGEREF _Toc57062025 \h </w:instrText>
            </w:r>
            <w:r w:rsidR="00C35F83">
              <w:rPr>
                <w:noProof/>
                <w:webHidden/>
              </w:rPr>
            </w:r>
            <w:r w:rsidR="00C35F83">
              <w:rPr>
                <w:noProof/>
                <w:webHidden/>
              </w:rPr>
              <w:fldChar w:fldCharType="separate"/>
            </w:r>
            <w:r w:rsidR="00C35F83">
              <w:rPr>
                <w:noProof/>
                <w:webHidden/>
              </w:rPr>
              <w:t>59</w:t>
            </w:r>
            <w:r w:rsidR="00C35F83">
              <w:rPr>
                <w:noProof/>
                <w:webHidden/>
              </w:rPr>
              <w:fldChar w:fldCharType="end"/>
            </w:r>
          </w:hyperlink>
        </w:p>
        <w:p w14:paraId="7E2D29B0" w14:textId="77777777" w:rsidR="00C35F83" w:rsidRDefault="00310836">
          <w:pPr>
            <w:pStyle w:val="TOC3"/>
            <w:rPr>
              <w:rFonts w:asciiTheme="minorHAnsi" w:eastAsiaTheme="minorEastAsia" w:hAnsiTheme="minorHAnsi"/>
              <w:noProof/>
              <w:sz w:val="24"/>
              <w:lang w:val="en-DE" w:eastAsia="en-GB"/>
            </w:rPr>
          </w:pPr>
          <w:hyperlink w:anchor="_Toc57062026" w:history="1">
            <w:r w:rsidR="00C35F83" w:rsidRPr="00B77E58">
              <w:rPr>
                <w:rStyle w:val="Hyperlink"/>
                <w:noProof/>
              </w:rPr>
              <w:t>9.2.2</w:t>
            </w:r>
            <w:r w:rsidR="00C35F83">
              <w:rPr>
                <w:rFonts w:asciiTheme="minorHAnsi" w:eastAsiaTheme="minorEastAsia" w:hAnsiTheme="minorHAnsi"/>
                <w:noProof/>
                <w:sz w:val="24"/>
                <w:lang w:val="en-DE" w:eastAsia="en-GB"/>
              </w:rPr>
              <w:tab/>
            </w:r>
            <w:r w:rsidR="00C35F83" w:rsidRPr="00B77E58">
              <w:rPr>
                <w:rStyle w:val="Hyperlink"/>
                <w:noProof/>
              </w:rPr>
              <w:t>Wire format of an execution message</w:t>
            </w:r>
            <w:r w:rsidR="00C35F83">
              <w:rPr>
                <w:noProof/>
                <w:webHidden/>
              </w:rPr>
              <w:tab/>
            </w:r>
            <w:r w:rsidR="00C35F83">
              <w:rPr>
                <w:noProof/>
                <w:webHidden/>
              </w:rPr>
              <w:fldChar w:fldCharType="begin"/>
            </w:r>
            <w:r w:rsidR="00C35F83">
              <w:rPr>
                <w:noProof/>
                <w:webHidden/>
              </w:rPr>
              <w:instrText xml:space="preserve"> PAGEREF _Toc57062026 \h </w:instrText>
            </w:r>
            <w:r w:rsidR="00C35F83">
              <w:rPr>
                <w:noProof/>
                <w:webHidden/>
              </w:rPr>
            </w:r>
            <w:r w:rsidR="00C35F83">
              <w:rPr>
                <w:noProof/>
                <w:webHidden/>
              </w:rPr>
              <w:fldChar w:fldCharType="separate"/>
            </w:r>
            <w:r w:rsidR="00C35F83">
              <w:rPr>
                <w:noProof/>
                <w:webHidden/>
              </w:rPr>
              <w:t>60</w:t>
            </w:r>
            <w:r w:rsidR="00C35F83">
              <w:rPr>
                <w:noProof/>
                <w:webHidden/>
              </w:rPr>
              <w:fldChar w:fldCharType="end"/>
            </w:r>
          </w:hyperlink>
        </w:p>
        <w:p w14:paraId="25A5418C" w14:textId="77777777" w:rsidR="00C35F83" w:rsidRDefault="00310836">
          <w:pPr>
            <w:pStyle w:val="TOC3"/>
            <w:rPr>
              <w:rFonts w:asciiTheme="minorHAnsi" w:eastAsiaTheme="minorEastAsia" w:hAnsiTheme="minorHAnsi"/>
              <w:noProof/>
              <w:sz w:val="24"/>
              <w:lang w:val="en-DE" w:eastAsia="en-GB"/>
            </w:rPr>
          </w:pPr>
          <w:hyperlink w:anchor="_Toc57062027" w:history="1">
            <w:r w:rsidR="00C35F83" w:rsidRPr="00B77E58">
              <w:rPr>
                <w:rStyle w:val="Hyperlink"/>
                <w:noProof/>
              </w:rPr>
              <w:t>9.2.3</w:t>
            </w:r>
            <w:r w:rsidR="00C35F83">
              <w:rPr>
                <w:rFonts w:asciiTheme="minorHAnsi" w:eastAsiaTheme="minorEastAsia" w:hAnsiTheme="minorHAnsi"/>
                <w:noProof/>
                <w:sz w:val="24"/>
                <w:lang w:val="en-DE" w:eastAsia="en-GB"/>
              </w:rPr>
              <w:tab/>
            </w:r>
            <w:r w:rsidR="00C35F83" w:rsidRPr="00B77E58">
              <w:rPr>
                <w:rStyle w:val="Hyperlink"/>
                <w:noProof/>
              </w:rPr>
              <w:t>Interpretation</w:t>
            </w:r>
            <w:r w:rsidR="00C35F83">
              <w:rPr>
                <w:noProof/>
                <w:webHidden/>
              </w:rPr>
              <w:tab/>
            </w:r>
            <w:r w:rsidR="00C35F83">
              <w:rPr>
                <w:noProof/>
                <w:webHidden/>
              </w:rPr>
              <w:fldChar w:fldCharType="begin"/>
            </w:r>
            <w:r w:rsidR="00C35F83">
              <w:rPr>
                <w:noProof/>
                <w:webHidden/>
              </w:rPr>
              <w:instrText xml:space="preserve"> PAGEREF _Toc57062027 \h </w:instrText>
            </w:r>
            <w:r w:rsidR="00C35F83">
              <w:rPr>
                <w:noProof/>
                <w:webHidden/>
              </w:rPr>
            </w:r>
            <w:r w:rsidR="00C35F83">
              <w:rPr>
                <w:noProof/>
                <w:webHidden/>
              </w:rPr>
              <w:fldChar w:fldCharType="separate"/>
            </w:r>
            <w:r w:rsidR="00C35F83">
              <w:rPr>
                <w:noProof/>
                <w:webHidden/>
              </w:rPr>
              <w:t>60</w:t>
            </w:r>
            <w:r w:rsidR="00C35F83">
              <w:rPr>
                <w:noProof/>
                <w:webHidden/>
              </w:rPr>
              <w:fldChar w:fldCharType="end"/>
            </w:r>
          </w:hyperlink>
        </w:p>
        <w:p w14:paraId="4FD05992" w14:textId="77777777" w:rsidR="00C35F83" w:rsidRDefault="00310836">
          <w:pPr>
            <w:pStyle w:val="TOC2"/>
            <w:rPr>
              <w:rFonts w:asciiTheme="minorHAnsi" w:eastAsiaTheme="minorEastAsia" w:hAnsiTheme="minorHAnsi"/>
              <w:noProof/>
              <w:sz w:val="24"/>
              <w:lang w:val="en-DE" w:eastAsia="en-GB"/>
            </w:rPr>
          </w:pPr>
          <w:hyperlink w:anchor="_Toc57062028" w:history="1">
            <w:r w:rsidR="00C35F83" w:rsidRPr="00B77E58">
              <w:rPr>
                <w:rStyle w:val="Hyperlink"/>
                <w:noProof/>
              </w:rPr>
              <w:t>9.3</w:t>
            </w:r>
            <w:r w:rsidR="00C35F83">
              <w:rPr>
                <w:rFonts w:asciiTheme="minorHAnsi" w:eastAsiaTheme="minorEastAsia" w:hAnsiTheme="minorHAnsi"/>
                <w:noProof/>
                <w:sz w:val="24"/>
                <w:lang w:val="en-DE" w:eastAsia="en-GB"/>
              </w:rPr>
              <w:tab/>
            </w:r>
            <w:r w:rsidR="00C35F83" w:rsidRPr="00B77E58">
              <w:rPr>
                <w:rStyle w:val="Hyperlink"/>
                <w:noProof/>
              </w:rPr>
              <w:t>Message with a variable-length field</w:t>
            </w:r>
            <w:r w:rsidR="00C35F83">
              <w:rPr>
                <w:noProof/>
                <w:webHidden/>
              </w:rPr>
              <w:tab/>
            </w:r>
            <w:r w:rsidR="00C35F83">
              <w:rPr>
                <w:noProof/>
                <w:webHidden/>
              </w:rPr>
              <w:fldChar w:fldCharType="begin"/>
            </w:r>
            <w:r w:rsidR="00C35F83">
              <w:rPr>
                <w:noProof/>
                <w:webHidden/>
              </w:rPr>
              <w:instrText xml:space="preserve"> PAGEREF _Toc57062028 \h </w:instrText>
            </w:r>
            <w:r w:rsidR="00C35F83">
              <w:rPr>
                <w:noProof/>
                <w:webHidden/>
              </w:rPr>
            </w:r>
            <w:r w:rsidR="00C35F83">
              <w:rPr>
                <w:noProof/>
                <w:webHidden/>
              </w:rPr>
              <w:fldChar w:fldCharType="separate"/>
            </w:r>
            <w:r w:rsidR="00C35F83">
              <w:rPr>
                <w:noProof/>
                <w:webHidden/>
              </w:rPr>
              <w:t>61</w:t>
            </w:r>
            <w:r w:rsidR="00C35F83">
              <w:rPr>
                <w:noProof/>
                <w:webHidden/>
              </w:rPr>
              <w:fldChar w:fldCharType="end"/>
            </w:r>
          </w:hyperlink>
        </w:p>
        <w:p w14:paraId="07091B59" w14:textId="77777777" w:rsidR="00C35F83" w:rsidRDefault="00310836">
          <w:pPr>
            <w:pStyle w:val="TOC3"/>
            <w:rPr>
              <w:rFonts w:asciiTheme="minorHAnsi" w:eastAsiaTheme="minorEastAsia" w:hAnsiTheme="minorHAnsi"/>
              <w:noProof/>
              <w:sz w:val="24"/>
              <w:lang w:val="en-DE" w:eastAsia="en-GB"/>
            </w:rPr>
          </w:pPr>
          <w:hyperlink w:anchor="_Toc57062029" w:history="1">
            <w:r w:rsidR="00C35F83" w:rsidRPr="00B77E58">
              <w:rPr>
                <w:rStyle w:val="Hyperlink"/>
                <w:noProof/>
              </w:rPr>
              <w:t>9.3.1</w:t>
            </w:r>
            <w:r w:rsidR="00C35F83">
              <w:rPr>
                <w:rFonts w:asciiTheme="minorHAnsi" w:eastAsiaTheme="minorEastAsia" w:hAnsiTheme="minorHAnsi"/>
                <w:noProof/>
                <w:sz w:val="24"/>
                <w:lang w:val="en-DE" w:eastAsia="en-GB"/>
              </w:rPr>
              <w:tab/>
            </w:r>
            <w:r w:rsidR="00C35F83" w:rsidRPr="00B77E58">
              <w:rPr>
                <w:rStyle w:val="Hyperlink"/>
                <w:noProof/>
              </w:rPr>
              <w:t>Sample business reject message schema</w:t>
            </w:r>
            <w:r w:rsidR="00C35F83">
              <w:rPr>
                <w:noProof/>
                <w:webHidden/>
              </w:rPr>
              <w:tab/>
            </w:r>
            <w:r w:rsidR="00C35F83">
              <w:rPr>
                <w:noProof/>
                <w:webHidden/>
              </w:rPr>
              <w:fldChar w:fldCharType="begin"/>
            </w:r>
            <w:r w:rsidR="00C35F83">
              <w:rPr>
                <w:noProof/>
                <w:webHidden/>
              </w:rPr>
              <w:instrText xml:space="preserve"> PAGEREF _Toc57062029 \h </w:instrText>
            </w:r>
            <w:r w:rsidR="00C35F83">
              <w:rPr>
                <w:noProof/>
                <w:webHidden/>
              </w:rPr>
            </w:r>
            <w:r w:rsidR="00C35F83">
              <w:rPr>
                <w:noProof/>
                <w:webHidden/>
              </w:rPr>
              <w:fldChar w:fldCharType="separate"/>
            </w:r>
            <w:r w:rsidR="00C35F83">
              <w:rPr>
                <w:noProof/>
                <w:webHidden/>
              </w:rPr>
              <w:t>61</w:t>
            </w:r>
            <w:r w:rsidR="00C35F83">
              <w:rPr>
                <w:noProof/>
                <w:webHidden/>
              </w:rPr>
              <w:fldChar w:fldCharType="end"/>
            </w:r>
          </w:hyperlink>
        </w:p>
        <w:p w14:paraId="036AC8A1" w14:textId="77777777" w:rsidR="00C35F83" w:rsidRDefault="00310836">
          <w:pPr>
            <w:pStyle w:val="TOC3"/>
            <w:rPr>
              <w:rFonts w:asciiTheme="minorHAnsi" w:eastAsiaTheme="minorEastAsia" w:hAnsiTheme="minorHAnsi"/>
              <w:noProof/>
              <w:sz w:val="24"/>
              <w:lang w:val="en-DE" w:eastAsia="en-GB"/>
            </w:rPr>
          </w:pPr>
          <w:hyperlink w:anchor="_Toc57062030" w:history="1">
            <w:r w:rsidR="00C35F83" w:rsidRPr="00B77E58">
              <w:rPr>
                <w:rStyle w:val="Hyperlink"/>
                <w:noProof/>
              </w:rPr>
              <w:t>9.3.2</w:t>
            </w:r>
            <w:r w:rsidR="00C35F83">
              <w:rPr>
                <w:rFonts w:asciiTheme="minorHAnsi" w:eastAsiaTheme="minorEastAsia" w:hAnsiTheme="minorHAnsi"/>
                <w:noProof/>
                <w:sz w:val="24"/>
                <w:lang w:val="en-DE" w:eastAsia="en-GB"/>
              </w:rPr>
              <w:tab/>
            </w:r>
            <w:r w:rsidR="00C35F83" w:rsidRPr="00B77E58">
              <w:rPr>
                <w:rStyle w:val="Hyperlink"/>
                <w:noProof/>
              </w:rPr>
              <w:t>Wire format of a business reject message</w:t>
            </w:r>
            <w:r w:rsidR="00C35F83">
              <w:rPr>
                <w:noProof/>
                <w:webHidden/>
              </w:rPr>
              <w:tab/>
            </w:r>
            <w:r w:rsidR="00C35F83">
              <w:rPr>
                <w:noProof/>
                <w:webHidden/>
              </w:rPr>
              <w:fldChar w:fldCharType="begin"/>
            </w:r>
            <w:r w:rsidR="00C35F83">
              <w:rPr>
                <w:noProof/>
                <w:webHidden/>
              </w:rPr>
              <w:instrText xml:space="preserve"> PAGEREF _Toc57062030 \h </w:instrText>
            </w:r>
            <w:r w:rsidR="00C35F83">
              <w:rPr>
                <w:noProof/>
                <w:webHidden/>
              </w:rPr>
            </w:r>
            <w:r w:rsidR="00C35F83">
              <w:rPr>
                <w:noProof/>
                <w:webHidden/>
              </w:rPr>
              <w:fldChar w:fldCharType="separate"/>
            </w:r>
            <w:r w:rsidR="00C35F83">
              <w:rPr>
                <w:noProof/>
                <w:webHidden/>
              </w:rPr>
              <w:t>62</w:t>
            </w:r>
            <w:r w:rsidR="00C35F83">
              <w:rPr>
                <w:noProof/>
                <w:webHidden/>
              </w:rPr>
              <w:fldChar w:fldCharType="end"/>
            </w:r>
          </w:hyperlink>
        </w:p>
        <w:p w14:paraId="329F6ACE" w14:textId="77777777" w:rsidR="00C35F83" w:rsidRDefault="00310836">
          <w:pPr>
            <w:pStyle w:val="TOC3"/>
            <w:rPr>
              <w:rFonts w:asciiTheme="minorHAnsi" w:eastAsiaTheme="minorEastAsia" w:hAnsiTheme="minorHAnsi"/>
              <w:noProof/>
              <w:sz w:val="24"/>
              <w:lang w:val="en-DE" w:eastAsia="en-GB"/>
            </w:rPr>
          </w:pPr>
          <w:hyperlink w:anchor="_Toc57062031" w:history="1">
            <w:r w:rsidR="00C35F83" w:rsidRPr="00B77E58">
              <w:rPr>
                <w:rStyle w:val="Hyperlink"/>
                <w:noProof/>
              </w:rPr>
              <w:t>9.3.3</w:t>
            </w:r>
            <w:r w:rsidR="00C35F83">
              <w:rPr>
                <w:rFonts w:asciiTheme="minorHAnsi" w:eastAsiaTheme="minorEastAsia" w:hAnsiTheme="minorHAnsi"/>
                <w:noProof/>
                <w:sz w:val="24"/>
                <w:lang w:val="en-DE" w:eastAsia="en-GB"/>
              </w:rPr>
              <w:tab/>
            </w:r>
            <w:r w:rsidR="00C35F83" w:rsidRPr="00B77E58">
              <w:rPr>
                <w:rStyle w:val="Hyperlink"/>
                <w:noProof/>
              </w:rPr>
              <w:t>Interpretation</w:t>
            </w:r>
            <w:r w:rsidR="00C35F83">
              <w:rPr>
                <w:noProof/>
                <w:webHidden/>
              </w:rPr>
              <w:tab/>
            </w:r>
            <w:r w:rsidR="00C35F83">
              <w:rPr>
                <w:noProof/>
                <w:webHidden/>
              </w:rPr>
              <w:fldChar w:fldCharType="begin"/>
            </w:r>
            <w:r w:rsidR="00C35F83">
              <w:rPr>
                <w:noProof/>
                <w:webHidden/>
              </w:rPr>
              <w:instrText xml:space="preserve"> PAGEREF _Toc57062031 \h </w:instrText>
            </w:r>
            <w:r w:rsidR="00C35F83">
              <w:rPr>
                <w:noProof/>
                <w:webHidden/>
              </w:rPr>
            </w:r>
            <w:r w:rsidR="00C35F83">
              <w:rPr>
                <w:noProof/>
                <w:webHidden/>
              </w:rPr>
              <w:fldChar w:fldCharType="separate"/>
            </w:r>
            <w:r w:rsidR="00C35F83">
              <w:rPr>
                <w:noProof/>
                <w:webHidden/>
              </w:rPr>
              <w:t>62</w:t>
            </w:r>
            <w:r w:rsidR="00C35F83">
              <w:rPr>
                <w:noProof/>
                <w:webHidden/>
              </w:rPr>
              <w:fldChar w:fldCharType="end"/>
            </w:r>
          </w:hyperlink>
        </w:p>
        <w:p w14:paraId="28D14205" w14:textId="77777777" w:rsidR="009B70FE" w:rsidRDefault="00E33E19">
          <w:r>
            <w:fldChar w:fldCharType="end"/>
          </w:r>
        </w:p>
        <w:customXmlInsRangeStart w:id="7" w:author="Errata" w:date="2020-11-24T10:42:00Z"/>
      </w:sdtContent>
    </w:sdt>
    <w:customXmlInsRangeEnd w:id="7"/>
    <w:p w14:paraId="7EDE83D8" w14:textId="77777777" w:rsidR="009B70FE" w:rsidRDefault="00E33E19">
      <w:pPr>
        <w:pStyle w:val="Disclaimer"/>
      </w:pPr>
      <w:r>
        <w:lastRenderedPageBreak/>
        <w:t>DISCLAIMER</w:t>
      </w:r>
    </w:p>
    <w:p w14:paraId="3974E0FE" w14:textId="77777777" w:rsidR="009B70FE" w:rsidRDefault="00E33E19">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53E83CED" w14:textId="77777777" w:rsidR="009B70FE" w:rsidRDefault="00E33E19">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0F7622F9" w14:textId="77777777" w:rsidR="009B70FE" w:rsidRDefault="00E33E19">
      <w:pPr>
        <w:pStyle w:val="BodyText"/>
      </w:pPr>
      <w:r>
        <w:rPr>
          <w:b/>
        </w:rPr>
        <w:t>DRAFT OR NOT RATIFIED PROPOSALS</w:t>
      </w:r>
      <w:r>
        <w:t xml:space="preserve"> (REFER TO PROPOSAL STATUS AND/OR SUBMISSION STATUS ON COVER PAGE) ARE PROVIDED “AS IS” TO INTERESTED PARTIES FOR DISCUSSION ONLY. PARTIES THAT CHOOSE TO IMPLEMENT THIS DRAFT PROPOSAL DO SO AT THEIR OWN RISK. IT IS A DRAFT DOCUMENT AND MAY BE UPDATED, REPLACED, OR MADE OBSOLETE BY OTHER DOCUMENTS AT ANY TIME. THE FIX GLOBAL TECHNICAL COMMITTEE WILL NOT ALLOW EARLY IMPLEMENTATION TO CONSTRAIN ITS ABILITY TO MAKE CHANGES TO THIS SPECIFICATION PRIOR TO FINAL RELEASE. IT IS INAPPROPRIATE TO USE FIX WORKING DRAFTS AS REFERENCE MATERIAL OR TO CITE THEM AS OTHER THAN “WORKS IN PROGRESS”. THE FIX GLOBAL TECHNICAL COMMITTEE WILL ISSUE, UPON COMPLETION OF REVIEW AND RATIFICATION, AN OFFICIAL STATUS (“APPROVED”) OF/FOR THE PROPOSAL AND A RELEASE NUMBER.</w:t>
      </w:r>
    </w:p>
    <w:p w14:paraId="422859E3" w14:textId="77777777" w:rsidR="009B70FE" w:rsidRDefault="00E33E19">
      <w:pPr>
        <w:pStyle w:val="BodyText"/>
      </w:pPr>
      <w:r>
        <w:t>No proprietary or ownership interest of any kind is granted with respect to the FIX Protocol (or any rights therein), except as expressly set out in FIX Protocol Limited’s Copyright and Acceptable Use Policy.</w:t>
      </w:r>
    </w:p>
    <w:p w14:paraId="210D327B" w14:textId="379DEEB6" w:rsidR="009B70FE" w:rsidRDefault="00E33E19">
      <w:pPr>
        <w:pStyle w:val="BodyText"/>
      </w:pPr>
      <w:r>
        <w:t xml:space="preserve">© Copyright </w:t>
      </w:r>
      <w:del w:id="8" w:author="Errata" w:date="2020-11-24T10:42:00Z">
        <w:r w:rsidR="005413C0">
          <w:delText>2003</w:delText>
        </w:r>
      </w:del>
      <w:ins w:id="9" w:author="Errata" w:date="2020-11-24T10:42:00Z">
        <w:r>
          <w:t>2013</w:t>
        </w:r>
      </w:ins>
      <w:r>
        <w:t>-2020 FIX Protocol Limited, all rights reserved</w:t>
      </w:r>
    </w:p>
    <w:p w14:paraId="12566A6F" w14:textId="77777777" w:rsidR="009B70FE" w:rsidRDefault="00E33E19">
      <w:pPr>
        <w:pStyle w:val="BodyText"/>
      </w:pPr>
      <w:r>
        <w:br/>
      </w:r>
    </w:p>
    <w:p w14:paraId="40DB7D61" w14:textId="77777777" w:rsidR="00F83F18" w:rsidRDefault="005413C0">
      <w:pPr>
        <w:pStyle w:val="BodyText"/>
        <w:rPr>
          <w:del w:id="10" w:author="Errata" w:date="2020-11-24T10:42:00Z"/>
        </w:rPr>
      </w:pPr>
      <w:del w:id="11" w:author="Errata" w:date="2020-11-24T10:42:00Z">
        <w:r>
          <w:rPr>
            <w:noProof/>
          </w:rPr>
          <w:drawing>
            <wp:inline distT="0" distB="0" distL="0" distR="0" wp14:anchorId="3F65D418" wp14:editId="40867F1A">
              <wp:extent cx="1117600" cy="393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del>
    </w:p>
    <w:p w14:paraId="183DDE52" w14:textId="77777777" w:rsidR="009B70FE" w:rsidRDefault="00E33E19">
      <w:pPr>
        <w:pStyle w:val="BodyText"/>
        <w:rPr>
          <w:ins w:id="12" w:author="Errata" w:date="2020-11-24T10:42:00Z"/>
        </w:rPr>
      </w:pPr>
      <w:ins w:id="13" w:author="Errata" w:date="2020-11-24T10:42:00Z">
        <w:r>
          <w:rPr>
            <w:noProof/>
          </w:rPr>
          <w:drawing>
            <wp:inline distT="0" distB="0" distL="0" distR="0">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8"/>
                      <a:stretch>
                        <a:fillRect/>
                      </a:stretch>
                    </pic:blipFill>
                    <pic:spPr bwMode="auto">
                      <a:xfrm>
                        <a:off x="0" y="0"/>
                        <a:ext cx="1117600" cy="393700"/>
                      </a:xfrm>
                      <a:prstGeom prst="rect">
                        <a:avLst/>
                      </a:prstGeom>
                      <a:noFill/>
                      <a:ln w="9525">
                        <a:noFill/>
                        <a:headEnd/>
                        <a:tailEnd/>
                      </a:ln>
                    </pic:spPr>
                  </pic:pic>
                </a:graphicData>
              </a:graphic>
            </wp:inline>
          </w:drawing>
        </w:r>
      </w:ins>
    </w:p>
    <w:p w14:paraId="1886B9E5" w14:textId="77777777" w:rsidR="009B70FE" w:rsidRDefault="00E33E19">
      <w:pPr>
        <w:pStyle w:val="BodyText"/>
      </w:pPr>
      <w:r>
        <w:t xml:space="preserve">FIX Technical Standard Specifications by </w:t>
      </w:r>
      <w:hyperlink r:id="rId9">
        <w:r>
          <w:rPr>
            <w:rStyle w:val="Hyperlink"/>
          </w:rPr>
          <w:t>FIX Protocol Ltd.</w:t>
        </w:r>
      </w:hyperlink>
      <w:r>
        <w:t xml:space="preserve"> are licensed under a </w:t>
      </w:r>
      <w:hyperlink r:id="rId10">
        <w:r>
          <w:rPr>
            <w:rStyle w:val="Hyperlink"/>
          </w:rPr>
          <w:t>Creative Commons Attribution-NoDerivatives 4.0 International License</w:t>
        </w:r>
      </w:hyperlink>
      <w:r>
        <w:t xml:space="preserve">. Based on a work at </w:t>
      </w:r>
      <w:hyperlink r:id="rId11">
        <w:r>
          <w:rPr>
            <w:rStyle w:val="Hyperlink"/>
          </w:rPr>
          <w:t>https://github.com/FIXTradingCommunity/</w:t>
        </w:r>
      </w:hyperlink>
      <w:r>
        <w:t>.</w:t>
      </w:r>
    </w:p>
    <w:p w14:paraId="02C6CEE2" w14:textId="77777777" w:rsidR="00F83F18" w:rsidRDefault="005413C0">
      <w:pPr>
        <w:pStyle w:val="Heading1"/>
        <w:rPr>
          <w:del w:id="14" w:author="Errata" w:date="2020-11-24T10:42:00Z"/>
        </w:rPr>
      </w:pPr>
      <w:bookmarkStart w:id="15" w:name="introduction"/>
      <w:bookmarkStart w:id="16" w:name="_Toc54858795"/>
      <w:del w:id="17" w:author="Errata" w:date="2020-11-24T10:42:00Z">
        <w:r>
          <w:delText>Introduction</w:delText>
        </w:r>
        <w:bookmarkEnd w:id="15"/>
        <w:bookmarkEnd w:id="16"/>
      </w:del>
    </w:p>
    <w:p w14:paraId="03965253" w14:textId="1FFB5DB0" w:rsidR="009B70FE" w:rsidRDefault="005413C0">
      <w:pPr>
        <w:pStyle w:val="Heading1"/>
        <w:rPr>
          <w:ins w:id="18" w:author="Errata" w:date="2020-11-24T10:42:00Z"/>
        </w:rPr>
      </w:pPr>
      <w:del w:id="19" w:author="Errata" w:date="2020-11-24T10:42:00Z">
        <w:r>
          <w:lastRenderedPageBreak/>
          <w:delText>FIX</w:delText>
        </w:r>
      </w:del>
      <w:bookmarkStart w:id="20" w:name="scope"/>
      <w:bookmarkStart w:id="21" w:name="_Toc57061830"/>
      <w:ins w:id="22" w:author="Errata" w:date="2020-11-24T10:42:00Z">
        <w:r w:rsidR="00E33E19">
          <w:t>Scope</w:t>
        </w:r>
        <w:bookmarkEnd w:id="20"/>
        <w:bookmarkEnd w:id="21"/>
      </w:ins>
    </w:p>
    <w:p w14:paraId="38E0DC3F" w14:textId="77777777" w:rsidR="009B70FE" w:rsidRDefault="00E33E19">
      <w:pPr>
        <w:pStyle w:val="FirstParagraph"/>
      </w:pPr>
      <w:ins w:id="23" w:author="Errata" w:date="2020-11-24T10:42:00Z">
        <w:r>
          <w:t>The Financial Information eXchange</w:t>
        </w:r>
      </w:ins>
      <w:r>
        <w:t xml:space="preserve"> Simple Binary Encoding (SBE) targets high performance trading systems. It is optimized for low latency of encoding and decoding while keeping bandwidth utilization reasonably small. For compatibility, it is intended to represent all FIX semantics.</w:t>
      </w:r>
    </w:p>
    <w:p w14:paraId="256E292A" w14:textId="77777777" w:rsidR="009B70FE" w:rsidRDefault="00E33E19">
      <w:pPr>
        <w:pStyle w:val="BodyText"/>
      </w:pPr>
      <w:r>
        <w:t>This encoding specification describes the wire protocol for messages. Thus, it provides a standard for interoperability between communicating parties. Users are free to implement the standard in a way that best suits their needs.</w:t>
      </w:r>
    </w:p>
    <w:p w14:paraId="0E2E06A7" w14:textId="77777777" w:rsidR="009B70FE" w:rsidRDefault="00E33E19">
      <w:pPr>
        <w:pStyle w:val="BodyText"/>
      </w:pPr>
      <w:r>
        <w:t>The encoding standard is complimentary to other FIX standards for session protocol and application level behavior.</w:t>
      </w:r>
    </w:p>
    <w:p w14:paraId="16C1F8B5" w14:textId="77777777" w:rsidR="009B70FE" w:rsidRDefault="00E33E19">
      <w:pPr>
        <w:pStyle w:val="Heading2"/>
      </w:pPr>
      <w:bookmarkStart w:id="24" w:name="binary-type-system"/>
      <w:bookmarkStart w:id="25" w:name="_Toc57061831"/>
      <w:bookmarkStart w:id="26" w:name="_Toc54858796"/>
      <w:r>
        <w:t>Binary type system</w:t>
      </w:r>
      <w:bookmarkEnd w:id="24"/>
      <w:bookmarkEnd w:id="25"/>
      <w:bookmarkEnd w:id="26"/>
    </w:p>
    <w:p w14:paraId="2A6EE889" w14:textId="0945FB84" w:rsidR="009B70FE" w:rsidRDefault="00E33E19">
      <w:pPr>
        <w:pStyle w:val="FirstParagraph"/>
      </w:pPr>
      <w:r>
        <w:t xml:space="preserve">In order to support traditional FIX semantics, all the documented field types are supported. However, instead of printable character representations of tag-value encoding, the type system binds to native binary </w:t>
      </w:r>
      <w:del w:id="27" w:author="Errata" w:date="2020-11-24T10:42:00Z">
        <w:r w:rsidR="005413C0">
          <w:delText>data types</w:delText>
        </w:r>
      </w:del>
      <w:ins w:id="28" w:author="Errata" w:date="2020-11-24T10:42:00Z">
        <w:r>
          <w:t>datatypes</w:t>
        </w:r>
      </w:ins>
      <w:r>
        <w:t>, and defines derived types as needed.</w:t>
      </w:r>
    </w:p>
    <w:p w14:paraId="7BDB8CC2" w14:textId="77777777" w:rsidR="009B70FE" w:rsidRDefault="00E33E19">
      <w:pPr>
        <w:pStyle w:val="BodyText"/>
      </w:pPr>
      <w:r>
        <w:t>The binary type system has been enhanced in these ways:</w:t>
      </w:r>
    </w:p>
    <w:p w14:paraId="30B3E923" w14:textId="77777777" w:rsidR="009B70FE" w:rsidRDefault="00E33E19" w:rsidP="00E33E19">
      <w:pPr>
        <w:numPr>
          <w:ilvl w:val="0"/>
          <w:numId w:val="4"/>
        </w:numPr>
      </w:pPr>
      <w:r>
        <w:t>Provides a means to specify precision of decimal numbers and timestamps, as well as valid ranges of numbers.</w:t>
      </w:r>
    </w:p>
    <w:p w14:paraId="0103A488" w14:textId="77777777" w:rsidR="009B70FE" w:rsidRDefault="00E33E19" w:rsidP="00E33E19">
      <w:pPr>
        <w:numPr>
          <w:ilvl w:val="0"/>
          <w:numId w:val="4"/>
        </w:numPr>
      </w:pPr>
      <w:r>
        <w:t>Differentiates fixed-length character arrays from variable-length strings. Allows a way to specify the minimum and maximum length of strings that an application can accept.</w:t>
      </w:r>
    </w:p>
    <w:p w14:paraId="03CBAD75" w14:textId="77777777" w:rsidR="009B70FE" w:rsidRDefault="00E33E19" w:rsidP="00E33E19">
      <w:pPr>
        <w:numPr>
          <w:ilvl w:val="0"/>
          <w:numId w:val="4"/>
        </w:numPr>
      </w:pPr>
      <w:r>
        <w:t>Provides a consistent system of enumerations, Boolean switches and multiple-choice fields.</w:t>
      </w:r>
    </w:p>
    <w:p w14:paraId="37CA0FE3" w14:textId="77777777" w:rsidR="009B70FE" w:rsidRDefault="00E33E19">
      <w:pPr>
        <w:pStyle w:val="Heading2"/>
      </w:pPr>
      <w:bookmarkStart w:id="29" w:name="design-principles"/>
      <w:bookmarkStart w:id="30" w:name="_Toc57061832"/>
      <w:bookmarkStart w:id="31" w:name="_Toc54858797"/>
      <w:r>
        <w:t>Design principles</w:t>
      </w:r>
      <w:bookmarkEnd w:id="29"/>
      <w:bookmarkEnd w:id="30"/>
      <w:bookmarkEnd w:id="31"/>
    </w:p>
    <w:p w14:paraId="5DD04725" w14:textId="77777777" w:rsidR="009B70FE" w:rsidRDefault="00E33E19">
      <w:pPr>
        <w:pStyle w:val="FirstParagraph"/>
      </w:pPr>
      <w:r>
        <w:t>The message design strives for direct data access without complex transformations or conditional logic. This is achieved by:</w:t>
      </w:r>
    </w:p>
    <w:p w14:paraId="1A464291" w14:textId="5CCEA183" w:rsidR="009B70FE" w:rsidRDefault="00E33E19" w:rsidP="00E33E19">
      <w:pPr>
        <w:numPr>
          <w:ilvl w:val="0"/>
          <w:numId w:val="5"/>
        </w:numPr>
      </w:pPr>
      <w:r>
        <w:t xml:space="preserve">Usage of native binary </w:t>
      </w:r>
      <w:del w:id="32" w:author="Errata" w:date="2020-11-24T10:42:00Z">
        <w:r w:rsidR="005413C0">
          <w:delText>data types</w:delText>
        </w:r>
      </w:del>
      <w:ins w:id="33" w:author="Errata" w:date="2020-11-24T10:42:00Z">
        <w:r>
          <w:t>datatypes</w:t>
        </w:r>
      </w:ins>
      <w:r>
        <w:t xml:space="preserve"> and simple types derived from native binaries, such as prices and timestamps.</w:t>
      </w:r>
    </w:p>
    <w:p w14:paraId="14746C47" w14:textId="77777777" w:rsidR="009B70FE" w:rsidRDefault="00E33E19" w:rsidP="00E33E19">
      <w:pPr>
        <w:numPr>
          <w:ilvl w:val="0"/>
          <w:numId w:val="5"/>
        </w:numPr>
      </w:pPr>
      <w:r>
        <w:t>Preference for fixed positions and fixed length fields, supporting direct access to data and avoiding the need for management of heaps of variable-length elements which must be sequentially processed.</w:t>
      </w:r>
    </w:p>
    <w:p w14:paraId="516A8ABA" w14:textId="77777777" w:rsidR="009B70FE" w:rsidRDefault="00E33E19">
      <w:pPr>
        <w:pStyle w:val="Heading2"/>
      </w:pPr>
      <w:bookmarkStart w:id="34" w:name="message-schema"/>
      <w:bookmarkStart w:id="35" w:name="_Toc57061833"/>
      <w:bookmarkStart w:id="36" w:name="_Toc54858798"/>
      <w:r>
        <w:t>Message schema</w:t>
      </w:r>
      <w:bookmarkEnd w:id="34"/>
      <w:bookmarkEnd w:id="35"/>
      <w:bookmarkEnd w:id="36"/>
    </w:p>
    <w:p w14:paraId="7F58DE7A" w14:textId="77777777" w:rsidR="009B70FE" w:rsidRDefault="00E33E19">
      <w:pPr>
        <w:pStyle w:val="FirstParagraph"/>
      </w:pPr>
      <w:r>
        <w:t>This standard describes how fields are encoded and the general structure of messages. The content of a message type is specified by a message schema. A message schema tells which fields belong to a message and their location within a message. Additionally, the metadata describes valid value ranges and information that need not be sent on the wire, such as constant values.</w:t>
      </w:r>
    </w:p>
    <w:p w14:paraId="0F5BF784" w14:textId="7E16FF05" w:rsidR="009B70FE" w:rsidRDefault="00E33E19">
      <w:pPr>
        <w:pStyle w:val="BodyText"/>
      </w:pPr>
      <w:r>
        <w:t>Message schemas may be based on standard FIX message specifications</w:t>
      </w:r>
      <w:del w:id="37" w:author="Errata" w:date="2020-11-24T10:42:00Z">
        <w:r w:rsidR="005413C0">
          <w:delText>,</w:delText>
        </w:r>
      </w:del>
      <w:r>
        <w:t xml:space="preserve"> or may be customized as needed by agreement between counterparties.</w:t>
      </w:r>
    </w:p>
    <w:p w14:paraId="53425A40" w14:textId="77777777" w:rsidR="00F83F18" w:rsidRDefault="005413C0">
      <w:pPr>
        <w:pStyle w:val="Heading2"/>
        <w:rPr>
          <w:del w:id="38" w:author="Errata" w:date="2020-11-24T10:42:00Z"/>
        </w:rPr>
      </w:pPr>
      <w:bookmarkStart w:id="39" w:name="glossary"/>
      <w:bookmarkStart w:id="40" w:name="_Toc54858799"/>
      <w:del w:id="41" w:author="Errata" w:date="2020-11-24T10:42:00Z">
        <w:r>
          <w:delText>Glossary</w:delText>
        </w:r>
        <w:bookmarkEnd w:id="39"/>
        <w:bookmarkEnd w:id="40"/>
      </w:del>
    </w:p>
    <w:p w14:paraId="56334CE8" w14:textId="338D37C5" w:rsidR="009B70FE" w:rsidRDefault="005413C0">
      <w:pPr>
        <w:pStyle w:val="Heading2"/>
        <w:rPr>
          <w:moveTo w:id="42" w:author="Errata" w:date="2020-11-24T10:42:00Z"/>
        </w:rPr>
      </w:pPr>
      <w:del w:id="43" w:author="Errata" w:date="2020-11-24T10:42:00Z">
        <w:r>
          <w:delText>Data type</w:delText>
        </w:r>
      </w:del>
      <w:bookmarkStart w:id="44" w:name="documentation"/>
      <w:bookmarkStart w:id="45" w:name="_Toc57061834"/>
      <w:moveToRangeStart w:id="46" w:author="Errata" w:date="2020-11-24T10:42:00Z" w:name="move57106956"/>
      <w:moveTo w:id="47" w:author="Errata" w:date="2020-11-24T10:42:00Z">
        <w:r w:rsidR="00E33E19">
          <w:t>Documentation</w:t>
        </w:r>
        <w:bookmarkEnd w:id="44"/>
        <w:bookmarkEnd w:id="45"/>
      </w:moveTo>
    </w:p>
    <w:p w14:paraId="091A44D7" w14:textId="77777777" w:rsidR="009B70FE" w:rsidRDefault="00E33E19">
      <w:pPr>
        <w:pStyle w:val="FirstParagraph"/>
        <w:rPr>
          <w:moveTo w:id="48" w:author="Errata" w:date="2020-11-24T10:42:00Z"/>
        </w:rPr>
      </w:pPr>
      <w:moveTo w:id="49" w:author="Errata" w:date="2020-11-24T10:42:00Z">
        <w:r>
          <w:t>This document explains:</w:t>
        </w:r>
      </w:moveTo>
    </w:p>
    <w:p w14:paraId="4FCF9670" w14:textId="77777777" w:rsidR="009B70FE" w:rsidRDefault="00E33E19" w:rsidP="00E33E19">
      <w:pPr>
        <w:numPr>
          <w:ilvl w:val="0"/>
          <w:numId w:val="6"/>
        </w:numPr>
        <w:rPr>
          <w:moveTo w:id="50" w:author="Errata" w:date="2020-11-24T10:42:00Z"/>
        </w:rPr>
      </w:pPr>
      <w:moveTo w:id="51" w:author="Errata" w:date="2020-11-24T10:42:00Z">
        <w:r>
          <w:t>The binary type system for field encoding</w:t>
        </w:r>
      </w:moveTo>
    </w:p>
    <w:p w14:paraId="69CB3894" w14:textId="77777777" w:rsidR="009B70FE" w:rsidRDefault="00E33E19" w:rsidP="00E33E19">
      <w:pPr>
        <w:numPr>
          <w:ilvl w:val="0"/>
          <w:numId w:val="6"/>
        </w:numPr>
        <w:rPr>
          <w:moveTo w:id="52" w:author="Errata" w:date="2020-11-24T10:42:00Z"/>
        </w:rPr>
      </w:pPr>
      <w:moveTo w:id="53" w:author="Errata" w:date="2020-11-24T10:42:00Z">
        <w:r>
          <w:t>Message structure, including field arrangement, repeating groups, and relationship to a message header that may be provided by a session protocol.</w:t>
        </w:r>
      </w:moveTo>
    </w:p>
    <w:p w14:paraId="34466334" w14:textId="77777777" w:rsidR="009B70FE" w:rsidRDefault="00E33E19" w:rsidP="00E33E19">
      <w:pPr>
        <w:numPr>
          <w:ilvl w:val="0"/>
          <w:numId w:val="6"/>
        </w:numPr>
        <w:rPr>
          <w:moveTo w:id="54" w:author="Errata" w:date="2020-11-24T10:42:00Z"/>
        </w:rPr>
      </w:pPr>
      <w:moveTo w:id="55" w:author="Errata" w:date="2020-11-24T10:42:00Z">
        <w:r>
          <w:t>The Simple Binary Encoding message schema.</w:t>
        </w:r>
      </w:moveTo>
    </w:p>
    <w:p w14:paraId="0B5888C7" w14:textId="77777777" w:rsidR="009B70FE" w:rsidRDefault="00E33E19">
      <w:pPr>
        <w:pStyle w:val="Heading3"/>
        <w:rPr>
          <w:moveTo w:id="56" w:author="Errata" w:date="2020-11-24T10:42:00Z"/>
        </w:rPr>
      </w:pPr>
      <w:bookmarkStart w:id="57" w:name="document-format"/>
      <w:bookmarkStart w:id="58" w:name="_Toc57061835"/>
      <w:moveToRangeStart w:id="59" w:author="Errata" w:date="2020-11-24T10:42:00Z" w:name="move57106957"/>
      <w:moveToRangeEnd w:id="46"/>
      <w:moveTo w:id="60" w:author="Errata" w:date="2020-11-24T10:42:00Z">
        <w:r>
          <w:t>Document format</w:t>
        </w:r>
        <w:bookmarkEnd w:id="57"/>
        <w:bookmarkEnd w:id="58"/>
      </w:moveTo>
    </w:p>
    <w:p w14:paraId="5E83E753" w14:textId="77777777" w:rsidR="009B70FE" w:rsidRDefault="00E33E19">
      <w:pPr>
        <w:pStyle w:val="FirstParagraph"/>
        <w:rPr>
          <w:moveTo w:id="61" w:author="Errata" w:date="2020-11-24T10:42:00Z"/>
        </w:rPr>
      </w:pPr>
      <w:moveTo w:id="62" w:author="Errata" w:date="2020-11-24T10:42:00Z">
        <w:r>
          <w:t>In this document, these formats are used for technical specifications and data examples.</w:t>
        </w:r>
      </w:moveTo>
    </w:p>
    <w:p w14:paraId="054E3B5D" w14:textId="77777777" w:rsidR="009B70FE" w:rsidRDefault="00E33E19">
      <w:pPr>
        <w:pStyle w:val="BodyText"/>
        <w:rPr>
          <w:moveTo w:id="63" w:author="Errata" w:date="2020-11-24T10:42:00Z"/>
        </w:rPr>
      </w:pPr>
      <w:moveTo w:id="64" w:author="Errata" w:date="2020-11-24T10:42:00Z">
        <w:r>
          <w:lastRenderedPageBreak/>
          <w:t>This is a sample encoding specification</w:t>
        </w:r>
      </w:moveTo>
    </w:p>
    <w:p w14:paraId="25481AF4" w14:textId="77777777" w:rsidR="009B70FE" w:rsidRPr="007F3CCA" w:rsidRDefault="00E33E19">
      <w:pPr>
        <w:pStyle w:val="SourceCode"/>
        <w:rPr>
          <w:moveTo w:id="65" w:author="Errata" w:date="2020-11-24T10:42:00Z"/>
          <w:lang w:val="en-US"/>
        </w:rPr>
      </w:pPr>
      <w:moveTo w:id="66" w:author="Errata" w:date="2020-11-24T10:42:00Z">
        <w:r w:rsidRPr="007F3CCA">
          <w:rPr>
            <w:rStyle w:val="KeywordTok"/>
            <w:lang w:val="en-US"/>
          </w:rPr>
          <w:t>&lt;type</w:t>
        </w:r>
        <w:r w:rsidRPr="007F3CCA">
          <w:rPr>
            <w:rStyle w:val="OtherTok"/>
            <w:lang w:val="en-US"/>
          </w:rPr>
          <w:t xml:space="preserve"> name=</w:t>
        </w:r>
        <w:r w:rsidRPr="007F3CCA">
          <w:rPr>
            <w:rStyle w:val="StringTok"/>
            <w:lang w:val="en-US"/>
          </w:rPr>
          <w:t>"short"</w:t>
        </w:r>
        <w:r w:rsidRPr="007F3CCA">
          <w:rPr>
            <w:rStyle w:val="OtherTok"/>
            <w:lang w:val="en-US"/>
          </w:rPr>
          <w:t xml:space="preserve"> primitiveType=</w:t>
        </w:r>
        <w:r w:rsidRPr="007F3CCA">
          <w:rPr>
            <w:rStyle w:val="StringTok"/>
            <w:lang w:val="en-US"/>
          </w:rPr>
          <w:t>"int16"</w:t>
        </w:r>
        <w:r w:rsidRPr="007F3CCA">
          <w:rPr>
            <w:rStyle w:val="OtherTok"/>
            <w:lang w:val="en-US"/>
          </w:rPr>
          <w:t xml:space="preserve"> semanticType=</w:t>
        </w:r>
        <w:r w:rsidRPr="007F3CCA">
          <w:rPr>
            <w:rStyle w:val="StringTok"/>
            <w:lang w:val="en-US"/>
          </w:rPr>
          <w:t>"int"</w:t>
        </w:r>
        <w:r w:rsidRPr="007F3CCA">
          <w:rPr>
            <w:rStyle w:val="NormalTok"/>
            <w:lang w:val="en-US"/>
          </w:rPr>
          <w:t xml:space="preserve"> </w:t>
        </w:r>
        <w:r w:rsidRPr="007F3CCA">
          <w:rPr>
            <w:rStyle w:val="KeywordTok"/>
            <w:lang w:val="en-US"/>
          </w:rPr>
          <w:t>/&gt;</w:t>
        </w:r>
      </w:moveTo>
    </w:p>
    <w:p w14:paraId="5A3ED702" w14:textId="77777777" w:rsidR="009B70FE" w:rsidRDefault="00E33E19">
      <w:pPr>
        <w:pStyle w:val="FirstParagraph"/>
        <w:rPr>
          <w:moveTo w:id="67" w:author="Errata" w:date="2020-11-24T10:42:00Z"/>
        </w:rPr>
      </w:pPr>
      <w:moveTo w:id="68" w:author="Errata" w:date="2020-11-24T10:42:00Z">
        <w:r>
          <w:t>This is sample data as it would be transmitted on the wire</w:t>
        </w:r>
      </w:moveTo>
    </w:p>
    <w:p w14:paraId="37CB55CC" w14:textId="77777777" w:rsidR="009B70FE" w:rsidRDefault="00E33E19">
      <w:pPr>
        <w:pStyle w:val="BodyText"/>
        <w:rPr>
          <w:moveTo w:id="69" w:author="Errata" w:date="2020-11-24T10:42:00Z"/>
        </w:rPr>
      </w:pPr>
      <w:moveTo w:id="70" w:author="Errata" w:date="2020-11-24T10:42:00Z">
        <w:r>
          <w:rPr>
            <w:rStyle w:val="VerbatimChar"/>
          </w:rPr>
          <w:t>10270000</w:t>
        </w:r>
      </w:moveTo>
    </w:p>
    <w:p w14:paraId="0EA7466F" w14:textId="77777777" w:rsidR="009B70FE" w:rsidRDefault="00E33E19">
      <w:pPr>
        <w:pStyle w:val="Heading1"/>
        <w:rPr>
          <w:ins w:id="71" w:author="Errata" w:date="2020-11-24T10:42:00Z"/>
        </w:rPr>
      </w:pPr>
      <w:bookmarkStart w:id="72" w:name="normative-references"/>
      <w:bookmarkStart w:id="73" w:name="_Toc57061836"/>
      <w:moveToRangeEnd w:id="59"/>
      <w:ins w:id="74" w:author="Errata" w:date="2020-11-24T10:42:00Z">
        <w:r>
          <w:lastRenderedPageBreak/>
          <w:t>Normative references</w:t>
        </w:r>
        <w:bookmarkEnd w:id="72"/>
        <w:bookmarkEnd w:id="73"/>
      </w:ins>
    </w:p>
    <w:p w14:paraId="4245C333" w14:textId="77777777" w:rsidR="009B70FE" w:rsidRDefault="00E33E19">
      <w:pPr>
        <w:pStyle w:val="FirstParagraph"/>
        <w:rPr>
          <w:ins w:id="75" w:author="Errata" w:date="2020-11-24T10:42:00Z"/>
        </w:rPr>
      </w:pPr>
      <w:ins w:id="76" w:author="Errata" w:date="2020-11-24T10:42:00Z">
        <w: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ins>
    </w:p>
    <w:p w14:paraId="095E622F" w14:textId="77777777" w:rsidR="009B70FE" w:rsidRDefault="00E33E19">
      <w:pPr>
        <w:pStyle w:val="BodyText"/>
        <w:rPr>
          <w:ins w:id="77" w:author="Errata" w:date="2020-11-24T10:42:00Z"/>
        </w:rPr>
      </w:pPr>
      <w:ins w:id="78" w:author="Errata" w:date="2020-11-24T10:42:00Z">
        <w:r>
          <w:t xml:space="preserve">— IETF RFC 2119 – </w:t>
        </w:r>
        <w:r>
          <w:rPr>
            <w:i/>
          </w:rPr>
          <w:t>Key words for use in RFCs to Indicate Requirement Levels</w:t>
        </w:r>
        <w:r>
          <w:t xml:space="preserve"> March 1997</w:t>
        </w:r>
      </w:ins>
    </w:p>
    <w:p w14:paraId="04E952B6" w14:textId="77777777" w:rsidR="009B70FE" w:rsidRDefault="00E33E19">
      <w:pPr>
        <w:pStyle w:val="Heading3"/>
        <w:rPr>
          <w:moveTo w:id="79" w:author="Errata" w:date="2020-11-24T10:42:00Z"/>
        </w:rPr>
      </w:pPr>
      <w:bookmarkStart w:id="80" w:name="related-fix-standards"/>
      <w:bookmarkStart w:id="81" w:name="_Toc57061837"/>
      <w:moveToRangeStart w:id="82" w:author="Errata" w:date="2020-11-24T10:42:00Z" w:name="move57106958"/>
      <w:moveTo w:id="83" w:author="Errata" w:date="2020-11-24T10:42:00Z">
        <w:r>
          <w:t>Related FIX Standards</w:t>
        </w:r>
        <w:bookmarkEnd w:id="80"/>
        <w:bookmarkEnd w:id="81"/>
      </w:moveTo>
    </w:p>
    <w:moveToRangeEnd w:id="82"/>
    <w:p w14:paraId="0616B4FC" w14:textId="77777777" w:rsidR="009B70FE" w:rsidRDefault="00310836">
      <w:pPr>
        <w:pStyle w:val="FirstParagraph"/>
        <w:rPr>
          <w:ins w:id="84" w:author="Errata" w:date="2020-11-24T10:42:00Z"/>
        </w:rPr>
      </w:pPr>
      <w:r>
        <w:fldChar w:fldCharType="begin"/>
      </w:r>
      <w:r>
        <w:instrText xml:space="preserve"> HYPERLINK "https://www.fixtrading.org/standards/fix-sofh/" \h </w:instrText>
      </w:r>
      <w:r>
        <w:fldChar w:fldCharType="separate"/>
      </w:r>
      <w:r w:rsidR="00E33E19">
        <w:rPr>
          <w:rStyle w:val="Hyperlink"/>
        </w:rPr>
        <w:t>Simple Open Framing Header</w:t>
      </w:r>
      <w:r>
        <w:rPr>
          <w:rStyle w:val="Hyperlink"/>
        </w:rPr>
        <w:fldChar w:fldCharType="end"/>
      </w:r>
      <w:ins w:id="85" w:author="Errata" w:date="2020-11-24T10:42:00Z">
        <w:r w:rsidR="00E33E19">
          <w:t>, technical specification of a message framing standard for FIX messages.</w:t>
        </w:r>
      </w:ins>
    </w:p>
    <w:p w14:paraId="3029E91C" w14:textId="77777777" w:rsidR="009B70FE" w:rsidRDefault="00310836">
      <w:pPr>
        <w:pStyle w:val="BodyText"/>
        <w:rPr>
          <w:ins w:id="86" w:author="Errata" w:date="2020-11-24T10:42:00Z"/>
        </w:rPr>
      </w:pPr>
      <w:hyperlink r:id="rId12">
        <w:r w:rsidR="00E33E19">
          <w:rPr>
            <w:rStyle w:val="Hyperlink"/>
          </w:rPr>
          <w:t>FIX Latest</w:t>
        </w:r>
      </w:hyperlink>
      <w:ins w:id="87" w:author="Errata" w:date="2020-11-24T10:42:00Z">
        <w:r w:rsidR="00E33E19">
          <w:t>, normative specification of the application layer of the FIX Protocol.</w:t>
        </w:r>
      </w:ins>
    </w:p>
    <w:p w14:paraId="52E0AE8A" w14:textId="77777777" w:rsidR="009B70FE" w:rsidRDefault="00E33E19">
      <w:pPr>
        <w:pStyle w:val="Heading3"/>
        <w:rPr>
          <w:moveTo w:id="88" w:author="Errata" w:date="2020-11-24T10:42:00Z"/>
        </w:rPr>
      </w:pPr>
      <w:bookmarkStart w:id="89" w:name="dependencies-on-other-standards"/>
      <w:bookmarkStart w:id="90" w:name="_Toc57061838"/>
      <w:moveToRangeStart w:id="91" w:author="Errata" w:date="2020-11-24T10:42:00Z" w:name="move57106959"/>
      <w:moveTo w:id="92" w:author="Errata" w:date="2020-11-24T10:42:00Z">
        <w:r>
          <w:t>Dependencies on other standards</w:t>
        </w:r>
        <w:bookmarkEnd w:id="89"/>
        <w:bookmarkEnd w:id="90"/>
      </w:moveTo>
    </w:p>
    <w:p w14:paraId="1094B608" w14:textId="77777777" w:rsidR="009B70FE" w:rsidRDefault="00E33E19">
      <w:pPr>
        <w:pStyle w:val="FirstParagraph"/>
        <w:rPr>
          <w:moveTo w:id="93" w:author="Errata" w:date="2020-11-24T10:42:00Z"/>
        </w:rPr>
      </w:pPr>
      <w:moveTo w:id="94" w:author="Errata" w:date="2020-11-24T10:42:00Z">
        <w:r>
          <w:t>SBE is dependent on several industry standards. Implementations must conform to these standards to interoperate. Therefore, they are normative for SBE.</w:t>
        </w:r>
      </w:moveTo>
    </w:p>
    <w:p w14:paraId="341818D7" w14:textId="77777777" w:rsidR="009B70FE" w:rsidRDefault="00310836">
      <w:pPr>
        <w:pStyle w:val="BodyText"/>
        <w:rPr>
          <w:moveTo w:id="95" w:author="Errata" w:date="2020-11-24T10:42:00Z"/>
        </w:rPr>
      </w:pPr>
      <w:moveTo w:id="96" w:author="Errata" w:date="2020-11-24T10:42:00Z">
        <w:r>
          <w:fldChar w:fldCharType="begin"/>
        </w:r>
        <w:r>
          <w:instrText xml:space="preserve"> HYPERLINK "http://ieeexplore.ieee.org/servlet/opac?punumber=4610933" \h </w:instrText>
        </w:r>
        <w:r>
          <w:fldChar w:fldCharType="separate"/>
        </w:r>
        <w:r w:rsidR="00E33E19">
          <w:rPr>
            <w:rStyle w:val="Hyperlink"/>
          </w:rPr>
          <w:t>IEEE 754-2008</w:t>
        </w:r>
        <w:r>
          <w:rPr>
            <w:rStyle w:val="Hyperlink"/>
          </w:rPr>
          <w:fldChar w:fldCharType="end"/>
        </w:r>
        <w:r w:rsidR="00E33E19">
          <w:t xml:space="preserve"> A Standard for Binary Floating-Point Arithmetic</w:t>
        </w:r>
      </w:moveTo>
    </w:p>
    <w:p w14:paraId="1B7DB1F8" w14:textId="77777777" w:rsidR="009B70FE" w:rsidRDefault="00310836">
      <w:pPr>
        <w:pStyle w:val="BodyText"/>
        <w:rPr>
          <w:moveTo w:id="97" w:author="Errata" w:date="2020-11-24T10:42:00Z"/>
        </w:rPr>
      </w:pPr>
      <w:moveTo w:id="98" w:author="Errata" w:date="2020-11-24T10:42:00Z">
        <w:r>
          <w:fldChar w:fldCharType="begin"/>
        </w:r>
        <w:r>
          <w:instrText xml:space="preserve"> HYPERLINK "http://www.iso.org/iso/home/store/catalo</w:instrText>
        </w:r>
        <w:r>
          <w:instrText xml:space="preserve">gue_tc/catalogue_detail.htm?csnumber=22109" \h </w:instrText>
        </w:r>
        <w:r>
          <w:fldChar w:fldCharType="separate"/>
        </w:r>
        <w:r w:rsidR="00E33E19">
          <w:rPr>
            <w:rStyle w:val="Hyperlink"/>
          </w:rPr>
          <w:t>ISO 639-1:2002</w:t>
        </w:r>
        <w:r>
          <w:rPr>
            <w:rStyle w:val="Hyperlink"/>
          </w:rPr>
          <w:fldChar w:fldCharType="end"/>
        </w:r>
        <w:r w:rsidR="00E33E19">
          <w:t xml:space="preserve"> Codes for the representation of names of languages - Part 1: Alpha-2 code</w:t>
        </w:r>
      </w:moveTo>
    </w:p>
    <w:p w14:paraId="402143F8" w14:textId="77777777" w:rsidR="009B70FE" w:rsidRDefault="00310836">
      <w:pPr>
        <w:pStyle w:val="BodyText"/>
        <w:rPr>
          <w:moveTo w:id="99" w:author="Errata" w:date="2020-11-24T10:42:00Z"/>
        </w:rPr>
      </w:pPr>
      <w:moveTo w:id="100" w:author="Errata" w:date="2020-11-24T10:42:00Z">
        <w:r>
          <w:fldChar w:fldCharType="begin"/>
        </w:r>
        <w:r>
          <w:instrText xml:space="preserve"> HYPERLINK "http://www.iso.org/iso/home/store/catalogue_tc/catalogue_detail.htm?csnumber=63545" \h </w:instrText>
        </w:r>
        <w:r>
          <w:fldChar w:fldCharType="separate"/>
        </w:r>
        <w:r w:rsidR="00E33E19">
          <w:rPr>
            <w:rStyle w:val="Hyperlink"/>
          </w:rPr>
          <w:t>ISO 3166-1:2013</w:t>
        </w:r>
        <w:r>
          <w:rPr>
            <w:rStyle w:val="Hyperlink"/>
          </w:rPr>
          <w:fldChar w:fldCharType="end"/>
        </w:r>
        <w:r w:rsidR="00E33E19">
          <w:t xml:space="preserve"> Codes for the representation of names of countries and their subdivisions - Part 1: Country codes</w:t>
        </w:r>
      </w:moveTo>
    </w:p>
    <w:p w14:paraId="573968DE" w14:textId="77777777" w:rsidR="009B70FE" w:rsidRDefault="00310836">
      <w:pPr>
        <w:pStyle w:val="BodyText"/>
        <w:rPr>
          <w:moveTo w:id="101" w:author="Errata" w:date="2020-11-24T10:42:00Z"/>
        </w:rPr>
      </w:pPr>
      <w:moveTo w:id="102" w:author="Errata" w:date="2020-11-24T10:42:00Z">
        <w:r>
          <w:fldChar w:fldCharType="begin"/>
        </w:r>
        <w:r>
          <w:instrText xml:space="preserve"> HYPERLINK "https://www.iso.org/standard/64758.html" \h </w:instrText>
        </w:r>
        <w:r>
          <w:fldChar w:fldCharType="separate"/>
        </w:r>
        <w:r w:rsidR="00E33E19">
          <w:rPr>
            <w:rStyle w:val="Hyperlink"/>
          </w:rPr>
          <w:t>ISO 4217:2015</w:t>
        </w:r>
        <w:r>
          <w:rPr>
            <w:rStyle w:val="Hyperlink"/>
          </w:rPr>
          <w:fldChar w:fldCharType="end"/>
        </w:r>
        <w:r w:rsidR="00E33E19">
          <w:t xml:space="preserve"> Codes for the representation of currencies and funds</w:t>
        </w:r>
      </w:moveTo>
    </w:p>
    <w:p w14:paraId="5078FC71" w14:textId="77777777" w:rsidR="009B70FE" w:rsidRDefault="00310836">
      <w:pPr>
        <w:pStyle w:val="BodyText"/>
        <w:rPr>
          <w:moveTo w:id="103" w:author="Errata" w:date="2020-11-24T10:42:00Z"/>
        </w:rPr>
      </w:pPr>
      <w:moveTo w:id="104" w:author="Errata" w:date="2020-11-24T10:42:00Z">
        <w:r>
          <w:fldChar w:fldCharType="begin"/>
        </w:r>
        <w:r>
          <w:instrText xml:space="preserve"> HYPERLINK "http://www.iso.org/</w:instrText>
        </w:r>
        <w:r>
          <w:instrText xml:space="preserve">iso/home/store/catalogue_tc/catalogue_detail.htm?csnumber=40874" \h </w:instrText>
        </w:r>
        <w:r>
          <w:fldChar w:fldCharType="separate"/>
        </w:r>
        <w:r w:rsidR="00E33E19">
          <w:rPr>
            <w:rStyle w:val="Hyperlink"/>
          </w:rPr>
          <w:t>ISO 8601:2004</w:t>
        </w:r>
        <w:r>
          <w:rPr>
            <w:rStyle w:val="Hyperlink"/>
          </w:rPr>
          <w:fldChar w:fldCharType="end"/>
        </w:r>
        <w:r w:rsidR="00E33E19">
          <w:t xml:space="preserve"> Data elements and interchange formats - Information interchange - Representation of dates and times</w:t>
        </w:r>
      </w:moveTo>
    </w:p>
    <w:p w14:paraId="4C795530" w14:textId="77777777" w:rsidR="009B70FE" w:rsidRDefault="00310836">
      <w:pPr>
        <w:pStyle w:val="BodyText"/>
        <w:rPr>
          <w:moveTo w:id="105" w:author="Errata" w:date="2020-11-24T10:42:00Z"/>
        </w:rPr>
      </w:pPr>
      <w:moveTo w:id="106" w:author="Errata" w:date="2020-11-24T10:42:00Z">
        <w:r>
          <w:fldChar w:fldCharType="begin"/>
        </w:r>
        <w:r>
          <w:instrText xml:space="preserve"> HYPERLINK "http://www.iso.org/iso/home/store/catalogue_tc/catalogue_de</w:instrText>
        </w:r>
        <w:r>
          <w:instrText xml:space="preserve">tail.htm?csnumber=61067" \h </w:instrText>
        </w:r>
        <w:r>
          <w:fldChar w:fldCharType="separate"/>
        </w:r>
        <w:r w:rsidR="00E33E19">
          <w:rPr>
            <w:rStyle w:val="Hyperlink"/>
          </w:rPr>
          <w:t>ISO 10383:2012</w:t>
        </w:r>
        <w:r>
          <w:rPr>
            <w:rStyle w:val="Hyperlink"/>
          </w:rPr>
          <w:fldChar w:fldCharType="end"/>
        </w:r>
        <w:r w:rsidR="00E33E19">
          <w:t xml:space="preserve"> Securities and related financial instruments - Codes for exchanges and market identification (MIC)</w:t>
        </w:r>
      </w:moveTo>
    </w:p>
    <w:moveToRangeEnd w:id="91"/>
    <w:p w14:paraId="65C5FFFB" w14:textId="77777777" w:rsidR="009B70FE" w:rsidRDefault="00310836">
      <w:pPr>
        <w:pStyle w:val="BodyText"/>
        <w:rPr>
          <w:ins w:id="107" w:author="Errata" w:date="2020-11-24T10:42:00Z"/>
        </w:rPr>
      </w:pPr>
      <w:r>
        <w:fldChar w:fldCharType="begin"/>
      </w:r>
      <w:r>
        <w:instrText xml:space="preserve"> HYPERLINK "https://www.iso.org/standard/39479.html" \h </w:instrText>
      </w:r>
      <w:r>
        <w:fldChar w:fldCharType="separate"/>
      </w:r>
      <w:r w:rsidR="00E33E19">
        <w:rPr>
          <w:rStyle w:val="Hyperlink"/>
        </w:rPr>
        <w:t>ISO/IEC 11404:2007</w:t>
      </w:r>
      <w:r>
        <w:rPr>
          <w:rStyle w:val="Hyperlink"/>
        </w:rPr>
        <w:fldChar w:fldCharType="end"/>
      </w:r>
      <w:ins w:id="108" w:author="Errata" w:date="2020-11-24T10:42:00Z">
        <w:r w:rsidR="00E33E19">
          <w:t xml:space="preserve"> Information technology – General-Purpose Datatypes (GPD)</w:t>
        </w:r>
      </w:ins>
    </w:p>
    <w:p w14:paraId="77FA2F73" w14:textId="77777777" w:rsidR="009B70FE" w:rsidRDefault="00E33E19">
      <w:pPr>
        <w:pStyle w:val="BodyText"/>
        <w:rPr>
          <w:moveTo w:id="109" w:author="Errata" w:date="2020-11-24T10:42:00Z"/>
        </w:rPr>
      </w:pPr>
      <w:moveToRangeStart w:id="110" w:author="Errata" w:date="2020-11-24T10:42:00Z" w:name="move57106960"/>
      <w:moveTo w:id="111" w:author="Errata" w:date="2020-11-24T10:42:00Z">
        <w:r>
          <w:t xml:space="preserve">XML 1.1 schema standards are located here </w:t>
        </w:r>
        <w:r w:rsidR="00310836">
          <w:fldChar w:fldCharType="begin"/>
        </w:r>
        <w:r w:rsidR="00310836">
          <w:instrText xml:space="preserve"> HYPERLINK "http://www.w3.org/XML/Schema.html" \l "dev" \h </w:instrText>
        </w:r>
        <w:r w:rsidR="00310836">
          <w:fldChar w:fldCharType="separate"/>
        </w:r>
        <w:r>
          <w:rPr>
            <w:rStyle w:val="Hyperlink"/>
          </w:rPr>
          <w:t>W3C XML Schema</w:t>
        </w:r>
        <w:r w:rsidR="00310836">
          <w:rPr>
            <w:rStyle w:val="Hyperlink"/>
          </w:rPr>
          <w:fldChar w:fldCharType="end"/>
        </w:r>
      </w:moveTo>
    </w:p>
    <w:p w14:paraId="53FB44DD" w14:textId="77777777" w:rsidR="009B70FE" w:rsidRDefault="00E33E19">
      <w:pPr>
        <w:pStyle w:val="Heading1"/>
        <w:rPr>
          <w:ins w:id="112" w:author="Errata" w:date="2020-11-24T10:42:00Z"/>
        </w:rPr>
      </w:pPr>
      <w:bookmarkStart w:id="113" w:name="terms-and-definitions"/>
      <w:bookmarkStart w:id="114" w:name="_Toc57061839"/>
      <w:moveToRangeEnd w:id="110"/>
      <w:ins w:id="115" w:author="Errata" w:date="2020-11-24T10:42:00Z">
        <w:r>
          <w:lastRenderedPageBreak/>
          <w:t>Terms and definitions</w:t>
        </w:r>
        <w:bookmarkEnd w:id="113"/>
        <w:bookmarkEnd w:id="114"/>
      </w:ins>
    </w:p>
    <w:p w14:paraId="698DB650" w14:textId="77777777" w:rsidR="009B70FE" w:rsidRDefault="00E33E19">
      <w:pPr>
        <w:pStyle w:val="FirstParagraph"/>
      </w:pPr>
      <w:ins w:id="116" w:author="Errata" w:date="2020-11-24T10:42:00Z">
        <w:r>
          <w:rPr>
            <w:b/>
          </w:rPr>
          <w:t>datatype</w:t>
        </w:r>
      </w:ins>
      <w:r>
        <w:t xml:space="preserve"> - A field type with its associated encoding attributes, including backing primitive types and valid values or range. Some types have additional attributes, e.g. epoch of a date.</w:t>
      </w:r>
    </w:p>
    <w:p w14:paraId="7C9807B5" w14:textId="4BA15755" w:rsidR="009B70FE" w:rsidRDefault="00E33E19">
      <w:pPr>
        <w:pStyle w:val="BodyText"/>
      </w:pPr>
      <w:r>
        <w:rPr>
          <w:b/>
        </w:rPr>
        <w:t>Encoding</w:t>
      </w:r>
      <w:r>
        <w:t xml:space="preserve"> - a message format for interchange. The term is commonly used to mean the conversion of one data format to another, such as text to binary. However, Simple Binary Encoding strives to use native binary </w:t>
      </w:r>
      <w:del w:id="117" w:author="Errata" w:date="2020-11-24T10:42:00Z">
        <w:r w:rsidR="005413C0">
          <w:delText>data types</w:delText>
        </w:r>
      </w:del>
      <w:ins w:id="118" w:author="Errata" w:date="2020-11-24T10:42:00Z">
        <w:r>
          <w:t>datatypes</w:t>
        </w:r>
      </w:ins>
      <w:r>
        <w:t xml:space="preserve"> in order to make conversion unnecessary, or at least trivial. Encoding also refers to the act of formatting a message, as opposed to decoding.</w:t>
      </w:r>
    </w:p>
    <w:p w14:paraId="6F6C9320" w14:textId="77777777" w:rsidR="009B70FE" w:rsidRDefault="00E33E19">
      <w:pPr>
        <w:pStyle w:val="BodyText"/>
      </w:pPr>
      <w:r>
        <w:rPr>
          <w:b/>
        </w:rPr>
        <w:t>Message schema</w:t>
      </w:r>
      <w:r>
        <w:t xml:space="preserve"> - metadata that specifies messages and their data types and identifiers. Message schemas may be disseminated out of band. For Simple Binary Encoding, message schemas are expressed as an XML document that conforms to an XML schema that is published as part of this standard.</w:t>
      </w:r>
    </w:p>
    <w:p w14:paraId="335533E1" w14:textId="77777777" w:rsidR="009B70FE" w:rsidRDefault="00E33E19">
      <w:pPr>
        <w:pStyle w:val="BodyText"/>
      </w:pPr>
      <w:r>
        <w:rPr>
          <w:b/>
        </w:rPr>
        <w:t>Message template</w:t>
      </w:r>
      <w:r>
        <w:t xml:space="preserve"> - metadata that specifies the fields that belong to one particular message type. A message template is contained by a message schema.</w:t>
      </w:r>
    </w:p>
    <w:p w14:paraId="66B3FEF3" w14:textId="29945B04" w:rsidR="009B70FE" w:rsidRDefault="00E33E19">
      <w:pPr>
        <w:pStyle w:val="BodyText"/>
      </w:pPr>
      <w:r>
        <w:rPr>
          <w:b/>
        </w:rPr>
        <w:t>Session protocol</w:t>
      </w:r>
      <w:r>
        <w:t xml:space="preserve"> - a protocol concerned with the reliable delivery of messages over a transport. FIX protocol makes a distinction between session protocol and the encoding of a message payload, as described by this document. See the </w:t>
      </w:r>
      <w:hyperlink r:id="rId13">
        <w:r>
          <w:rPr>
            <w:rStyle w:val="Hyperlink"/>
          </w:rPr>
          <w:t>specifications section</w:t>
        </w:r>
      </w:hyperlink>
      <w:del w:id="119" w:author="Errata" w:date="2020-11-24T10:42:00Z">
        <w:r w:rsidR="005413C0">
          <w:delText>specifications section</w:delText>
        </w:r>
      </w:del>
      <w:r>
        <w:t xml:space="preserve"> of</w:t>
      </w:r>
      <w:ins w:id="120" w:author="Errata" w:date="2020-11-24T10:42:00Z">
        <w:r>
          <w:t xml:space="preserve"> the</w:t>
        </w:r>
      </w:ins>
      <w:r>
        <w:t xml:space="preserve"> FIX protocol web site for supported protocols</w:t>
      </w:r>
      <w:del w:id="121" w:author="Errata" w:date="2020-11-24T10:42:00Z">
        <w:r w:rsidR="005413C0">
          <w:delText>. The original FIX session protocol is known as FIXT</w:delText>
        </w:r>
      </w:del>
      <w:r>
        <w:t>.</w:t>
      </w:r>
    </w:p>
    <w:p w14:paraId="2248A3AB" w14:textId="77777777" w:rsidR="009B70FE" w:rsidRDefault="00E33E19">
      <w:pPr>
        <w:pStyle w:val="BodyText"/>
      </w:pPr>
      <w:r>
        <w:rPr>
          <w:b/>
        </w:rPr>
        <w:t>XML schema</w:t>
      </w:r>
      <w:r>
        <w:t xml:space="preserve"> - defines the elements and attributes that may appear in an XML document. The SBE message schema is defined in W3C (XSD) schema language since it is the most widely adopted format for XML schemas.</w:t>
      </w:r>
    </w:p>
    <w:p w14:paraId="3B746752" w14:textId="77777777" w:rsidR="009B70FE" w:rsidRDefault="00E33E19">
      <w:pPr>
        <w:pStyle w:val="Heading2"/>
        <w:rPr>
          <w:moveFrom w:id="122" w:author="Errata" w:date="2020-11-24T10:42:00Z"/>
        </w:rPr>
      </w:pPr>
      <w:bookmarkStart w:id="123" w:name="_Toc54858800"/>
      <w:moveFromRangeStart w:id="124" w:author="Errata" w:date="2020-11-24T10:42:00Z" w:name="move57106956"/>
      <w:moveFrom w:id="125" w:author="Errata" w:date="2020-11-24T10:42:00Z">
        <w:r>
          <w:t>Documentation</w:t>
        </w:r>
        <w:bookmarkEnd w:id="123"/>
      </w:moveFrom>
    </w:p>
    <w:p w14:paraId="7BAC7779" w14:textId="77777777" w:rsidR="009B70FE" w:rsidRDefault="00E33E19">
      <w:pPr>
        <w:pStyle w:val="FirstParagraph"/>
        <w:rPr>
          <w:moveFrom w:id="126" w:author="Errata" w:date="2020-11-24T10:42:00Z"/>
        </w:rPr>
      </w:pPr>
      <w:moveFrom w:id="127" w:author="Errata" w:date="2020-11-24T10:42:00Z">
        <w:r>
          <w:t>This document explains:</w:t>
        </w:r>
      </w:moveFrom>
    </w:p>
    <w:p w14:paraId="22705020" w14:textId="77777777" w:rsidR="009B70FE" w:rsidRDefault="00E33E19" w:rsidP="00E33E19">
      <w:pPr>
        <w:numPr>
          <w:ilvl w:val="0"/>
          <w:numId w:val="4"/>
        </w:numPr>
        <w:rPr>
          <w:moveFrom w:id="128" w:author="Errata" w:date="2020-11-24T10:42:00Z"/>
        </w:rPr>
      </w:pPr>
      <w:moveFrom w:id="129" w:author="Errata" w:date="2020-11-24T10:42:00Z">
        <w:r>
          <w:t>The binary type system for field encoding</w:t>
        </w:r>
      </w:moveFrom>
    </w:p>
    <w:p w14:paraId="49BE9625" w14:textId="77777777" w:rsidR="009B70FE" w:rsidRDefault="00E33E19" w:rsidP="00E33E19">
      <w:pPr>
        <w:numPr>
          <w:ilvl w:val="0"/>
          <w:numId w:val="4"/>
        </w:numPr>
        <w:rPr>
          <w:moveFrom w:id="130" w:author="Errata" w:date="2020-11-24T10:42:00Z"/>
        </w:rPr>
      </w:pPr>
      <w:moveFrom w:id="131" w:author="Errata" w:date="2020-11-24T10:42:00Z">
        <w:r>
          <w:t>Message structure, including field arrangement, repeating groups, and relationship to a message header that may be provided by a session protocol.</w:t>
        </w:r>
      </w:moveFrom>
    </w:p>
    <w:p w14:paraId="2F92DDF6" w14:textId="77777777" w:rsidR="009B70FE" w:rsidRDefault="00E33E19" w:rsidP="00E33E19">
      <w:pPr>
        <w:numPr>
          <w:ilvl w:val="0"/>
          <w:numId w:val="4"/>
        </w:numPr>
        <w:rPr>
          <w:moveFrom w:id="132" w:author="Errata" w:date="2020-11-24T10:42:00Z"/>
        </w:rPr>
      </w:pPr>
      <w:moveFrom w:id="133" w:author="Errata" w:date="2020-11-24T10:42:00Z">
        <w:r>
          <w:t>The Simple Binary Encoding message schema.</w:t>
        </w:r>
      </w:moveFrom>
    </w:p>
    <w:p w14:paraId="57BBA678" w14:textId="77777777" w:rsidR="009B70FE" w:rsidRDefault="00E33E19">
      <w:pPr>
        <w:pStyle w:val="Heading2"/>
      </w:pPr>
      <w:bookmarkStart w:id="134" w:name="specification-terms"/>
      <w:bookmarkStart w:id="135" w:name="_Toc57061840"/>
      <w:bookmarkStart w:id="136" w:name="_Toc54858801"/>
      <w:moveFromRangeEnd w:id="124"/>
      <w:r>
        <w:t>Specification terms</w:t>
      </w:r>
      <w:bookmarkEnd w:id="134"/>
      <w:bookmarkEnd w:id="135"/>
      <w:bookmarkEnd w:id="136"/>
    </w:p>
    <w:p w14:paraId="54EE3125" w14:textId="77777777" w:rsidR="009B70FE" w:rsidRDefault="00E33E19">
      <w:pPr>
        <w:pStyle w:val="FirstParagraph"/>
      </w:pPr>
      <w:r>
        <w:t xml:space="preserve">These key words in this document are to be interpreted as described in </w:t>
      </w:r>
      <w:hyperlink r:id="rId14">
        <w:r>
          <w:rPr>
            <w:rStyle w:val="Hyperlink"/>
          </w:rPr>
          <w:t>Internet Engineering Task Force RFC2119</w:t>
        </w:r>
      </w:hyperlink>
      <w:r>
        <w:t>. These terms indicate an absolute requirement for implementations of the standard: “</w:t>
      </w:r>
      <w:r>
        <w:rPr>
          <w:b/>
        </w:rPr>
        <w:t>must</w:t>
      </w:r>
      <w:r>
        <w:t>”, or “</w:t>
      </w:r>
      <w:r>
        <w:rPr>
          <w:b/>
        </w:rPr>
        <w:t>required</w:t>
      </w:r>
      <w:r>
        <w:t>”.</w:t>
      </w:r>
    </w:p>
    <w:p w14:paraId="50E03354" w14:textId="77777777" w:rsidR="009B70FE" w:rsidRDefault="00E33E19">
      <w:pPr>
        <w:pStyle w:val="BodyText"/>
      </w:pPr>
      <w:r>
        <w:t>This term indicates an absolute prohibition: “</w:t>
      </w:r>
      <w:r>
        <w:rPr>
          <w:b/>
        </w:rPr>
        <w:t>must not</w:t>
      </w:r>
      <w:r>
        <w:t>”.</w:t>
      </w:r>
    </w:p>
    <w:p w14:paraId="441E0405" w14:textId="77777777" w:rsidR="009B70FE" w:rsidRDefault="00E33E19">
      <w:pPr>
        <w:pStyle w:val="BodyText"/>
      </w:pPr>
      <w:r>
        <w:t>These terms indicate that a feature is allowed by the standard but not required: “</w:t>
      </w:r>
      <w:r>
        <w:rPr>
          <w:b/>
        </w:rPr>
        <w:t>may</w:t>
      </w:r>
      <w:r>
        <w:t>”, “</w:t>
      </w:r>
      <w:r>
        <w:rPr>
          <w:b/>
        </w:rPr>
        <w:t>optional</w:t>
      </w:r>
      <w:r>
        <w:t>”. An implementation that does not provide an optional feature must be prepared to interoperate with one that does.</w:t>
      </w:r>
    </w:p>
    <w:p w14:paraId="4E8CF9E0" w14:textId="77777777" w:rsidR="009B70FE" w:rsidRDefault="00E33E19">
      <w:pPr>
        <w:pStyle w:val="BodyText"/>
      </w:pPr>
      <w:r>
        <w:t>These terms give guidance, recommendation or best practices: “</w:t>
      </w:r>
      <w:r>
        <w:rPr>
          <w:b/>
        </w:rPr>
        <w:t>should</w:t>
      </w:r>
      <w:r>
        <w:t>” or “</w:t>
      </w:r>
      <w:r>
        <w:rPr>
          <w:b/>
        </w:rPr>
        <w:t>recommended</w:t>
      </w:r>
      <w:r>
        <w:t>”. A recommended choice among alternatives is described as “</w:t>
      </w:r>
      <w:r>
        <w:rPr>
          <w:b/>
        </w:rPr>
        <w:t>preferred</w:t>
      </w:r>
      <w:r>
        <w:t>”.</w:t>
      </w:r>
    </w:p>
    <w:p w14:paraId="115AD9D9" w14:textId="77777777" w:rsidR="009B70FE" w:rsidRDefault="00E33E19">
      <w:pPr>
        <w:pStyle w:val="BodyText"/>
      </w:pPr>
      <w:r>
        <w:t>These terms give guidance that a practice is not recommended: “</w:t>
      </w:r>
      <w:r>
        <w:rPr>
          <w:b/>
        </w:rPr>
        <w:t>should not</w:t>
      </w:r>
      <w:r>
        <w:t>” or “</w:t>
      </w:r>
      <w:r>
        <w:rPr>
          <w:b/>
        </w:rPr>
        <w:t>not recommended</w:t>
      </w:r>
      <w:r>
        <w:t>”.</w:t>
      </w:r>
    </w:p>
    <w:p w14:paraId="3059FC03" w14:textId="77777777" w:rsidR="009B70FE" w:rsidRDefault="00E33E19">
      <w:pPr>
        <w:pStyle w:val="Heading3"/>
        <w:rPr>
          <w:moveFrom w:id="137" w:author="Errata" w:date="2020-11-24T10:42:00Z"/>
        </w:rPr>
      </w:pPr>
      <w:bookmarkStart w:id="138" w:name="_Toc54858802"/>
      <w:moveFromRangeStart w:id="139" w:author="Errata" w:date="2020-11-24T10:42:00Z" w:name="move57106957"/>
      <w:moveFrom w:id="140" w:author="Errata" w:date="2020-11-24T10:42:00Z">
        <w:r>
          <w:t>Document format</w:t>
        </w:r>
        <w:bookmarkEnd w:id="138"/>
      </w:moveFrom>
    </w:p>
    <w:p w14:paraId="0725CA2C" w14:textId="77777777" w:rsidR="009B70FE" w:rsidRDefault="00E33E19">
      <w:pPr>
        <w:pStyle w:val="FirstParagraph"/>
        <w:rPr>
          <w:moveFrom w:id="141" w:author="Errata" w:date="2020-11-24T10:42:00Z"/>
        </w:rPr>
      </w:pPr>
      <w:moveFrom w:id="142" w:author="Errata" w:date="2020-11-24T10:42:00Z">
        <w:r>
          <w:t>In this document, these formats are used for technical specifications and data examples.</w:t>
        </w:r>
      </w:moveFrom>
    </w:p>
    <w:p w14:paraId="4FC9AD9C" w14:textId="77777777" w:rsidR="009B70FE" w:rsidRDefault="00E33E19">
      <w:pPr>
        <w:pStyle w:val="BodyText"/>
        <w:rPr>
          <w:moveFrom w:id="143" w:author="Errata" w:date="2020-11-24T10:42:00Z"/>
        </w:rPr>
      </w:pPr>
      <w:moveFrom w:id="144" w:author="Errata" w:date="2020-11-24T10:42:00Z">
        <w:r>
          <w:t>This is a sample encoding specification</w:t>
        </w:r>
      </w:moveFrom>
    </w:p>
    <w:p w14:paraId="07161949" w14:textId="77777777" w:rsidR="009B70FE" w:rsidRPr="007F3CCA" w:rsidRDefault="00E33E19">
      <w:pPr>
        <w:pStyle w:val="SourceCode"/>
        <w:rPr>
          <w:moveFrom w:id="145" w:author="Errata" w:date="2020-11-24T10:42:00Z"/>
          <w:lang w:val="en-US"/>
        </w:rPr>
      </w:pPr>
      <w:moveFrom w:id="146" w:author="Errata" w:date="2020-11-24T10:42:00Z">
        <w:r w:rsidRPr="007F3CCA">
          <w:rPr>
            <w:rStyle w:val="KeywordTok"/>
            <w:lang w:val="en-US"/>
          </w:rPr>
          <w:t>&lt;type</w:t>
        </w:r>
        <w:r w:rsidRPr="007F3CCA">
          <w:rPr>
            <w:rStyle w:val="OtherTok"/>
            <w:lang w:val="en-US"/>
          </w:rPr>
          <w:t xml:space="preserve"> name=</w:t>
        </w:r>
        <w:r w:rsidRPr="007F3CCA">
          <w:rPr>
            <w:rStyle w:val="StringTok"/>
            <w:lang w:val="en-US"/>
          </w:rPr>
          <w:t>"short"</w:t>
        </w:r>
        <w:r w:rsidRPr="007F3CCA">
          <w:rPr>
            <w:rStyle w:val="OtherTok"/>
            <w:lang w:val="en-US"/>
          </w:rPr>
          <w:t xml:space="preserve"> primitiveType=</w:t>
        </w:r>
        <w:r w:rsidRPr="007F3CCA">
          <w:rPr>
            <w:rStyle w:val="StringTok"/>
            <w:lang w:val="en-US"/>
          </w:rPr>
          <w:t>"int16"</w:t>
        </w:r>
        <w:r w:rsidRPr="007F3CCA">
          <w:rPr>
            <w:rStyle w:val="OtherTok"/>
            <w:lang w:val="en-US"/>
          </w:rPr>
          <w:t xml:space="preserve"> semanticType=</w:t>
        </w:r>
        <w:r w:rsidRPr="007F3CCA">
          <w:rPr>
            <w:rStyle w:val="StringTok"/>
            <w:lang w:val="en-US"/>
          </w:rPr>
          <w:t>"int"</w:t>
        </w:r>
        <w:r w:rsidRPr="007F3CCA">
          <w:rPr>
            <w:rStyle w:val="NormalTok"/>
            <w:lang w:val="en-US"/>
          </w:rPr>
          <w:t xml:space="preserve"> </w:t>
        </w:r>
        <w:r w:rsidRPr="007F3CCA">
          <w:rPr>
            <w:rStyle w:val="KeywordTok"/>
            <w:lang w:val="en-US"/>
          </w:rPr>
          <w:t>/&gt;</w:t>
        </w:r>
      </w:moveFrom>
    </w:p>
    <w:p w14:paraId="75D4B04D" w14:textId="77777777" w:rsidR="009B70FE" w:rsidRDefault="00E33E19">
      <w:pPr>
        <w:pStyle w:val="FirstParagraph"/>
        <w:rPr>
          <w:moveFrom w:id="147" w:author="Errata" w:date="2020-11-24T10:42:00Z"/>
        </w:rPr>
      </w:pPr>
      <w:moveFrom w:id="148" w:author="Errata" w:date="2020-11-24T10:42:00Z">
        <w:r>
          <w:t>This is sample data as it would be transmitted on the wire</w:t>
        </w:r>
      </w:moveFrom>
    </w:p>
    <w:p w14:paraId="7B7C6F4F" w14:textId="77777777" w:rsidR="009B70FE" w:rsidRDefault="00E33E19">
      <w:pPr>
        <w:pStyle w:val="BodyText"/>
        <w:rPr>
          <w:moveFrom w:id="149" w:author="Errata" w:date="2020-11-24T10:42:00Z"/>
        </w:rPr>
      </w:pPr>
      <w:moveFrom w:id="150" w:author="Errata" w:date="2020-11-24T10:42:00Z">
        <w:r>
          <w:rPr>
            <w:rStyle w:val="VerbatimChar"/>
          </w:rPr>
          <w:t>10270000</w:t>
        </w:r>
      </w:moveFrom>
    </w:p>
    <w:p w14:paraId="6FC714EB" w14:textId="77777777" w:rsidR="00F83F18" w:rsidRDefault="005413C0">
      <w:pPr>
        <w:pStyle w:val="Heading2"/>
        <w:rPr>
          <w:del w:id="151" w:author="Errata" w:date="2020-11-24T10:42:00Z"/>
        </w:rPr>
      </w:pPr>
      <w:bookmarkStart w:id="152" w:name="references"/>
      <w:bookmarkStart w:id="153" w:name="_Toc54858803"/>
      <w:moveFromRangeEnd w:id="139"/>
      <w:del w:id="154" w:author="Errata" w:date="2020-11-24T10:42:00Z">
        <w:r>
          <w:delText>References</w:delText>
        </w:r>
        <w:bookmarkEnd w:id="152"/>
        <w:bookmarkEnd w:id="153"/>
      </w:del>
    </w:p>
    <w:p w14:paraId="437A78E0" w14:textId="77777777" w:rsidR="009B70FE" w:rsidRDefault="00E33E19">
      <w:pPr>
        <w:pStyle w:val="Heading3"/>
        <w:rPr>
          <w:moveFrom w:id="155" w:author="Errata" w:date="2020-11-24T10:42:00Z"/>
        </w:rPr>
      </w:pPr>
      <w:bookmarkStart w:id="156" w:name="_Toc54858804"/>
      <w:moveFromRangeStart w:id="157" w:author="Errata" w:date="2020-11-24T10:42:00Z" w:name="move57106958"/>
      <w:moveFrom w:id="158" w:author="Errata" w:date="2020-11-24T10:42:00Z">
        <w:r>
          <w:t>Related FIX Standards</w:t>
        </w:r>
        <w:bookmarkEnd w:id="156"/>
      </w:moveFrom>
    </w:p>
    <w:moveFromRangeEnd w:id="157"/>
    <w:p w14:paraId="4E041619" w14:textId="77777777" w:rsidR="00F83F18" w:rsidRDefault="005413C0">
      <w:pPr>
        <w:pStyle w:val="FirstParagraph"/>
        <w:rPr>
          <w:del w:id="159" w:author="Errata" w:date="2020-11-24T10:42:00Z"/>
        </w:rPr>
      </w:pPr>
      <w:del w:id="160" w:author="Errata" w:date="2020-11-24T10:42:00Z">
        <w:r>
          <w:rPr>
            <w:i/>
          </w:rPr>
          <w:delText>Simple Open Framing Header</w:delText>
        </w:r>
        <w:r>
          <w:delText xml:space="preserve">, FIX Protocol, Limited. Version 1.0 Draft Standard specification has been published at </w:delText>
        </w:r>
      </w:del>
    </w:p>
    <w:p w14:paraId="17995DA2" w14:textId="77777777" w:rsidR="00F83F18" w:rsidRDefault="005413C0">
      <w:pPr>
        <w:pStyle w:val="BodyText"/>
        <w:rPr>
          <w:del w:id="161" w:author="Errata" w:date="2020-11-24T10:42:00Z"/>
        </w:rPr>
      </w:pPr>
      <w:del w:id="162" w:author="Errata" w:date="2020-11-24T10:42:00Z">
        <w:r>
          <w:delText>For FIX semantics, see the current FIX message specification, which is currently  with Extension Packs.</w:delText>
        </w:r>
      </w:del>
    </w:p>
    <w:p w14:paraId="180AC6F3" w14:textId="77777777" w:rsidR="009B70FE" w:rsidRDefault="00E33E19">
      <w:pPr>
        <w:pStyle w:val="Heading3"/>
        <w:rPr>
          <w:moveFrom w:id="163" w:author="Errata" w:date="2020-11-24T10:42:00Z"/>
        </w:rPr>
      </w:pPr>
      <w:bookmarkStart w:id="164" w:name="_Toc54858805"/>
      <w:moveFromRangeStart w:id="165" w:author="Errata" w:date="2020-11-24T10:42:00Z" w:name="move57106959"/>
      <w:moveFrom w:id="166" w:author="Errata" w:date="2020-11-24T10:42:00Z">
        <w:r>
          <w:t>Dependencies on other standards</w:t>
        </w:r>
        <w:bookmarkEnd w:id="164"/>
      </w:moveFrom>
    </w:p>
    <w:p w14:paraId="707F1C89" w14:textId="77777777" w:rsidR="009B70FE" w:rsidRDefault="00E33E19">
      <w:pPr>
        <w:pStyle w:val="FirstParagraph"/>
        <w:rPr>
          <w:moveFrom w:id="167" w:author="Errata" w:date="2020-11-24T10:42:00Z"/>
        </w:rPr>
      </w:pPr>
      <w:moveFrom w:id="168" w:author="Errata" w:date="2020-11-24T10:42:00Z">
        <w:r>
          <w:t>SBE is dependent on several industry standards. Implementations must conform to these standards to interoperate. Therefore, they are normative for SBE.</w:t>
        </w:r>
      </w:moveFrom>
    </w:p>
    <w:p w14:paraId="57769FD1" w14:textId="77777777" w:rsidR="009B70FE" w:rsidRDefault="00310836">
      <w:pPr>
        <w:pStyle w:val="BodyText"/>
        <w:rPr>
          <w:moveFrom w:id="169" w:author="Errata" w:date="2020-11-24T10:42:00Z"/>
        </w:rPr>
      </w:pPr>
      <w:moveFrom w:id="170" w:author="Errata" w:date="2020-11-24T10:42:00Z">
        <w:r>
          <w:fldChar w:fldCharType="begin"/>
        </w:r>
        <w:r>
          <w:instrText xml:space="preserve"> HYPERLINK "http://ieeexplore.ieee.org/servlet/opac?punumber=4610933" \h </w:instrText>
        </w:r>
        <w:r>
          <w:fldChar w:fldCharType="separate"/>
        </w:r>
        <w:r w:rsidR="00E33E19">
          <w:rPr>
            <w:rStyle w:val="Hyperlink"/>
          </w:rPr>
          <w:t>IEEE 754-2008</w:t>
        </w:r>
        <w:r>
          <w:rPr>
            <w:rStyle w:val="Hyperlink"/>
          </w:rPr>
          <w:fldChar w:fldCharType="end"/>
        </w:r>
        <w:r w:rsidR="00E33E19">
          <w:t xml:space="preserve"> A Standard for Binary Floating-Point Arithmetic</w:t>
        </w:r>
      </w:moveFrom>
    </w:p>
    <w:p w14:paraId="7CDDEC10" w14:textId="77777777" w:rsidR="009B70FE" w:rsidRDefault="00310836">
      <w:pPr>
        <w:pStyle w:val="BodyText"/>
        <w:rPr>
          <w:moveFrom w:id="171" w:author="Errata" w:date="2020-11-24T10:42:00Z"/>
        </w:rPr>
      </w:pPr>
      <w:moveFrom w:id="172" w:author="Errata" w:date="2020-11-24T10:42:00Z">
        <w:r>
          <w:fldChar w:fldCharType="begin"/>
        </w:r>
        <w:r>
          <w:instrText xml:space="preserve"> HYPERLINK "http://www.iso.org/iso/home/store/catalo</w:instrText>
        </w:r>
        <w:r>
          <w:instrText xml:space="preserve">gue_tc/catalogue_detail.htm?csnumber=22109" \h </w:instrText>
        </w:r>
        <w:r>
          <w:fldChar w:fldCharType="separate"/>
        </w:r>
        <w:r w:rsidR="00E33E19">
          <w:rPr>
            <w:rStyle w:val="Hyperlink"/>
          </w:rPr>
          <w:t>ISO 639-1:2002</w:t>
        </w:r>
        <w:r>
          <w:rPr>
            <w:rStyle w:val="Hyperlink"/>
          </w:rPr>
          <w:fldChar w:fldCharType="end"/>
        </w:r>
        <w:r w:rsidR="00E33E19">
          <w:t xml:space="preserve"> Codes for the representation of names of languages - Part 1: Alpha-2 code</w:t>
        </w:r>
      </w:moveFrom>
    </w:p>
    <w:p w14:paraId="68B62B87" w14:textId="77777777" w:rsidR="009B70FE" w:rsidRDefault="00310836">
      <w:pPr>
        <w:pStyle w:val="BodyText"/>
        <w:rPr>
          <w:moveFrom w:id="173" w:author="Errata" w:date="2020-11-24T10:42:00Z"/>
        </w:rPr>
      </w:pPr>
      <w:moveFrom w:id="174" w:author="Errata" w:date="2020-11-24T10:42:00Z">
        <w:r>
          <w:fldChar w:fldCharType="begin"/>
        </w:r>
        <w:r>
          <w:instrText xml:space="preserve"> HYPERLINK "http://www.iso.org/iso/home/store/catalogue_tc/catalogue_detail.htm?csnumber=63545" \h </w:instrText>
        </w:r>
        <w:r>
          <w:fldChar w:fldCharType="separate"/>
        </w:r>
        <w:r w:rsidR="00E33E19">
          <w:rPr>
            <w:rStyle w:val="Hyperlink"/>
          </w:rPr>
          <w:t>ISO 3166-1:2013</w:t>
        </w:r>
        <w:r>
          <w:rPr>
            <w:rStyle w:val="Hyperlink"/>
          </w:rPr>
          <w:fldChar w:fldCharType="end"/>
        </w:r>
        <w:r w:rsidR="00E33E19">
          <w:t xml:space="preserve"> Codes for the representation of names of countries and their subdivisions - Part 1: Country codes</w:t>
        </w:r>
      </w:moveFrom>
    </w:p>
    <w:p w14:paraId="2FB0D4DA" w14:textId="77777777" w:rsidR="009B70FE" w:rsidRDefault="00310836">
      <w:pPr>
        <w:pStyle w:val="BodyText"/>
        <w:rPr>
          <w:moveFrom w:id="175" w:author="Errata" w:date="2020-11-24T10:42:00Z"/>
        </w:rPr>
      </w:pPr>
      <w:moveFrom w:id="176" w:author="Errata" w:date="2020-11-24T10:42:00Z">
        <w:r>
          <w:fldChar w:fldCharType="begin"/>
        </w:r>
        <w:r>
          <w:instrText xml:space="preserve"> HYPERLINK "https://www.iso.org/standard/64758.html" \h </w:instrText>
        </w:r>
        <w:r>
          <w:fldChar w:fldCharType="separate"/>
        </w:r>
        <w:r w:rsidR="00E33E19">
          <w:rPr>
            <w:rStyle w:val="Hyperlink"/>
          </w:rPr>
          <w:t>ISO 4217:2015</w:t>
        </w:r>
        <w:r>
          <w:rPr>
            <w:rStyle w:val="Hyperlink"/>
          </w:rPr>
          <w:fldChar w:fldCharType="end"/>
        </w:r>
        <w:r w:rsidR="00E33E19">
          <w:t xml:space="preserve"> Codes for the representation of currencies and funds</w:t>
        </w:r>
      </w:moveFrom>
    </w:p>
    <w:p w14:paraId="2DE27DDF" w14:textId="77777777" w:rsidR="009B70FE" w:rsidRDefault="00310836">
      <w:pPr>
        <w:pStyle w:val="BodyText"/>
        <w:rPr>
          <w:moveFrom w:id="177" w:author="Errata" w:date="2020-11-24T10:42:00Z"/>
        </w:rPr>
      </w:pPr>
      <w:moveFrom w:id="178" w:author="Errata" w:date="2020-11-24T10:42:00Z">
        <w:r>
          <w:fldChar w:fldCharType="begin"/>
        </w:r>
        <w:r>
          <w:instrText xml:space="preserve"> HYPERLINK "http://www.iso.org/</w:instrText>
        </w:r>
        <w:r>
          <w:instrText xml:space="preserve">iso/home/store/catalogue_tc/catalogue_detail.htm?csnumber=40874" \h </w:instrText>
        </w:r>
        <w:r>
          <w:fldChar w:fldCharType="separate"/>
        </w:r>
        <w:r w:rsidR="00E33E19">
          <w:rPr>
            <w:rStyle w:val="Hyperlink"/>
          </w:rPr>
          <w:t>ISO 8601:2004</w:t>
        </w:r>
        <w:r>
          <w:rPr>
            <w:rStyle w:val="Hyperlink"/>
          </w:rPr>
          <w:fldChar w:fldCharType="end"/>
        </w:r>
        <w:r w:rsidR="00E33E19">
          <w:t xml:space="preserve"> Data elements and interchange formats - Information interchange - Representation of dates and times</w:t>
        </w:r>
      </w:moveFrom>
    </w:p>
    <w:p w14:paraId="6503A336" w14:textId="77777777" w:rsidR="009B70FE" w:rsidRDefault="00310836">
      <w:pPr>
        <w:pStyle w:val="BodyText"/>
        <w:rPr>
          <w:moveFrom w:id="179" w:author="Errata" w:date="2020-11-24T10:42:00Z"/>
        </w:rPr>
      </w:pPr>
      <w:moveFrom w:id="180" w:author="Errata" w:date="2020-11-24T10:42:00Z">
        <w:r>
          <w:fldChar w:fldCharType="begin"/>
        </w:r>
        <w:r>
          <w:instrText xml:space="preserve"> HYPERLINK "http://www.iso.org/iso/home/store/catalogue_tc/catalogue_de</w:instrText>
        </w:r>
        <w:r>
          <w:instrText xml:space="preserve">tail.htm?csnumber=61067" \h </w:instrText>
        </w:r>
        <w:r>
          <w:fldChar w:fldCharType="separate"/>
        </w:r>
        <w:r w:rsidR="00E33E19">
          <w:rPr>
            <w:rStyle w:val="Hyperlink"/>
          </w:rPr>
          <w:t>ISO 10383:2012</w:t>
        </w:r>
        <w:r>
          <w:rPr>
            <w:rStyle w:val="Hyperlink"/>
          </w:rPr>
          <w:fldChar w:fldCharType="end"/>
        </w:r>
        <w:r w:rsidR="00E33E19">
          <w:t xml:space="preserve"> Securities and related financial instruments - Codes for exchanges and market identification (MIC)</w:t>
        </w:r>
      </w:moveFrom>
    </w:p>
    <w:p w14:paraId="5799283B" w14:textId="77777777" w:rsidR="009B70FE" w:rsidRDefault="00E33E19">
      <w:pPr>
        <w:pStyle w:val="BodyText"/>
        <w:rPr>
          <w:moveFrom w:id="181" w:author="Errata" w:date="2020-11-24T10:42:00Z"/>
        </w:rPr>
      </w:pPr>
      <w:moveFromRangeStart w:id="182" w:author="Errata" w:date="2020-11-24T10:42:00Z" w:name="move57106960"/>
      <w:moveFromRangeEnd w:id="165"/>
      <w:moveFrom w:id="183" w:author="Errata" w:date="2020-11-24T10:42:00Z">
        <w:r>
          <w:t xml:space="preserve">XML 1.1 schema standards are located here </w:t>
        </w:r>
        <w:r w:rsidR="00310836">
          <w:fldChar w:fldCharType="begin"/>
        </w:r>
        <w:r w:rsidR="00310836">
          <w:instrText xml:space="preserve"> HYPERLINK "http://www.w3.org/XML/Schema.html" \l "dev" \h </w:instrText>
        </w:r>
        <w:r w:rsidR="00310836">
          <w:fldChar w:fldCharType="separate"/>
        </w:r>
        <w:r>
          <w:rPr>
            <w:rStyle w:val="Hyperlink"/>
          </w:rPr>
          <w:t>W3C XML Schema</w:t>
        </w:r>
        <w:r w:rsidR="00310836">
          <w:rPr>
            <w:rStyle w:val="Hyperlink"/>
          </w:rPr>
          <w:fldChar w:fldCharType="end"/>
        </w:r>
      </w:moveFrom>
    </w:p>
    <w:p w14:paraId="65641AA5" w14:textId="71A9BED4" w:rsidR="009B70FE" w:rsidRDefault="00E33E19">
      <w:pPr>
        <w:pStyle w:val="Heading1"/>
      </w:pPr>
      <w:bookmarkStart w:id="184" w:name="field-encoding"/>
      <w:bookmarkStart w:id="185" w:name="_Toc57061841"/>
      <w:bookmarkStart w:id="186" w:name="_Toc54858806"/>
      <w:moveFromRangeEnd w:id="182"/>
      <w:r>
        <w:lastRenderedPageBreak/>
        <w:t>Field Encoding</w:t>
      </w:r>
      <w:bookmarkEnd w:id="184"/>
      <w:bookmarkEnd w:id="185"/>
      <w:bookmarkEnd w:id="186"/>
    </w:p>
    <w:p w14:paraId="4C5F0A5A" w14:textId="77777777" w:rsidR="009B70FE" w:rsidRDefault="00E33E19">
      <w:pPr>
        <w:pStyle w:val="Heading2"/>
      </w:pPr>
      <w:bookmarkStart w:id="187" w:name="field-aspects"/>
      <w:bookmarkStart w:id="188" w:name="_Toc57061842"/>
      <w:bookmarkStart w:id="189" w:name="_Toc54858807"/>
      <w:r>
        <w:t>Field aspects</w:t>
      </w:r>
      <w:bookmarkEnd w:id="187"/>
      <w:bookmarkEnd w:id="188"/>
      <w:bookmarkEnd w:id="189"/>
    </w:p>
    <w:p w14:paraId="751CF370" w14:textId="5D6B7410" w:rsidR="009B70FE" w:rsidRDefault="00E33E19">
      <w:pPr>
        <w:pStyle w:val="FirstParagraph"/>
      </w:pPr>
      <w:r>
        <w:t xml:space="preserve">A field is a unit of data contained by a FIX message. Every field has the following aspects: semantic </w:t>
      </w:r>
      <w:del w:id="190" w:author="Errata" w:date="2020-11-24T10:42:00Z">
        <w:r w:rsidR="005413C0">
          <w:delText>data type</w:delText>
        </w:r>
      </w:del>
      <w:ins w:id="191" w:author="Errata" w:date="2020-11-24T10:42:00Z">
        <w:r>
          <w:t>datatype</w:t>
        </w:r>
      </w:ins>
      <w:r>
        <w:t xml:space="preserve">, encoding, and metadata. They will be specified in more detail in the sections on </w:t>
      </w:r>
      <w:del w:id="192" w:author="Errata" w:date="2020-11-24T10:42:00Z">
        <w:r w:rsidR="005413C0">
          <w:delText>data type</w:delText>
        </w:r>
      </w:del>
      <w:ins w:id="193" w:author="Errata" w:date="2020-11-24T10:42:00Z">
        <w:r>
          <w:t>datatype</w:t>
        </w:r>
      </w:ins>
      <w:r>
        <w:t xml:space="preserve"> encoding and message schema but are introduced here as an overview.</w:t>
      </w:r>
    </w:p>
    <w:p w14:paraId="72B3FA3C" w14:textId="7E507D46" w:rsidR="009B70FE" w:rsidRDefault="00E33E19">
      <w:pPr>
        <w:pStyle w:val="Heading3"/>
      </w:pPr>
      <w:bookmarkStart w:id="194" w:name="semantic-datatype"/>
      <w:bookmarkStart w:id="195" w:name="_Toc57061843"/>
      <w:bookmarkStart w:id="196" w:name="_Toc54858808"/>
      <w:r>
        <w:t xml:space="preserve">Semantic </w:t>
      </w:r>
      <w:del w:id="197" w:author="Errata" w:date="2020-11-24T10:42:00Z">
        <w:r w:rsidR="005413C0">
          <w:delText>data type</w:delText>
        </w:r>
      </w:del>
      <w:bookmarkEnd w:id="196"/>
      <w:ins w:id="198" w:author="Errata" w:date="2020-11-24T10:42:00Z">
        <w:r>
          <w:t>datatype</w:t>
        </w:r>
      </w:ins>
      <w:bookmarkEnd w:id="194"/>
      <w:bookmarkEnd w:id="195"/>
    </w:p>
    <w:p w14:paraId="7D93B506" w14:textId="77777777" w:rsidR="009B70FE" w:rsidRDefault="00E33E19">
      <w:pPr>
        <w:pStyle w:val="Heading4"/>
        <w:rPr>
          <w:ins w:id="199" w:author="Errata" w:date="2020-11-24T10:42:00Z"/>
        </w:rPr>
      </w:pPr>
      <w:bookmarkStart w:id="200" w:name="fix-datatype"/>
      <w:bookmarkStart w:id="201" w:name="_Toc57061844"/>
      <w:ins w:id="202" w:author="Errata" w:date="2020-11-24T10:42:00Z">
        <w:r>
          <w:t>FIX datatype</w:t>
        </w:r>
        <w:bookmarkEnd w:id="200"/>
        <w:bookmarkEnd w:id="201"/>
      </w:ins>
    </w:p>
    <w:p w14:paraId="2694904E" w14:textId="205CA6A8" w:rsidR="009B70FE" w:rsidRDefault="00E33E19">
      <w:pPr>
        <w:pStyle w:val="FirstParagraph"/>
      </w:pPr>
      <w:r>
        <w:t xml:space="preserve">The FIX semantic </w:t>
      </w:r>
      <w:del w:id="203" w:author="Errata" w:date="2020-11-24T10:42:00Z">
        <w:r w:rsidR="005413C0">
          <w:delText>data type</w:delText>
        </w:r>
      </w:del>
      <w:ins w:id="204" w:author="Errata" w:date="2020-11-24T10:42:00Z">
        <w:r>
          <w:t>datatype</w:t>
        </w:r>
      </w:ins>
      <w:r>
        <w:t xml:space="preserve"> of a field tells a data domain in a broad sense, for example, whether it is numeric or character data, or whether it represents a time or price. Simple Binary Encoding represents all of the semantic </w:t>
      </w:r>
      <w:del w:id="205" w:author="Errata" w:date="2020-11-24T10:42:00Z">
        <w:r w:rsidR="005413C0">
          <w:delText>data types</w:delText>
        </w:r>
      </w:del>
      <w:ins w:id="206" w:author="Errata" w:date="2020-11-24T10:42:00Z">
        <w:r>
          <w:t>datatypes</w:t>
        </w:r>
      </w:ins>
      <w:r>
        <w:t xml:space="preserve"> that FIX protocol has defined across all encodings. In message specifications, FIX </w:t>
      </w:r>
      <w:del w:id="207" w:author="Errata" w:date="2020-11-24T10:42:00Z">
        <w:r w:rsidR="005413C0">
          <w:delText>data type</w:delText>
        </w:r>
      </w:del>
      <w:ins w:id="208" w:author="Errata" w:date="2020-11-24T10:42:00Z">
        <w:r>
          <w:t>datatype</w:t>
        </w:r>
      </w:ins>
      <w:r>
        <w:t xml:space="preserve"> is declared with attribute semanticType. See the section </w:t>
      </w:r>
      <w:hyperlink w:anchor="fix-data-type-summary">
        <w:r>
          <w:rPr>
            <w:rStyle w:val="Hyperlink"/>
            <w:i/>
          </w:rPr>
          <w:t>FIX datatype summary</w:t>
        </w:r>
      </w:hyperlink>
      <w:del w:id="209" w:author="Errata" w:date="2020-11-24T10:42:00Z">
        <w:r w:rsidR="005413C0">
          <w:delText>2.2 below</w:delText>
        </w:r>
      </w:del>
      <w:r>
        <w:t xml:space="preserve"> for </w:t>
      </w:r>
      <w:del w:id="210" w:author="Errata" w:date="2020-11-24T10:42:00Z">
        <w:r w:rsidR="005413C0">
          <w:delText>a listing of those FIX types</w:delText>
        </w:r>
      </w:del>
      <w:ins w:id="211" w:author="Errata" w:date="2020-11-24T10:42:00Z">
        <w:r>
          <w:t>details</w:t>
        </w:r>
      </w:ins>
      <w:r>
        <w:t>.</w:t>
      </w:r>
    </w:p>
    <w:p w14:paraId="2C70D42F" w14:textId="77777777" w:rsidR="009B70FE" w:rsidRDefault="00E33E19">
      <w:pPr>
        <w:pStyle w:val="Heading4"/>
        <w:rPr>
          <w:ins w:id="212" w:author="Errata" w:date="2020-11-24T10:42:00Z"/>
        </w:rPr>
      </w:pPr>
      <w:bookmarkStart w:id="213" w:name="generic-datatype"/>
      <w:bookmarkStart w:id="214" w:name="_Toc57061845"/>
      <w:ins w:id="215" w:author="Errata" w:date="2020-11-24T10:42:00Z">
        <w:r>
          <w:t>Generic datatype</w:t>
        </w:r>
        <w:bookmarkEnd w:id="213"/>
        <w:bookmarkEnd w:id="214"/>
      </w:ins>
    </w:p>
    <w:p w14:paraId="7F88CC5D" w14:textId="77777777" w:rsidR="009B70FE" w:rsidRDefault="00E33E19">
      <w:pPr>
        <w:pStyle w:val="FirstParagraph"/>
        <w:rPr>
          <w:ins w:id="216" w:author="Errata" w:date="2020-11-24T10:42:00Z"/>
        </w:rPr>
      </w:pPr>
      <w:ins w:id="217" w:author="Errata" w:date="2020-11-24T10:42:00Z">
        <w:r>
          <w:t xml:space="preserve">A datatype is defined as a combination of a value space and a lexical space. Value space is the range of its possible values while lexical space is how those values are represented in a message encoding, in this case SBE. Value space of datatypes is defined using the vocabulary in ISO/IEC 11404:2007 </w:t>
        </w:r>
        <w:r>
          <w:rPr>
            <w:i/>
          </w:rPr>
          <w:t>Information technology – General-Purpose Datatypes (GPD)</w:t>
        </w:r>
        <w:r>
          <w:t>. That standard defines types independently of platform and programming language.</w:t>
        </w:r>
      </w:ins>
    </w:p>
    <w:p w14:paraId="3E14FBF4" w14:textId="77777777" w:rsidR="009B70FE" w:rsidRDefault="00E33E19">
      <w:pPr>
        <w:pStyle w:val="Heading3"/>
      </w:pPr>
      <w:bookmarkStart w:id="218" w:name="encoding"/>
      <w:bookmarkStart w:id="219" w:name="_Toc57061846"/>
      <w:bookmarkStart w:id="220" w:name="_Toc54858809"/>
      <w:r>
        <w:t>Encoding</w:t>
      </w:r>
      <w:bookmarkEnd w:id="218"/>
      <w:bookmarkEnd w:id="219"/>
      <w:bookmarkEnd w:id="220"/>
    </w:p>
    <w:p w14:paraId="46129655" w14:textId="24EB97F9" w:rsidR="009B70FE" w:rsidRDefault="00E33E19">
      <w:pPr>
        <w:pStyle w:val="FirstParagraph"/>
      </w:pPr>
      <w:r>
        <w:t xml:space="preserve">Encoding tells how a field of a specific </w:t>
      </w:r>
      <w:del w:id="221" w:author="Errata" w:date="2020-11-24T10:42:00Z">
        <w:r w:rsidR="005413C0">
          <w:delText>data type</w:delText>
        </w:r>
      </w:del>
      <w:ins w:id="222" w:author="Errata" w:date="2020-11-24T10:42:00Z">
        <w:r>
          <w:t>datatype</w:t>
        </w:r>
      </w:ins>
      <w:r>
        <w:t xml:space="preserve"> is encoded on the wire. An encoding maps a FIX </w:t>
      </w:r>
      <w:del w:id="223" w:author="Errata" w:date="2020-11-24T10:42:00Z">
        <w:r w:rsidR="005413C0">
          <w:delText>data type</w:delText>
        </w:r>
      </w:del>
      <w:ins w:id="224" w:author="Errata" w:date="2020-11-24T10:42:00Z">
        <w:r>
          <w:t>datatype</w:t>
        </w:r>
      </w:ins>
      <w:r>
        <w:t xml:space="preserve"> to either a simple, primitive </w:t>
      </w:r>
      <w:del w:id="225" w:author="Errata" w:date="2020-11-24T10:42:00Z">
        <w:r w:rsidR="005413C0">
          <w:delText>data type</w:delText>
        </w:r>
      </w:del>
      <w:ins w:id="226" w:author="Errata" w:date="2020-11-24T10:42:00Z">
        <w:r>
          <w:t>datatype</w:t>
        </w:r>
      </w:ins>
      <w:r>
        <w:t>, such as a 32</w:t>
      </w:r>
      <w:ins w:id="227" w:author="Errata" w:date="2020-11-24T10:42:00Z">
        <w:r>
          <w:t>-</w:t>
        </w:r>
      </w:ins>
      <w:r>
        <w:t xml:space="preserve">bit signed integer, or to a composite type. A composite type is composed of two or more simple primitive types. For example, the FIX </w:t>
      </w:r>
      <w:del w:id="228" w:author="Errata" w:date="2020-11-24T10:42:00Z">
        <w:r w:rsidR="005413C0">
          <w:delText>data type</w:delText>
        </w:r>
      </w:del>
      <w:ins w:id="229" w:author="Errata" w:date="2020-11-24T10:42:00Z">
        <w:r>
          <w:t>datatype</w:t>
        </w:r>
      </w:ins>
      <w:r>
        <w:t xml:space="preserve"> Price is encoded as a decimal, a composite type containing a mantissa and an exponent. Note that many fields may share a </w:t>
      </w:r>
      <w:del w:id="230" w:author="Errata" w:date="2020-11-24T10:42:00Z">
        <w:r w:rsidR="005413C0">
          <w:delText>data type</w:delText>
        </w:r>
      </w:del>
      <w:ins w:id="231" w:author="Errata" w:date="2020-11-24T10:42:00Z">
        <w:r>
          <w:t>datatype</w:t>
        </w:r>
      </w:ins>
      <w:r>
        <w:t xml:space="preserve"> and an encoding. The sections that follow explain the valid encodings for each </w:t>
      </w:r>
      <w:del w:id="232" w:author="Errata" w:date="2020-11-24T10:42:00Z">
        <w:r w:rsidR="005413C0">
          <w:delText>data type</w:delText>
        </w:r>
      </w:del>
      <w:ins w:id="233" w:author="Errata" w:date="2020-11-24T10:42:00Z">
        <w:r>
          <w:t>datatype</w:t>
        </w:r>
      </w:ins>
      <w:r>
        <w:t>.</w:t>
      </w:r>
    </w:p>
    <w:p w14:paraId="521E1AC9" w14:textId="77777777" w:rsidR="009B70FE" w:rsidRDefault="00E33E19">
      <w:pPr>
        <w:pStyle w:val="Heading3"/>
      </w:pPr>
      <w:bookmarkStart w:id="234" w:name="metadata"/>
      <w:bookmarkStart w:id="235" w:name="_Toc57061847"/>
      <w:bookmarkStart w:id="236" w:name="_Toc54858810"/>
      <w:r>
        <w:t>Metadata</w:t>
      </w:r>
      <w:bookmarkEnd w:id="234"/>
      <w:bookmarkEnd w:id="235"/>
      <w:bookmarkEnd w:id="236"/>
    </w:p>
    <w:p w14:paraId="67F67E0A" w14:textId="77777777" w:rsidR="009B70FE" w:rsidRDefault="00E33E19">
      <w:pPr>
        <w:pStyle w:val="FirstParagraph"/>
      </w:pPr>
      <w:r>
        <w:t>Field metadata, part of a message schema, describes a field to application developers. Elements of field metadata are:</w:t>
      </w:r>
    </w:p>
    <w:p w14:paraId="764E2A7C" w14:textId="77777777" w:rsidR="009B70FE" w:rsidRDefault="00E33E19" w:rsidP="00E33E19">
      <w:pPr>
        <w:numPr>
          <w:ilvl w:val="0"/>
          <w:numId w:val="7"/>
        </w:numPr>
      </w:pPr>
      <w:r>
        <w:t>Field ID, also known as FIX tag, is a unique identifier of a field for semantic purposes. For example, tag 55 identifies the Symbol field of an instrument.</w:t>
      </w:r>
    </w:p>
    <w:p w14:paraId="2FC0C39F" w14:textId="77777777" w:rsidR="009B70FE" w:rsidRDefault="00E33E19" w:rsidP="00E33E19">
      <w:pPr>
        <w:numPr>
          <w:ilvl w:val="0"/>
          <w:numId w:val="7"/>
        </w:numPr>
      </w:pPr>
      <w:r>
        <w:t>Field name, as it is known in FIX specifications</w:t>
      </w:r>
    </w:p>
    <w:p w14:paraId="111D65E2" w14:textId="7D31F110" w:rsidR="009B70FE" w:rsidRDefault="00E33E19" w:rsidP="00E33E19">
      <w:pPr>
        <w:numPr>
          <w:ilvl w:val="0"/>
          <w:numId w:val="7"/>
        </w:numPr>
      </w:pPr>
      <w:r>
        <w:t xml:space="preserve">The FIX semantic </w:t>
      </w:r>
      <w:del w:id="237" w:author="Errata" w:date="2020-11-24T10:42:00Z">
        <w:r w:rsidR="005413C0">
          <w:delText>data type</w:delText>
        </w:r>
      </w:del>
      <w:ins w:id="238" w:author="Errata" w:date="2020-11-24T10:42:00Z">
        <w:r>
          <w:t>datatype</w:t>
        </w:r>
      </w:ins>
      <w:r>
        <w:t xml:space="preserve"> and encoding type that it maps to</w:t>
      </w:r>
    </w:p>
    <w:p w14:paraId="2FDA4EA4" w14:textId="77777777" w:rsidR="009B70FE" w:rsidRDefault="00E33E19" w:rsidP="00E33E19">
      <w:pPr>
        <w:numPr>
          <w:ilvl w:val="0"/>
          <w:numId w:val="7"/>
        </w:numPr>
      </w:pPr>
      <w:r>
        <w:t>Valid values or data range accepted</w:t>
      </w:r>
    </w:p>
    <w:p w14:paraId="6507C49D" w14:textId="77777777" w:rsidR="009B70FE" w:rsidRDefault="00E33E19" w:rsidP="00E33E19">
      <w:pPr>
        <w:numPr>
          <w:ilvl w:val="0"/>
          <w:numId w:val="7"/>
        </w:numPr>
      </w:pPr>
      <w:r>
        <w:t>Documentation</w:t>
      </w:r>
    </w:p>
    <w:p w14:paraId="760EAF79" w14:textId="77777777" w:rsidR="009B70FE" w:rsidRDefault="00E33E19">
      <w:pPr>
        <w:pStyle w:val="FirstParagraph"/>
      </w:pPr>
      <w:r>
        <w:t xml:space="preserve">Metadata is normally </w:t>
      </w:r>
      <w:r>
        <w:rPr>
          <w:i/>
        </w:rPr>
        <w:t>not</w:t>
      </w:r>
      <w:r>
        <w:t xml:space="preserve"> sent on the wire with Simple Binary Encoding messages. It is necessary to possess the message schema that was used to encode a message in order to decode it. In other words, Simple Binary Encoding messages are not self-describing. Rather, message schemas are typically exchanged out-of-band between counterparties.</w:t>
      </w:r>
    </w:p>
    <w:p w14:paraId="2C6E9923" w14:textId="7FF9E932" w:rsidR="009B70FE" w:rsidRDefault="00E33E19">
      <w:pPr>
        <w:pStyle w:val="BodyText"/>
      </w:pPr>
      <w:r>
        <w:t xml:space="preserve">See section </w:t>
      </w:r>
      <w:hyperlink w:anchor="message-schema-1">
        <w:r>
          <w:rPr>
            <w:rStyle w:val="Hyperlink"/>
            <w:i/>
          </w:rPr>
          <w:t>Message Schema</w:t>
        </w:r>
      </w:hyperlink>
      <w:del w:id="239" w:author="Errata" w:date="2020-11-24T10:42:00Z">
        <w:r w:rsidR="005413C0">
          <w:delText>4 below for a detailed message schema specification</w:delText>
        </w:r>
      </w:del>
      <w:ins w:id="240" w:author="Errata" w:date="2020-11-24T10:42:00Z">
        <w:r>
          <w:t xml:space="preserve"> for details</w:t>
        </w:r>
      </w:ins>
      <w:r>
        <w:t>.</w:t>
      </w:r>
    </w:p>
    <w:p w14:paraId="29F5A803" w14:textId="77777777" w:rsidR="009B70FE" w:rsidRDefault="00E33E19">
      <w:pPr>
        <w:pStyle w:val="Heading3"/>
      </w:pPr>
      <w:bookmarkStart w:id="241" w:name="field-presence"/>
      <w:bookmarkStart w:id="242" w:name="_Toc57061848"/>
      <w:bookmarkStart w:id="243" w:name="_Toc54858811"/>
      <w:r>
        <w:t>Field presence</w:t>
      </w:r>
      <w:bookmarkEnd w:id="241"/>
      <w:bookmarkEnd w:id="242"/>
      <w:bookmarkEnd w:id="243"/>
    </w:p>
    <w:p w14:paraId="503B3BD4" w14:textId="31742311" w:rsidR="009B70FE" w:rsidRDefault="00E33E19">
      <w:pPr>
        <w:pStyle w:val="FirstParagraph"/>
      </w:pPr>
      <w:r>
        <w:t xml:space="preserve">By default, fields are assumed to be required in a message. However, fields may be specified as optional. To indicate that a value is not set, a special null indicator value is sent on the wire. The null value varies according to </w:t>
      </w:r>
      <w:del w:id="244" w:author="Errata" w:date="2020-11-24T10:42:00Z">
        <w:r w:rsidR="005413C0">
          <w:delText>data type</w:delText>
        </w:r>
      </w:del>
      <w:ins w:id="245" w:author="Errata" w:date="2020-11-24T10:42:00Z">
        <w:r>
          <w:t>datatype</w:t>
        </w:r>
      </w:ins>
      <w:r>
        <w:t xml:space="preserve"> and encoding. Global defaults for null value may be overridden in a message schema by explicitly specifying the value that indicates nullness.</w:t>
      </w:r>
    </w:p>
    <w:p w14:paraId="0B730B76" w14:textId="77777777" w:rsidR="009B70FE" w:rsidRDefault="00E33E19">
      <w:pPr>
        <w:pStyle w:val="BodyText"/>
      </w:pPr>
      <w:r>
        <w:t>Alternatively, fields may be specified as constant. In which case, the data is not sent on the wire, but may be treated as constants by applications.</w:t>
      </w:r>
    </w:p>
    <w:p w14:paraId="578B605E" w14:textId="77777777" w:rsidR="009B70FE" w:rsidRDefault="00E33E19">
      <w:pPr>
        <w:pStyle w:val="Heading3"/>
      </w:pPr>
      <w:bookmarkStart w:id="246" w:name="default-value"/>
      <w:bookmarkStart w:id="247" w:name="_Toc57061849"/>
      <w:bookmarkStart w:id="248" w:name="_Toc54858812"/>
      <w:r>
        <w:lastRenderedPageBreak/>
        <w:t>Default value</w:t>
      </w:r>
      <w:bookmarkEnd w:id="246"/>
      <w:bookmarkEnd w:id="247"/>
      <w:bookmarkEnd w:id="248"/>
    </w:p>
    <w:p w14:paraId="18FCE053" w14:textId="77777777" w:rsidR="009B70FE" w:rsidRDefault="00E33E19">
      <w:pPr>
        <w:pStyle w:val="FirstParagraph"/>
      </w:pPr>
      <w:r>
        <w:t>Default value handling is not specified by the encoding layer. A null value of an optional field does not necessarily imply that a default value should be applied. Rather, default handling is left to application layer specifications.</w:t>
      </w:r>
    </w:p>
    <w:p w14:paraId="38369264" w14:textId="4F721F69" w:rsidR="009B70FE" w:rsidRDefault="00E33E19">
      <w:pPr>
        <w:pStyle w:val="Heading2"/>
      </w:pPr>
      <w:bookmarkStart w:id="249" w:name="fix-datatype-summary"/>
      <w:bookmarkStart w:id="250" w:name="_Toc57061850"/>
      <w:bookmarkStart w:id="251" w:name="_Toc54858813"/>
      <w:r>
        <w:t xml:space="preserve">FIX </w:t>
      </w:r>
      <w:del w:id="252" w:author="Errata" w:date="2020-11-24T10:42:00Z">
        <w:r w:rsidR="005413C0">
          <w:delText>data type</w:delText>
        </w:r>
      </w:del>
      <w:ins w:id="253" w:author="Errata" w:date="2020-11-24T10:42:00Z">
        <w:r>
          <w:t>datatype</w:t>
        </w:r>
      </w:ins>
      <w:r>
        <w:t xml:space="preserve"> summary</w:t>
      </w:r>
      <w:bookmarkEnd w:id="249"/>
      <w:bookmarkEnd w:id="250"/>
      <w:bookmarkEnd w:id="251"/>
    </w:p>
    <w:p w14:paraId="209ACFAF" w14:textId="77777777" w:rsidR="009B70FE" w:rsidRDefault="00E33E19">
      <w:pPr>
        <w:pStyle w:val="FirstParagraph"/>
      </w:pPr>
      <w:r>
        <w:t>FIX semantic types are mapped to binary field encodings as follows. See sections below for more detail about each type.</w:t>
      </w:r>
    </w:p>
    <w:p w14:paraId="6E1E3FBE" w14:textId="682BEFFC" w:rsidR="009B70FE" w:rsidRDefault="00E33E19">
      <w:pPr>
        <w:pStyle w:val="BodyText"/>
      </w:pPr>
      <w:r>
        <w:t xml:space="preserve">Schema attributes may restrict the range of valid values for a field. </w:t>
      </w:r>
      <w:ins w:id="254" w:author="Errata" w:date="2020-11-24T10:42:00Z">
        <w:r>
          <w:t xml:space="preserve">See section </w:t>
        </w:r>
      </w:ins>
      <w:hyperlink w:anchor="common-field-schema-attributes">
        <w:r>
          <w:rPr>
            <w:rStyle w:val="Hyperlink"/>
            <w:i/>
          </w:rPr>
          <w:t>Common field schema attributes</w:t>
        </w:r>
      </w:hyperlink>
      <w:del w:id="255" w:author="Errata" w:date="2020-11-24T10:42:00Z">
        <w:r w:rsidR="005413C0">
          <w:delText>See Common field schema attributes below</w:delText>
        </w:r>
      </w:del>
      <w:ins w:id="256" w:author="Errata" w:date="2020-11-24T10:42:00Z">
        <w:r>
          <w:t xml:space="preserve"> for details</w:t>
        </w:r>
      </w:ins>
      <w:r>
        <w:t>.</w:t>
      </w:r>
    </w:p>
    <w:tbl>
      <w:tblPr>
        <w:tblStyle w:val="Table"/>
        <w:tblW w:w="5000" w:type="pct"/>
        <w:tblLook w:val="07E0" w:firstRow="1" w:lastRow="1" w:firstColumn="1" w:lastColumn="1" w:noHBand="1" w:noVBand="1"/>
      </w:tblPr>
      <w:tblGrid>
        <w:gridCol w:w="1935"/>
        <w:gridCol w:w="2927"/>
        <w:gridCol w:w="2012"/>
        <w:gridCol w:w="2748"/>
      </w:tblGrid>
      <w:tr w:rsidR="009B70FE" w14:paraId="28E40ABE"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9804DB1" w14:textId="77777777" w:rsidR="009B70FE" w:rsidRDefault="00E33E19">
            <w:pPr>
              <w:pStyle w:val="Compact"/>
            </w:pPr>
            <w:r>
              <w:t>FIX semantic type</w:t>
            </w:r>
          </w:p>
        </w:tc>
        <w:tc>
          <w:tcPr>
            <w:tcW w:w="0" w:type="auto"/>
            <w:tcBorders>
              <w:bottom w:val="single" w:sz="0" w:space="0" w:color="auto"/>
            </w:tcBorders>
            <w:vAlign w:val="bottom"/>
          </w:tcPr>
          <w:p w14:paraId="6A3147E7" w14:textId="77777777" w:rsidR="009B70FE" w:rsidRDefault="00E33E19">
            <w:pPr>
              <w:pStyle w:val="Compact"/>
            </w:pPr>
            <w:r>
              <w:t>Binary type</w:t>
            </w:r>
          </w:p>
        </w:tc>
        <w:tc>
          <w:tcPr>
            <w:tcW w:w="0" w:type="auto"/>
            <w:tcBorders>
              <w:bottom w:val="single" w:sz="0" w:space="0" w:color="auto"/>
            </w:tcBorders>
            <w:vAlign w:val="bottom"/>
          </w:tcPr>
          <w:p w14:paraId="7FA0697E" w14:textId="78A28583" w:rsidR="009B70FE" w:rsidRDefault="005413C0">
            <w:pPr>
              <w:pStyle w:val="Compact"/>
            </w:pPr>
            <w:del w:id="257" w:author="Errata" w:date="2020-11-24T10:42:00Z">
              <w:r>
                <w:delText>Section</w:delText>
              </w:r>
            </w:del>
            <w:ins w:id="258" w:author="Errata" w:date="2020-11-24T10:42:00Z">
              <w:r w:rsidR="00E33E19">
                <w:t>Value space (ISO/IEC 11404:2007)</w:t>
              </w:r>
            </w:ins>
          </w:p>
        </w:tc>
        <w:tc>
          <w:tcPr>
            <w:tcW w:w="0" w:type="auto"/>
            <w:tcBorders>
              <w:bottom w:val="single" w:sz="0" w:space="0" w:color="auto"/>
            </w:tcBorders>
            <w:vAlign w:val="bottom"/>
          </w:tcPr>
          <w:p w14:paraId="47FBFB49" w14:textId="77777777" w:rsidR="009B70FE" w:rsidRDefault="00E33E19">
            <w:pPr>
              <w:pStyle w:val="Compact"/>
            </w:pPr>
            <w:r>
              <w:t>Description</w:t>
            </w:r>
          </w:p>
        </w:tc>
      </w:tr>
      <w:tr w:rsidR="009B70FE" w14:paraId="18BE0179" w14:textId="77777777">
        <w:tc>
          <w:tcPr>
            <w:tcW w:w="0" w:type="auto"/>
          </w:tcPr>
          <w:p w14:paraId="4F7CF217" w14:textId="77777777" w:rsidR="009B70FE" w:rsidRDefault="00E33E19">
            <w:pPr>
              <w:pStyle w:val="Compact"/>
            </w:pPr>
            <w:r>
              <w:t>int</w:t>
            </w:r>
          </w:p>
        </w:tc>
        <w:tc>
          <w:tcPr>
            <w:tcW w:w="0" w:type="auto"/>
          </w:tcPr>
          <w:p w14:paraId="076038BF" w14:textId="0DE8F32C" w:rsidR="009B70FE" w:rsidRDefault="00310836">
            <w:pPr>
              <w:pStyle w:val="Compact"/>
            </w:pPr>
            <w:hyperlink w:anchor="integer-encoding">
              <w:r w:rsidR="00E33E19">
                <w:rPr>
                  <w:rStyle w:val="Hyperlink"/>
                </w:rPr>
                <w:t>Integer encoding</w:t>
              </w:r>
            </w:hyperlink>
            <w:del w:id="259" w:author="Errata" w:date="2020-11-24T10:42:00Z">
              <w:r w:rsidR="005413C0">
                <w:delText>Integer encoding</w:delText>
              </w:r>
            </w:del>
          </w:p>
        </w:tc>
        <w:tc>
          <w:tcPr>
            <w:tcW w:w="0" w:type="auto"/>
          </w:tcPr>
          <w:p w14:paraId="116DA971" w14:textId="3CC586C6" w:rsidR="009B70FE" w:rsidRDefault="005413C0">
            <w:pPr>
              <w:pStyle w:val="Compact"/>
            </w:pPr>
            <w:del w:id="260" w:author="Errata" w:date="2020-11-24T10:42:00Z">
              <w:r>
                <w:delText>2.4</w:delText>
              </w:r>
            </w:del>
            <w:ins w:id="261" w:author="Errata" w:date="2020-11-24T10:42:00Z">
              <w:r w:rsidR="00E33E19">
                <w:t>integer range</w:t>
              </w:r>
            </w:ins>
          </w:p>
        </w:tc>
        <w:tc>
          <w:tcPr>
            <w:tcW w:w="0" w:type="auto"/>
          </w:tcPr>
          <w:p w14:paraId="370A146A" w14:textId="77777777" w:rsidR="009B70FE" w:rsidRDefault="00E33E19">
            <w:pPr>
              <w:pStyle w:val="Compact"/>
            </w:pPr>
            <w:r>
              <w:t>An integer number</w:t>
            </w:r>
          </w:p>
        </w:tc>
      </w:tr>
      <w:tr w:rsidR="009B70FE" w14:paraId="61026EDD" w14:textId="77777777">
        <w:tc>
          <w:tcPr>
            <w:tcW w:w="0" w:type="auto"/>
          </w:tcPr>
          <w:p w14:paraId="4C4B4610" w14:textId="77777777" w:rsidR="009B70FE" w:rsidRDefault="00E33E19">
            <w:pPr>
              <w:pStyle w:val="Compact"/>
            </w:pPr>
            <w:r>
              <w:t>Length</w:t>
            </w:r>
          </w:p>
        </w:tc>
        <w:tc>
          <w:tcPr>
            <w:tcW w:w="0" w:type="auto"/>
          </w:tcPr>
          <w:p w14:paraId="7ECBBC1C" w14:textId="00D01EB8" w:rsidR="009B70FE" w:rsidRDefault="00310836">
            <w:pPr>
              <w:pStyle w:val="Compact"/>
            </w:pPr>
            <w:hyperlink w:anchor="integer-encoding">
              <w:r w:rsidR="00E33E19">
                <w:rPr>
                  <w:rStyle w:val="Hyperlink"/>
                </w:rPr>
                <w:t>Integer encoding</w:t>
              </w:r>
            </w:hyperlink>
            <w:del w:id="262" w:author="Errata" w:date="2020-11-24T10:42:00Z">
              <w:r w:rsidR="005413C0">
                <w:delText>Integer encoding</w:delText>
              </w:r>
            </w:del>
          </w:p>
        </w:tc>
        <w:tc>
          <w:tcPr>
            <w:tcW w:w="0" w:type="auto"/>
          </w:tcPr>
          <w:p w14:paraId="68FC7861" w14:textId="4B372294" w:rsidR="009B70FE" w:rsidRDefault="00E33E19">
            <w:pPr>
              <w:pStyle w:val="Compact"/>
            </w:pPr>
            <w:moveToRangeStart w:id="263" w:author="Errata" w:date="2020-11-24T10:42:00Z" w:name="move57106961"/>
            <w:moveTo w:id="264" w:author="Errata" w:date="2020-11-24T10:42:00Z">
              <w:r>
                <w:t>size</w:t>
              </w:r>
            </w:moveTo>
            <w:moveToRangeEnd w:id="263"/>
            <w:del w:id="265" w:author="Errata" w:date="2020-11-24T10:42:00Z">
              <w:r w:rsidR="005413C0">
                <w:delText>2.4</w:delText>
              </w:r>
            </w:del>
          </w:p>
        </w:tc>
        <w:tc>
          <w:tcPr>
            <w:tcW w:w="0" w:type="auto"/>
          </w:tcPr>
          <w:p w14:paraId="38A304F8" w14:textId="77777777" w:rsidR="009B70FE" w:rsidRDefault="00E33E19">
            <w:pPr>
              <w:pStyle w:val="Compact"/>
            </w:pPr>
            <w:r>
              <w:t>Field length in octets. Value must be non-negative.</w:t>
            </w:r>
          </w:p>
        </w:tc>
      </w:tr>
      <w:tr w:rsidR="009B70FE" w14:paraId="77D4E195" w14:textId="77777777">
        <w:tc>
          <w:tcPr>
            <w:tcW w:w="0" w:type="auto"/>
          </w:tcPr>
          <w:p w14:paraId="35640D25" w14:textId="77777777" w:rsidR="009B70FE" w:rsidRDefault="00E33E19">
            <w:pPr>
              <w:pStyle w:val="Compact"/>
            </w:pPr>
            <w:r>
              <w:t>TagNum</w:t>
            </w:r>
          </w:p>
        </w:tc>
        <w:tc>
          <w:tcPr>
            <w:tcW w:w="0" w:type="auto"/>
          </w:tcPr>
          <w:p w14:paraId="5A591DC1" w14:textId="1D366847" w:rsidR="009B70FE" w:rsidRDefault="00310836">
            <w:pPr>
              <w:pStyle w:val="Compact"/>
            </w:pPr>
            <w:hyperlink w:anchor="integer-encoding">
              <w:r w:rsidR="00E33E19">
                <w:rPr>
                  <w:rStyle w:val="Hyperlink"/>
                </w:rPr>
                <w:t>Integer encoding</w:t>
              </w:r>
            </w:hyperlink>
            <w:del w:id="266" w:author="Errata" w:date="2020-11-24T10:42:00Z">
              <w:r w:rsidR="005413C0">
                <w:delText>Integer encoding</w:delText>
              </w:r>
            </w:del>
          </w:p>
        </w:tc>
        <w:tc>
          <w:tcPr>
            <w:tcW w:w="0" w:type="auto"/>
          </w:tcPr>
          <w:p w14:paraId="27D762BC" w14:textId="4B4B28EF" w:rsidR="009B70FE" w:rsidRDefault="005413C0">
            <w:pPr>
              <w:pStyle w:val="Compact"/>
            </w:pPr>
            <w:del w:id="267" w:author="Errata" w:date="2020-11-24T10:42:00Z">
              <w:r>
                <w:delText>2.4</w:delText>
              </w:r>
            </w:del>
            <w:ins w:id="268" w:author="Errata" w:date="2020-11-24T10:42:00Z">
              <w:r w:rsidR="00E33E19">
                <w:t>ordinal</w:t>
              </w:r>
            </w:ins>
          </w:p>
        </w:tc>
        <w:tc>
          <w:tcPr>
            <w:tcW w:w="0" w:type="auto"/>
          </w:tcPr>
          <w:p w14:paraId="0CF3962D" w14:textId="77777777" w:rsidR="009B70FE" w:rsidRDefault="00E33E19">
            <w:pPr>
              <w:pStyle w:val="Compact"/>
            </w:pPr>
            <w:r>
              <w:t>A field’s tag number. Value must be positive.</w:t>
            </w:r>
          </w:p>
        </w:tc>
      </w:tr>
      <w:tr w:rsidR="009B70FE" w14:paraId="06214720" w14:textId="77777777">
        <w:tc>
          <w:tcPr>
            <w:tcW w:w="0" w:type="auto"/>
          </w:tcPr>
          <w:p w14:paraId="3CDF1BE6" w14:textId="77777777" w:rsidR="009B70FE" w:rsidRDefault="00E33E19">
            <w:pPr>
              <w:pStyle w:val="Compact"/>
            </w:pPr>
            <w:r>
              <w:t>SeqNum</w:t>
            </w:r>
          </w:p>
        </w:tc>
        <w:tc>
          <w:tcPr>
            <w:tcW w:w="0" w:type="auto"/>
          </w:tcPr>
          <w:p w14:paraId="563E0951" w14:textId="1D6E3B0F" w:rsidR="009B70FE" w:rsidRDefault="00310836">
            <w:pPr>
              <w:pStyle w:val="Compact"/>
            </w:pPr>
            <w:hyperlink w:anchor="integer-encoding">
              <w:r w:rsidR="00E33E19">
                <w:rPr>
                  <w:rStyle w:val="Hyperlink"/>
                </w:rPr>
                <w:t>Integer encoding</w:t>
              </w:r>
            </w:hyperlink>
            <w:del w:id="269" w:author="Errata" w:date="2020-11-24T10:42:00Z">
              <w:r w:rsidR="005413C0">
                <w:delText>Integer encoding</w:delText>
              </w:r>
            </w:del>
          </w:p>
        </w:tc>
        <w:tc>
          <w:tcPr>
            <w:tcW w:w="0" w:type="auto"/>
          </w:tcPr>
          <w:p w14:paraId="24F83C33" w14:textId="28DC66F2" w:rsidR="009B70FE" w:rsidRDefault="005413C0">
            <w:pPr>
              <w:pStyle w:val="Compact"/>
            </w:pPr>
            <w:del w:id="270" w:author="Errata" w:date="2020-11-24T10:42:00Z">
              <w:r>
                <w:delText>2.4</w:delText>
              </w:r>
            </w:del>
            <w:ins w:id="271" w:author="Errata" w:date="2020-11-24T10:42:00Z">
              <w:r w:rsidR="00E33E19">
                <w:t>ordinal</w:t>
              </w:r>
            </w:ins>
          </w:p>
        </w:tc>
        <w:tc>
          <w:tcPr>
            <w:tcW w:w="0" w:type="auto"/>
          </w:tcPr>
          <w:p w14:paraId="622A26D9" w14:textId="77777777" w:rsidR="009B70FE" w:rsidRDefault="00E33E19">
            <w:pPr>
              <w:pStyle w:val="Compact"/>
            </w:pPr>
            <w:r>
              <w:t>A field representing a message sequence number. Value must be positive</w:t>
            </w:r>
          </w:p>
        </w:tc>
      </w:tr>
      <w:tr w:rsidR="009B70FE" w14:paraId="44CAE236" w14:textId="77777777">
        <w:tc>
          <w:tcPr>
            <w:tcW w:w="0" w:type="auto"/>
          </w:tcPr>
          <w:p w14:paraId="45B24681" w14:textId="77777777" w:rsidR="009B70FE" w:rsidRDefault="00E33E19">
            <w:pPr>
              <w:pStyle w:val="Compact"/>
            </w:pPr>
            <w:r>
              <w:t>NumInGroup</w:t>
            </w:r>
          </w:p>
        </w:tc>
        <w:tc>
          <w:tcPr>
            <w:tcW w:w="0" w:type="auto"/>
          </w:tcPr>
          <w:p w14:paraId="63479F53" w14:textId="2A662A1B" w:rsidR="009B70FE" w:rsidRDefault="00310836">
            <w:pPr>
              <w:pStyle w:val="Compact"/>
            </w:pPr>
            <w:hyperlink w:anchor="group-dimension-encoding">
              <w:r w:rsidR="00E33E19">
                <w:rPr>
                  <w:rStyle w:val="Hyperlink"/>
                </w:rPr>
                <w:t>Group dimension encoding</w:t>
              </w:r>
            </w:hyperlink>
            <w:del w:id="272" w:author="Errata" w:date="2020-11-24T10:42:00Z">
              <w:r w:rsidR="005413C0">
                <w:delText>Group dimension encoding</w:delText>
              </w:r>
            </w:del>
          </w:p>
        </w:tc>
        <w:tc>
          <w:tcPr>
            <w:tcW w:w="0" w:type="auto"/>
          </w:tcPr>
          <w:p w14:paraId="4DB81289" w14:textId="2C6A1FA2" w:rsidR="009B70FE" w:rsidRDefault="00E33E19">
            <w:pPr>
              <w:pStyle w:val="Compact"/>
            </w:pPr>
            <w:moveToRangeStart w:id="273" w:author="Errata" w:date="2020-11-24T10:42:00Z" w:name="move57106962"/>
            <w:moveTo w:id="274" w:author="Errata" w:date="2020-11-24T10:42:00Z">
              <w:r>
                <w:t>size</w:t>
              </w:r>
            </w:moveTo>
            <w:moveToRangeEnd w:id="273"/>
            <w:del w:id="275" w:author="Errata" w:date="2020-11-24T10:42:00Z">
              <w:r w:rsidR="005413C0">
                <w:delText>3.4.8</w:delText>
              </w:r>
            </w:del>
          </w:p>
        </w:tc>
        <w:tc>
          <w:tcPr>
            <w:tcW w:w="0" w:type="auto"/>
          </w:tcPr>
          <w:p w14:paraId="29ABF460" w14:textId="77777777" w:rsidR="009B70FE" w:rsidRDefault="00E33E19">
            <w:pPr>
              <w:pStyle w:val="Compact"/>
            </w:pPr>
            <w:r>
              <w:t>A counter representing the number of entries in a repeating group. Value must be positive.</w:t>
            </w:r>
          </w:p>
        </w:tc>
      </w:tr>
      <w:tr w:rsidR="009B70FE" w14:paraId="65939C8D" w14:textId="77777777">
        <w:tc>
          <w:tcPr>
            <w:tcW w:w="0" w:type="auto"/>
          </w:tcPr>
          <w:p w14:paraId="36551B91" w14:textId="77777777" w:rsidR="009B70FE" w:rsidRDefault="00E33E19">
            <w:pPr>
              <w:pStyle w:val="Compact"/>
            </w:pPr>
            <w:r>
              <w:t>DayOfMonth</w:t>
            </w:r>
          </w:p>
        </w:tc>
        <w:tc>
          <w:tcPr>
            <w:tcW w:w="0" w:type="auto"/>
          </w:tcPr>
          <w:p w14:paraId="7A0F5D5E" w14:textId="7E4C4AD0" w:rsidR="009B70FE" w:rsidRDefault="00310836">
            <w:pPr>
              <w:pStyle w:val="Compact"/>
            </w:pPr>
            <w:hyperlink w:anchor="integer-encoding">
              <w:r w:rsidR="00E33E19">
                <w:rPr>
                  <w:rStyle w:val="Hyperlink"/>
                </w:rPr>
                <w:t>Integer encoding</w:t>
              </w:r>
            </w:hyperlink>
            <w:del w:id="276" w:author="Errata" w:date="2020-11-24T10:42:00Z">
              <w:r w:rsidR="005413C0">
                <w:delText>Integer encoding</w:delText>
              </w:r>
            </w:del>
          </w:p>
        </w:tc>
        <w:tc>
          <w:tcPr>
            <w:tcW w:w="0" w:type="auto"/>
          </w:tcPr>
          <w:p w14:paraId="3A7DDB3B" w14:textId="4FDEF9E8" w:rsidR="009B70FE" w:rsidRDefault="005413C0">
            <w:pPr>
              <w:pStyle w:val="Compact"/>
            </w:pPr>
            <w:del w:id="277" w:author="Errata" w:date="2020-11-24T10:42:00Z">
              <w:r>
                <w:delText>2.4</w:delText>
              </w:r>
            </w:del>
            <w:ins w:id="278" w:author="Errata" w:date="2020-11-24T10:42:00Z">
              <w:r w:rsidR="00E33E19">
                <w:t>integer range 1..31</w:t>
              </w:r>
            </w:ins>
          </w:p>
        </w:tc>
        <w:tc>
          <w:tcPr>
            <w:tcW w:w="0" w:type="auto"/>
          </w:tcPr>
          <w:p w14:paraId="0950387C" w14:textId="77777777" w:rsidR="009B70FE" w:rsidRDefault="00E33E19">
            <w:pPr>
              <w:pStyle w:val="Compact"/>
            </w:pPr>
            <w:r>
              <w:t>A field representing a day during a particular month (values 1 to 31).</w:t>
            </w:r>
          </w:p>
        </w:tc>
      </w:tr>
      <w:tr w:rsidR="009B70FE" w14:paraId="74D21F04" w14:textId="77777777">
        <w:tc>
          <w:tcPr>
            <w:tcW w:w="0" w:type="auto"/>
          </w:tcPr>
          <w:p w14:paraId="6AE9AD34" w14:textId="77777777" w:rsidR="009B70FE" w:rsidRDefault="00E33E19">
            <w:pPr>
              <w:pStyle w:val="Compact"/>
            </w:pPr>
            <w:r>
              <w:t>Qty</w:t>
            </w:r>
          </w:p>
        </w:tc>
        <w:tc>
          <w:tcPr>
            <w:tcW w:w="0" w:type="auto"/>
          </w:tcPr>
          <w:p w14:paraId="21A697E2" w14:textId="38262C4C" w:rsidR="009B70FE" w:rsidRDefault="00310836">
            <w:pPr>
              <w:pStyle w:val="Compact"/>
            </w:pPr>
            <w:hyperlink w:anchor="decimal-encoding">
              <w:r w:rsidR="00E33E19">
                <w:rPr>
                  <w:rStyle w:val="Hyperlink"/>
                </w:rPr>
                <w:t>Decimal encoding</w:t>
              </w:r>
            </w:hyperlink>
            <w:del w:id="279" w:author="Errata" w:date="2020-11-24T10:42:00Z">
              <w:r w:rsidR="005413C0">
                <w:delText>Decimal encoding</w:delText>
              </w:r>
            </w:del>
          </w:p>
        </w:tc>
        <w:tc>
          <w:tcPr>
            <w:tcW w:w="0" w:type="auto"/>
          </w:tcPr>
          <w:p w14:paraId="0F1D7379" w14:textId="2B7E327B" w:rsidR="009B70FE" w:rsidRDefault="005413C0">
            <w:pPr>
              <w:pStyle w:val="Compact"/>
            </w:pPr>
            <w:del w:id="280" w:author="Errata" w:date="2020-11-24T10:42:00Z">
              <w:r>
                <w:delText>2.5</w:delText>
              </w:r>
            </w:del>
            <w:ins w:id="281" w:author="Errata" w:date="2020-11-24T10:42:00Z">
              <w:r w:rsidR="00E33E19">
                <w:t>Scaled</w:t>
              </w:r>
            </w:ins>
          </w:p>
        </w:tc>
        <w:tc>
          <w:tcPr>
            <w:tcW w:w="0" w:type="auto"/>
          </w:tcPr>
          <w:p w14:paraId="77E3AF89" w14:textId="77777777" w:rsidR="009B70FE" w:rsidRDefault="00E33E19">
            <w:pPr>
              <w:pStyle w:val="Compact"/>
            </w:pPr>
            <w:r>
              <w:t>A number representing quantity of a security, such as shares. The encoding may constrain values to integers, if desired.</w:t>
            </w:r>
          </w:p>
        </w:tc>
      </w:tr>
      <w:tr w:rsidR="009B70FE" w14:paraId="2D6B0E0C" w14:textId="77777777">
        <w:tc>
          <w:tcPr>
            <w:tcW w:w="0" w:type="auto"/>
          </w:tcPr>
          <w:p w14:paraId="3BFCCD39" w14:textId="77777777" w:rsidR="009B70FE" w:rsidRDefault="00E33E19">
            <w:pPr>
              <w:pStyle w:val="Compact"/>
            </w:pPr>
            <w:r>
              <w:t>float</w:t>
            </w:r>
          </w:p>
        </w:tc>
        <w:tc>
          <w:tcPr>
            <w:tcW w:w="0" w:type="auto"/>
          </w:tcPr>
          <w:p w14:paraId="6C59C56B" w14:textId="23636E7B" w:rsidR="009B70FE" w:rsidRDefault="00310836">
            <w:pPr>
              <w:pStyle w:val="Compact"/>
            </w:pPr>
            <w:hyperlink w:anchor="float-encoding">
              <w:r w:rsidR="00E33E19">
                <w:rPr>
                  <w:rStyle w:val="Hyperlink"/>
                </w:rPr>
                <w:t>Float encoding</w:t>
              </w:r>
            </w:hyperlink>
            <w:del w:id="282" w:author="Errata" w:date="2020-11-24T10:42:00Z">
              <w:r w:rsidR="005413C0">
                <w:delText>Float encoding</w:delText>
              </w:r>
            </w:del>
          </w:p>
        </w:tc>
        <w:tc>
          <w:tcPr>
            <w:tcW w:w="0" w:type="auto"/>
          </w:tcPr>
          <w:p w14:paraId="4AF77F2C" w14:textId="38921756" w:rsidR="009B70FE" w:rsidRDefault="005413C0">
            <w:pPr>
              <w:pStyle w:val="Compact"/>
            </w:pPr>
            <w:del w:id="283" w:author="Errata" w:date="2020-11-24T10:42:00Z">
              <w:r>
                <w:delText>2.5</w:delText>
              </w:r>
            </w:del>
            <w:ins w:id="284" w:author="Errata" w:date="2020-11-24T10:42:00Z">
              <w:r w:rsidR="00E33E19">
                <w:t>real</w:t>
              </w:r>
            </w:ins>
          </w:p>
        </w:tc>
        <w:tc>
          <w:tcPr>
            <w:tcW w:w="0" w:type="auto"/>
          </w:tcPr>
          <w:p w14:paraId="13D6AB01" w14:textId="77777777" w:rsidR="009B70FE" w:rsidRDefault="00E33E19">
            <w:pPr>
              <w:pStyle w:val="Compact"/>
            </w:pPr>
            <w:r>
              <w:t>A real number with binary representation of specified precision</w:t>
            </w:r>
          </w:p>
        </w:tc>
      </w:tr>
      <w:tr w:rsidR="009B70FE" w14:paraId="3A502E92" w14:textId="77777777">
        <w:tc>
          <w:tcPr>
            <w:tcW w:w="0" w:type="auto"/>
          </w:tcPr>
          <w:p w14:paraId="7F069D2D" w14:textId="77777777" w:rsidR="009B70FE" w:rsidRDefault="00E33E19">
            <w:pPr>
              <w:pStyle w:val="Compact"/>
            </w:pPr>
            <w:r>
              <w:t>Price</w:t>
            </w:r>
          </w:p>
        </w:tc>
        <w:tc>
          <w:tcPr>
            <w:tcW w:w="0" w:type="auto"/>
          </w:tcPr>
          <w:p w14:paraId="3BC8B7BE" w14:textId="57960FFD" w:rsidR="009B70FE" w:rsidRDefault="00310836">
            <w:pPr>
              <w:pStyle w:val="Compact"/>
            </w:pPr>
            <w:hyperlink w:anchor="decimal-encoding">
              <w:r w:rsidR="00E33E19">
                <w:rPr>
                  <w:rStyle w:val="Hyperlink"/>
                </w:rPr>
                <w:t>Decimal encoding</w:t>
              </w:r>
            </w:hyperlink>
            <w:del w:id="285" w:author="Errata" w:date="2020-11-24T10:42:00Z">
              <w:r w:rsidR="005413C0">
                <w:delText>Decimal encoding</w:delText>
              </w:r>
            </w:del>
          </w:p>
        </w:tc>
        <w:tc>
          <w:tcPr>
            <w:tcW w:w="0" w:type="auto"/>
          </w:tcPr>
          <w:p w14:paraId="1E3DB92F" w14:textId="32F03D45" w:rsidR="009B70FE" w:rsidRDefault="005413C0">
            <w:pPr>
              <w:pStyle w:val="Compact"/>
            </w:pPr>
            <w:del w:id="286" w:author="Errata" w:date="2020-11-24T10:42:00Z">
              <w:r>
                <w:delText>2.5</w:delText>
              </w:r>
            </w:del>
            <w:ins w:id="287" w:author="Errata" w:date="2020-11-24T10:42:00Z">
              <w:r w:rsidR="00E33E19">
                <w:t>Scaled</w:t>
              </w:r>
            </w:ins>
          </w:p>
        </w:tc>
        <w:tc>
          <w:tcPr>
            <w:tcW w:w="0" w:type="auto"/>
          </w:tcPr>
          <w:p w14:paraId="40F60CA7" w14:textId="77777777" w:rsidR="009B70FE" w:rsidRDefault="00E33E19">
            <w:pPr>
              <w:pStyle w:val="Compact"/>
            </w:pPr>
            <w:r>
              <w:t>A decimal number representing a price</w:t>
            </w:r>
          </w:p>
        </w:tc>
      </w:tr>
      <w:tr w:rsidR="009B70FE" w14:paraId="4E289480" w14:textId="77777777">
        <w:tc>
          <w:tcPr>
            <w:tcW w:w="0" w:type="auto"/>
          </w:tcPr>
          <w:p w14:paraId="311770F4" w14:textId="77777777" w:rsidR="009B70FE" w:rsidRDefault="00E33E19">
            <w:pPr>
              <w:pStyle w:val="Compact"/>
            </w:pPr>
            <w:r>
              <w:t>PriceOffset</w:t>
            </w:r>
          </w:p>
        </w:tc>
        <w:tc>
          <w:tcPr>
            <w:tcW w:w="0" w:type="auto"/>
          </w:tcPr>
          <w:p w14:paraId="6B551947" w14:textId="456B4A2C" w:rsidR="009B70FE" w:rsidRDefault="00310836">
            <w:pPr>
              <w:pStyle w:val="Compact"/>
            </w:pPr>
            <w:hyperlink w:anchor="decimal-encoding">
              <w:r w:rsidR="00E33E19">
                <w:rPr>
                  <w:rStyle w:val="Hyperlink"/>
                </w:rPr>
                <w:t>Decimal encoding</w:t>
              </w:r>
            </w:hyperlink>
            <w:del w:id="288" w:author="Errata" w:date="2020-11-24T10:42:00Z">
              <w:r w:rsidR="005413C0">
                <w:delText>Decimal encoding</w:delText>
              </w:r>
            </w:del>
          </w:p>
        </w:tc>
        <w:tc>
          <w:tcPr>
            <w:tcW w:w="0" w:type="auto"/>
          </w:tcPr>
          <w:p w14:paraId="3AB7B46D" w14:textId="4009461D" w:rsidR="009B70FE" w:rsidRDefault="005413C0">
            <w:pPr>
              <w:pStyle w:val="Compact"/>
            </w:pPr>
            <w:del w:id="289" w:author="Errata" w:date="2020-11-24T10:42:00Z">
              <w:r>
                <w:delText>2.5</w:delText>
              </w:r>
            </w:del>
            <w:ins w:id="290" w:author="Errata" w:date="2020-11-24T10:42:00Z">
              <w:r w:rsidR="00E33E19">
                <w:t>Scaled</w:t>
              </w:r>
            </w:ins>
          </w:p>
        </w:tc>
        <w:tc>
          <w:tcPr>
            <w:tcW w:w="0" w:type="auto"/>
          </w:tcPr>
          <w:p w14:paraId="34918859" w14:textId="77777777" w:rsidR="009B70FE" w:rsidRDefault="00E33E19">
            <w:pPr>
              <w:pStyle w:val="Compact"/>
            </w:pPr>
            <w:r>
              <w:t>A decimal number representing a price offset, which can be mathematically added to a Price.</w:t>
            </w:r>
          </w:p>
        </w:tc>
      </w:tr>
      <w:tr w:rsidR="009B70FE" w14:paraId="47093745" w14:textId="77777777">
        <w:tc>
          <w:tcPr>
            <w:tcW w:w="0" w:type="auto"/>
          </w:tcPr>
          <w:p w14:paraId="05D5C7FF" w14:textId="77777777" w:rsidR="009B70FE" w:rsidRDefault="00E33E19">
            <w:pPr>
              <w:pStyle w:val="Compact"/>
            </w:pPr>
            <w:r>
              <w:t>Amt</w:t>
            </w:r>
          </w:p>
        </w:tc>
        <w:tc>
          <w:tcPr>
            <w:tcW w:w="0" w:type="auto"/>
          </w:tcPr>
          <w:p w14:paraId="75663EC6" w14:textId="3ED38EFE" w:rsidR="009B70FE" w:rsidRDefault="00310836">
            <w:pPr>
              <w:pStyle w:val="Compact"/>
            </w:pPr>
            <w:hyperlink w:anchor="decimal-encoding">
              <w:r w:rsidR="00E33E19">
                <w:rPr>
                  <w:rStyle w:val="Hyperlink"/>
                </w:rPr>
                <w:t>Decimal encoding</w:t>
              </w:r>
            </w:hyperlink>
            <w:del w:id="291" w:author="Errata" w:date="2020-11-24T10:42:00Z">
              <w:r w:rsidR="005413C0">
                <w:delText>Decimal encoding</w:delText>
              </w:r>
            </w:del>
          </w:p>
        </w:tc>
        <w:tc>
          <w:tcPr>
            <w:tcW w:w="0" w:type="auto"/>
          </w:tcPr>
          <w:p w14:paraId="6E833A85" w14:textId="5521728D" w:rsidR="009B70FE" w:rsidRDefault="005413C0">
            <w:pPr>
              <w:pStyle w:val="Compact"/>
            </w:pPr>
            <w:del w:id="292" w:author="Errata" w:date="2020-11-24T10:42:00Z">
              <w:r>
                <w:delText>2.5</w:delText>
              </w:r>
            </w:del>
            <w:ins w:id="293" w:author="Errata" w:date="2020-11-24T10:42:00Z">
              <w:r w:rsidR="00E33E19">
                <w:t>Scaled</w:t>
              </w:r>
            </w:ins>
          </w:p>
        </w:tc>
        <w:tc>
          <w:tcPr>
            <w:tcW w:w="0" w:type="auto"/>
          </w:tcPr>
          <w:p w14:paraId="3B69059D" w14:textId="77777777" w:rsidR="009B70FE" w:rsidRDefault="00E33E19">
            <w:pPr>
              <w:pStyle w:val="Compact"/>
            </w:pPr>
            <w:r>
              <w:t>A field typically representing a Price times a Qty.</w:t>
            </w:r>
          </w:p>
        </w:tc>
      </w:tr>
      <w:tr w:rsidR="009B70FE" w14:paraId="048272B9" w14:textId="77777777">
        <w:tc>
          <w:tcPr>
            <w:tcW w:w="0" w:type="auto"/>
          </w:tcPr>
          <w:p w14:paraId="479A26BC" w14:textId="77777777" w:rsidR="009B70FE" w:rsidRDefault="00E33E19">
            <w:pPr>
              <w:pStyle w:val="Compact"/>
            </w:pPr>
            <w:r>
              <w:t>Percentage</w:t>
            </w:r>
          </w:p>
        </w:tc>
        <w:tc>
          <w:tcPr>
            <w:tcW w:w="0" w:type="auto"/>
          </w:tcPr>
          <w:p w14:paraId="7FCCDDDF" w14:textId="7F34619D" w:rsidR="009B70FE" w:rsidRDefault="00310836">
            <w:pPr>
              <w:pStyle w:val="Compact"/>
            </w:pPr>
            <w:hyperlink w:anchor="decimal-encoding">
              <w:r w:rsidR="00E33E19">
                <w:rPr>
                  <w:rStyle w:val="Hyperlink"/>
                </w:rPr>
                <w:t>Decimal encoding</w:t>
              </w:r>
            </w:hyperlink>
            <w:del w:id="294" w:author="Errata" w:date="2020-11-24T10:42:00Z">
              <w:r w:rsidR="005413C0">
                <w:delText>Decimal encoding</w:delText>
              </w:r>
            </w:del>
          </w:p>
        </w:tc>
        <w:tc>
          <w:tcPr>
            <w:tcW w:w="0" w:type="auto"/>
          </w:tcPr>
          <w:p w14:paraId="7168C392" w14:textId="1791AE70" w:rsidR="009B70FE" w:rsidRDefault="005413C0">
            <w:pPr>
              <w:pStyle w:val="Compact"/>
            </w:pPr>
            <w:del w:id="295" w:author="Errata" w:date="2020-11-24T10:42:00Z">
              <w:r>
                <w:delText>2.5</w:delText>
              </w:r>
            </w:del>
            <w:ins w:id="296" w:author="Errata" w:date="2020-11-24T10:42:00Z">
              <w:r w:rsidR="00E33E19">
                <w:t>Scaled</w:t>
              </w:r>
            </w:ins>
          </w:p>
        </w:tc>
        <w:tc>
          <w:tcPr>
            <w:tcW w:w="0" w:type="auto"/>
          </w:tcPr>
          <w:p w14:paraId="5B23B924" w14:textId="77777777" w:rsidR="009B70FE" w:rsidRDefault="00E33E19">
            <w:pPr>
              <w:pStyle w:val="Compact"/>
            </w:pPr>
            <w:r>
              <w:t>A field representing a percentage (e.g. 0.05 represents 5% and 0.9525 represents 95.25%).</w:t>
            </w:r>
          </w:p>
        </w:tc>
      </w:tr>
      <w:tr w:rsidR="009B70FE" w14:paraId="4597AB0F" w14:textId="77777777">
        <w:tc>
          <w:tcPr>
            <w:tcW w:w="0" w:type="auto"/>
          </w:tcPr>
          <w:p w14:paraId="1B77D21D" w14:textId="77777777" w:rsidR="009B70FE" w:rsidRDefault="00E33E19">
            <w:pPr>
              <w:pStyle w:val="Compact"/>
            </w:pPr>
            <w:r>
              <w:t>char</w:t>
            </w:r>
          </w:p>
        </w:tc>
        <w:tc>
          <w:tcPr>
            <w:tcW w:w="0" w:type="auto"/>
          </w:tcPr>
          <w:p w14:paraId="5EC47122" w14:textId="4ADDAF77" w:rsidR="009B70FE" w:rsidRDefault="00310836">
            <w:pPr>
              <w:pStyle w:val="Compact"/>
            </w:pPr>
            <w:hyperlink w:anchor="character">
              <w:r w:rsidR="00E33E19">
                <w:rPr>
                  <w:rStyle w:val="Hyperlink"/>
                </w:rPr>
                <w:t>Character</w:t>
              </w:r>
            </w:hyperlink>
            <w:del w:id="297" w:author="Errata" w:date="2020-11-24T10:42:00Z">
              <w:r w:rsidR="005413C0">
                <w:delText>Character</w:delText>
              </w:r>
            </w:del>
          </w:p>
        </w:tc>
        <w:tc>
          <w:tcPr>
            <w:tcW w:w="0" w:type="auto"/>
          </w:tcPr>
          <w:p w14:paraId="313513F2" w14:textId="35A14B96" w:rsidR="009B70FE" w:rsidRDefault="00E33E19">
            <w:pPr>
              <w:pStyle w:val="Compact"/>
            </w:pPr>
            <w:moveToRangeStart w:id="298" w:author="Errata" w:date="2020-11-24T10:42:00Z" w:name="move57106963"/>
            <w:moveTo w:id="299" w:author="Errata" w:date="2020-11-24T10:42:00Z">
              <w:r>
                <w:t>character</w:t>
              </w:r>
            </w:moveTo>
            <w:moveToRangeEnd w:id="298"/>
            <w:del w:id="300" w:author="Errata" w:date="2020-11-24T10:42:00Z">
              <w:r w:rsidR="005413C0">
                <w:delText>2.7.1</w:delText>
              </w:r>
            </w:del>
          </w:p>
        </w:tc>
        <w:tc>
          <w:tcPr>
            <w:tcW w:w="0" w:type="auto"/>
          </w:tcPr>
          <w:p w14:paraId="5C4B08A6" w14:textId="77777777" w:rsidR="009B70FE" w:rsidRDefault="00E33E19">
            <w:pPr>
              <w:pStyle w:val="Compact"/>
            </w:pPr>
            <w:r>
              <w:t xml:space="preserve">Single US-ASCII character value. Can include any alphanumeric character or punctuation. All </w:t>
            </w:r>
            <w:r>
              <w:lastRenderedPageBreak/>
              <w:t>char fields are case sensitive (i.e. m != M).</w:t>
            </w:r>
          </w:p>
        </w:tc>
      </w:tr>
      <w:tr w:rsidR="009B70FE" w14:paraId="677F571F" w14:textId="77777777">
        <w:tc>
          <w:tcPr>
            <w:tcW w:w="0" w:type="auto"/>
          </w:tcPr>
          <w:p w14:paraId="668A47B9" w14:textId="77777777" w:rsidR="009B70FE" w:rsidRDefault="00E33E19">
            <w:pPr>
              <w:pStyle w:val="Compact"/>
            </w:pPr>
            <w:r>
              <w:lastRenderedPageBreak/>
              <w:t>String</w:t>
            </w:r>
          </w:p>
        </w:tc>
        <w:tc>
          <w:tcPr>
            <w:tcW w:w="0" w:type="auto"/>
          </w:tcPr>
          <w:p w14:paraId="61EE65E9" w14:textId="07DD8DCA" w:rsidR="009B70FE" w:rsidRDefault="00310836">
            <w:pPr>
              <w:pStyle w:val="Compact"/>
            </w:pPr>
            <w:hyperlink w:anchor="fixed-length-character-array">
              <w:r w:rsidR="00E33E19">
                <w:rPr>
                  <w:rStyle w:val="Hyperlink"/>
                </w:rPr>
                <w:t>Fixed-length character array</w:t>
              </w:r>
            </w:hyperlink>
            <w:del w:id="301" w:author="Errata" w:date="2020-11-24T10:42:00Z">
              <w:r w:rsidR="005413C0">
                <w:delText>Fixed-length character array</w:delText>
              </w:r>
            </w:del>
          </w:p>
        </w:tc>
        <w:tc>
          <w:tcPr>
            <w:tcW w:w="0" w:type="auto"/>
          </w:tcPr>
          <w:p w14:paraId="11C89675" w14:textId="59953F1F" w:rsidR="009B70FE" w:rsidRDefault="005413C0">
            <w:pPr>
              <w:pStyle w:val="Compact"/>
            </w:pPr>
            <w:del w:id="302" w:author="Errata" w:date="2020-11-24T10:42:00Z">
              <w:r>
                <w:delText>2.7.2</w:delText>
              </w:r>
            </w:del>
            <w:ins w:id="303" w:author="Errata" w:date="2020-11-24T10:42:00Z">
              <w:r w:rsidR="00E33E19">
                <w:t>array element = character</w:t>
              </w:r>
            </w:ins>
          </w:p>
        </w:tc>
        <w:tc>
          <w:tcPr>
            <w:tcW w:w="0" w:type="auto"/>
          </w:tcPr>
          <w:p w14:paraId="5740AED0" w14:textId="77777777" w:rsidR="009B70FE" w:rsidRDefault="00E33E19">
            <w:pPr>
              <w:pStyle w:val="Compact"/>
            </w:pPr>
            <w:r>
              <w:t>A fixed-length character array of ASCII encoding</w:t>
            </w:r>
          </w:p>
        </w:tc>
      </w:tr>
      <w:tr w:rsidR="009B70FE" w14:paraId="48944ABE" w14:textId="77777777">
        <w:tc>
          <w:tcPr>
            <w:tcW w:w="0" w:type="auto"/>
          </w:tcPr>
          <w:p w14:paraId="1B3E403E" w14:textId="77777777" w:rsidR="009B70FE" w:rsidRDefault="00E33E19">
            <w:pPr>
              <w:pStyle w:val="Compact"/>
            </w:pPr>
            <w:r>
              <w:t>String</w:t>
            </w:r>
          </w:p>
        </w:tc>
        <w:tc>
          <w:tcPr>
            <w:tcW w:w="0" w:type="auto"/>
          </w:tcPr>
          <w:p w14:paraId="3E33474A" w14:textId="4DA35FB4" w:rsidR="009B70FE" w:rsidRDefault="00310836">
            <w:pPr>
              <w:pStyle w:val="Compact"/>
            </w:pPr>
            <w:hyperlink w:anchor="variable-length-string-encoding">
              <w:r w:rsidR="00E33E19">
                <w:rPr>
                  <w:rStyle w:val="Hyperlink"/>
                </w:rPr>
                <w:t>Variable-length data encoding</w:t>
              </w:r>
            </w:hyperlink>
            <w:del w:id="304" w:author="Errata" w:date="2020-11-24T10:42:00Z">
              <w:r w:rsidR="005413C0">
                <w:delText>Variable-length data encoding</w:delText>
              </w:r>
            </w:del>
          </w:p>
        </w:tc>
        <w:tc>
          <w:tcPr>
            <w:tcW w:w="0" w:type="auto"/>
          </w:tcPr>
          <w:p w14:paraId="5042C7A2" w14:textId="0F9B5542" w:rsidR="009B70FE" w:rsidRDefault="005413C0">
            <w:pPr>
              <w:pStyle w:val="Compact"/>
            </w:pPr>
            <w:del w:id="305" w:author="Errata" w:date="2020-11-24T10:42:00Z">
              <w:r>
                <w:delText>2.7.3</w:delText>
              </w:r>
            </w:del>
            <w:ins w:id="306" w:author="Errata" w:date="2020-11-24T10:42:00Z">
              <w:r w:rsidR="00E33E19">
                <w:t>characterstring</w:t>
              </w:r>
            </w:ins>
          </w:p>
        </w:tc>
        <w:tc>
          <w:tcPr>
            <w:tcW w:w="0" w:type="auto"/>
          </w:tcPr>
          <w:p w14:paraId="2CF18551" w14:textId="77777777" w:rsidR="009B70FE" w:rsidRDefault="00E33E19">
            <w:pPr>
              <w:pStyle w:val="Compact"/>
            </w:pPr>
            <w:r>
              <w:t>Alpha-numeric free format strings can include any character or punctuation. All String fields are case sensitive (i.e. morstatt != Morstatt). ASCII encoding.</w:t>
            </w:r>
          </w:p>
        </w:tc>
      </w:tr>
      <w:tr w:rsidR="009B70FE" w14:paraId="0020E524" w14:textId="77777777">
        <w:tc>
          <w:tcPr>
            <w:tcW w:w="0" w:type="auto"/>
          </w:tcPr>
          <w:p w14:paraId="7C043E73" w14:textId="77777777" w:rsidR="009B70FE" w:rsidRDefault="00E33E19">
            <w:pPr>
              <w:pStyle w:val="Compact"/>
            </w:pPr>
            <w:r>
              <w:t>String—EncodedText</w:t>
            </w:r>
          </w:p>
        </w:tc>
        <w:tc>
          <w:tcPr>
            <w:tcW w:w="0" w:type="auto"/>
          </w:tcPr>
          <w:p w14:paraId="49DCC367" w14:textId="552288C9" w:rsidR="009B70FE" w:rsidRDefault="00310836">
            <w:pPr>
              <w:pStyle w:val="Compact"/>
            </w:pPr>
            <w:hyperlink w:anchor="variable-length-string-encoding">
              <w:r w:rsidR="00E33E19">
                <w:rPr>
                  <w:rStyle w:val="Hyperlink"/>
                </w:rPr>
                <w:t>String encoding</w:t>
              </w:r>
            </w:hyperlink>
            <w:del w:id="307" w:author="Errata" w:date="2020-11-24T10:42:00Z">
              <w:r w:rsidR="005413C0">
                <w:delText>String encoding</w:delText>
              </w:r>
            </w:del>
          </w:p>
        </w:tc>
        <w:tc>
          <w:tcPr>
            <w:tcW w:w="0" w:type="auto"/>
          </w:tcPr>
          <w:p w14:paraId="3541298D" w14:textId="28E66F9F" w:rsidR="009B70FE" w:rsidRDefault="005413C0">
            <w:pPr>
              <w:pStyle w:val="Compact"/>
            </w:pPr>
            <w:del w:id="308" w:author="Errata" w:date="2020-11-24T10:42:00Z">
              <w:r>
                <w:delText>2.7.3</w:delText>
              </w:r>
            </w:del>
            <w:ins w:id="309" w:author="Errata" w:date="2020-11-24T10:42:00Z">
              <w:r w:rsidR="00E33E19">
                <w:t>characterstring</w:t>
              </w:r>
            </w:ins>
          </w:p>
        </w:tc>
        <w:tc>
          <w:tcPr>
            <w:tcW w:w="0" w:type="auto"/>
          </w:tcPr>
          <w:p w14:paraId="1FE3C59D" w14:textId="77777777" w:rsidR="009B70FE" w:rsidRDefault="00E33E19">
            <w:pPr>
              <w:pStyle w:val="Compact"/>
            </w:pPr>
            <w:r>
              <w:t>Non-ASCII string. The character encoding may be specified by a schema attribute.</w:t>
            </w:r>
          </w:p>
        </w:tc>
      </w:tr>
      <w:tr w:rsidR="009B70FE" w14:paraId="06D97D1C" w14:textId="77777777">
        <w:tc>
          <w:tcPr>
            <w:tcW w:w="0" w:type="auto"/>
          </w:tcPr>
          <w:p w14:paraId="09034609" w14:textId="77777777" w:rsidR="009B70FE" w:rsidRDefault="00E33E19">
            <w:pPr>
              <w:pStyle w:val="Compact"/>
            </w:pPr>
            <w:r>
              <w:t>XMLData</w:t>
            </w:r>
          </w:p>
        </w:tc>
        <w:tc>
          <w:tcPr>
            <w:tcW w:w="0" w:type="auto"/>
          </w:tcPr>
          <w:p w14:paraId="5DA28456" w14:textId="2B54F01E" w:rsidR="009B70FE" w:rsidRDefault="00310836">
            <w:pPr>
              <w:pStyle w:val="Compact"/>
            </w:pPr>
            <w:hyperlink w:anchor="variable-length-string-encoding">
              <w:r w:rsidR="00E33E19">
                <w:rPr>
                  <w:rStyle w:val="Hyperlink"/>
                </w:rPr>
                <w:t>String encoding</w:t>
              </w:r>
            </w:hyperlink>
            <w:del w:id="310" w:author="Errata" w:date="2020-11-24T10:42:00Z">
              <w:r w:rsidR="005413C0">
                <w:delText>String encoding</w:delText>
              </w:r>
            </w:del>
          </w:p>
        </w:tc>
        <w:tc>
          <w:tcPr>
            <w:tcW w:w="0" w:type="auto"/>
          </w:tcPr>
          <w:p w14:paraId="3EBBC0E2" w14:textId="748C8211" w:rsidR="009B70FE" w:rsidRDefault="005413C0">
            <w:pPr>
              <w:pStyle w:val="Compact"/>
            </w:pPr>
            <w:del w:id="311" w:author="Errata" w:date="2020-11-24T10:42:00Z">
              <w:r>
                <w:delText>2.7.3</w:delText>
              </w:r>
            </w:del>
            <w:ins w:id="312" w:author="Errata" w:date="2020-11-24T10:42:00Z">
              <w:r w:rsidR="00E33E19">
                <w:t>characterstring</w:t>
              </w:r>
            </w:ins>
          </w:p>
        </w:tc>
        <w:tc>
          <w:tcPr>
            <w:tcW w:w="0" w:type="auto"/>
          </w:tcPr>
          <w:p w14:paraId="43E36D00" w14:textId="77777777" w:rsidR="009B70FE" w:rsidRDefault="00E33E19">
            <w:pPr>
              <w:pStyle w:val="Compact"/>
            </w:pPr>
            <w:r>
              <w:t>Variable-length XML. Must be paired with a Length field.</w:t>
            </w:r>
          </w:p>
        </w:tc>
      </w:tr>
      <w:tr w:rsidR="009B70FE" w14:paraId="48DCF83B" w14:textId="77777777">
        <w:tc>
          <w:tcPr>
            <w:tcW w:w="0" w:type="auto"/>
          </w:tcPr>
          <w:p w14:paraId="60A1420F" w14:textId="77777777" w:rsidR="009B70FE" w:rsidRDefault="00E33E19">
            <w:pPr>
              <w:pStyle w:val="Compact"/>
            </w:pPr>
            <w:r>
              <w:t>data</w:t>
            </w:r>
          </w:p>
        </w:tc>
        <w:tc>
          <w:tcPr>
            <w:tcW w:w="0" w:type="auto"/>
          </w:tcPr>
          <w:p w14:paraId="25701DB5" w14:textId="4D66B7D7" w:rsidR="009B70FE" w:rsidRDefault="00310836">
            <w:pPr>
              <w:pStyle w:val="Compact"/>
            </w:pPr>
            <w:hyperlink w:anchor="fixed-length-data">
              <w:r w:rsidR="00E33E19">
                <w:rPr>
                  <w:rStyle w:val="Hyperlink"/>
                </w:rPr>
                <w:t>Fixed-length data</w:t>
              </w:r>
            </w:hyperlink>
            <w:del w:id="313" w:author="Errata" w:date="2020-11-24T10:42:00Z">
              <w:r w:rsidR="005413C0">
                <w:delText>Fixed-length data</w:delText>
              </w:r>
            </w:del>
          </w:p>
        </w:tc>
        <w:tc>
          <w:tcPr>
            <w:tcW w:w="0" w:type="auto"/>
          </w:tcPr>
          <w:p w14:paraId="59305D94" w14:textId="78A7A212" w:rsidR="009B70FE" w:rsidRDefault="005413C0">
            <w:pPr>
              <w:pStyle w:val="Compact"/>
            </w:pPr>
            <w:del w:id="314" w:author="Errata" w:date="2020-11-24T10:42:00Z">
              <w:r>
                <w:delText>2.8.1</w:delText>
              </w:r>
            </w:del>
            <w:ins w:id="315" w:author="Errata" w:date="2020-11-24T10:42:00Z">
              <w:r w:rsidR="00E33E19">
                <w:t>array element=octet</w:t>
              </w:r>
            </w:ins>
          </w:p>
        </w:tc>
        <w:tc>
          <w:tcPr>
            <w:tcW w:w="0" w:type="auto"/>
          </w:tcPr>
          <w:p w14:paraId="2F82D2C7" w14:textId="77777777" w:rsidR="009B70FE" w:rsidRDefault="00E33E19">
            <w:pPr>
              <w:pStyle w:val="Compact"/>
            </w:pPr>
            <w:r>
              <w:t>Fixed-length non-character data</w:t>
            </w:r>
          </w:p>
        </w:tc>
      </w:tr>
      <w:tr w:rsidR="009B70FE" w14:paraId="6EF81BDC" w14:textId="77777777">
        <w:tc>
          <w:tcPr>
            <w:tcW w:w="0" w:type="auto"/>
          </w:tcPr>
          <w:p w14:paraId="602BC467" w14:textId="77777777" w:rsidR="009B70FE" w:rsidRDefault="00E33E19">
            <w:pPr>
              <w:pStyle w:val="Compact"/>
            </w:pPr>
            <w:r>
              <w:t>data</w:t>
            </w:r>
          </w:p>
        </w:tc>
        <w:tc>
          <w:tcPr>
            <w:tcW w:w="0" w:type="auto"/>
          </w:tcPr>
          <w:p w14:paraId="0A1A7C83" w14:textId="52018D1D" w:rsidR="009B70FE" w:rsidRDefault="00310836">
            <w:pPr>
              <w:pStyle w:val="Compact"/>
            </w:pPr>
            <w:hyperlink w:anchor="variable-length-data-encoding">
              <w:r w:rsidR="00E33E19">
                <w:rPr>
                  <w:rStyle w:val="Hyperlink"/>
                </w:rPr>
                <w:t>Variable-length data encoding</w:t>
              </w:r>
            </w:hyperlink>
            <w:del w:id="316" w:author="Errata" w:date="2020-11-24T10:42:00Z">
              <w:r w:rsidR="005413C0">
                <w:delText>Variable-length data encoding</w:delText>
              </w:r>
            </w:del>
          </w:p>
        </w:tc>
        <w:tc>
          <w:tcPr>
            <w:tcW w:w="0" w:type="auto"/>
          </w:tcPr>
          <w:p w14:paraId="35275FF1" w14:textId="208F860D" w:rsidR="009B70FE" w:rsidRDefault="005413C0">
            <w:pPr>
              <w:pStyle w:val="Compact"/>
            </w:pPr>
            <w:del w:id="317" w:author="Errata" w:date="2020-11-24T10:42:00Z">
              <w:r>
                <w:delText>2.8.2</w:delText>
              </w:r>
            </w:del>
            <w:ins w:id="318" w:author="Errata" w:date="2020-11-24T10:42:00Z">
              <w:r w:rsidR="00E33E19">
                <w:t>octetstring</w:t>
              </w:r>
            </w:ins>
          </w:p>
        </w:tc>
        <w:tc>
          <w:tcPr>
            <w:tcW w:w="0" w:type="auto"/>
          </w:tcPr>
          <w:p w14:paraId="42987CCA" w14:textId="77777777" w:rsidR="009B70FE" w:rsidRDefault="00E33E19">
            <w:pPr>
              <w:pStyle w:val="Compact"/>
            </w:pPr>
            <w:r>
              <w:t>Variable-length data. Must be paired with a Length field.</w:t>
            </w:r>
          </w:p>
        </w:tc>
      </w:tr>
      <w:tr w:rsidR="009B70FE" w14:paraId="3C009128" w14:textId="77777777">
        <w:tc>
          <w:tcPr>
            <w:tcW w:w="0" w:type="auto"/>
          </w:tcPr>
          <w:p w14:paraId="3F51B5E4" w14:textId="77777777" w:rsidR="009B70FE" w:rsidRDefault="00E33E19">
            <w:pPr>
              <w:pStyle w:val="Compact"/>
            </w:pPr>
            <w:r>
              <w:t>Country</w:t>
            </w:r>
          </w:p>
        </w:tc>
        <w:tc>
          <w:tcPr>
            <w:tcW w:w="0" w:type="auto"/>
          </w:tcPr>
          <w:p w14:paraId="3CBBC61E" w14:textId="3D4A1770" w:rsidR="009B70FE" w:rsidRDefault="00310836">
            <w:pPr>
              <w:pStyle w:val="Compact"/>
            </w:pPr>
            <w:hyperlink w:anchor="fixed-length-character-array">
              <w:r w:rsidR="00E33E19">
                <w:rPr>
                  <w:rStyle w:val="Hyperlink"/>
                </w:rPr>
                <w:t>Fixed-length character array</w:t>
              </w:r>
            </w:hyperlink>
            <w:del w:id="319" w:author="Errata" w:date="2020-11-24T10:42:00Z">
              <w:r w:rsidR="005413C0">
                <w:delText xml:space="preserve">Fixed-length </w:delText>
              </w:r>
            </w:del>
            <w:ins w:id="320" w:author="Errata" w:date="2020-11-24T10:42:00Z">
              <w:r w:rsidR="00E33E19">
                <w:t>;</w:t>
              </w:r>
            </w:ins>
            <w:moveFromRangeStart w:id="321" w:author="Errata" w:date="2020-11-24T10:42:00Z" w:name="move57106963"/>
            <w:moveFrom w:id="322" w:author="Errata" w:date="2020-11-24T10:42:00Z">
              <w:r w:rsidR="00E33E19">
                <w:t>character</w:t>
              </w:r>
            </w:moveFrom>
            <w:moveFromRangeEnd w:id="321"/>
            <w:del w:id="323" w:author="Errata" w:date="2020-11-24T10:42:00Z">
              <w:r w:rsidR="005413C0">
                <w:delText xml:space="preserve"> array;</w:delText>
              </w:r>
            </w:del>
            <w:r w:rsidR="00E33E19">
              <w:t xml:space="preserve"> size = 2 or a subset of values may use </w:t>
            </w:r>
            <w:hyperlink w:anchor="enumeration-encoding">
              <w:r w:rsidR="00E33E19">
                <w:rPr>
                  <w:rStyle w:val="Hyperlink"/>
                </w:rPr>
                <w:t>Enumeration encoding</w:t>
              </w:r>
            </w:hyperlink>
            <w:del w:id="324" w:author="Errata" w:date="2020-11-24T10:42:00Z">
              <w:r w:rsidR="005413C0">
                <w:delText>Enumeration encoding</w:delText>
              </w:r>
            </w:del>
          </w:p>
        </w:tc>
        <w:tc>
          <w:tcPr>
            <w:tcW w:w="0" w:type="auto"/>
          </w:tcPr>
          <w:p w14:paraId="0AAC4205" w14:textId="5E71E792" w:rsidR="009B70FE" w:rsidRDefault="005413C0">
            <w:pPr>
              <w:pStyle w:val="Compact"/>
            </w:pPr>
            <w:del w:id="325" w:author="Errata" w:date="2020-11-24T10:42:00Z">
              <w:r>
                <w:delText>2.7.2</w:delText>
              </w:r>
            </w:del>
            <w:ins w:id="326" w:author="Errata" w:date="2020-11-24T10:42:00Z">
              <w:r w:rsidR="00E33E19">
                <w:t>array (1..2) of character</w:t>
              </w:r>
            </w:ins>
          </w:p>
        </w:tc>
        <w:tc>
          <w:tcPr>
            <w:tcW w:w="0" w:type="auto"/>
          </w:tcPr>
          <w:p w14:paraId="0D6D7A7C" w14:textId="77777777" w:rsidR="009B70FE" w:rsidRDefault="00E33E19">
            <w:pPr>
              <w:pStyle w:val="Compact"/>
            </w:pPr>
            <w:r>
              <w:t>ISO 3166-1:2013 Country code</w:t>
            </w:r>
          </w:p>
        </w:tc>
      </w:tr>
      <w:tr w:rsidR="009B70FE" w14:paraId="0E8D9FA1" w14:textId="77777777">
        <w:tc>
          <w:tcPr>
            <w:tcW w:w="0" w:type="auto"/>
          </w:tcPr>
          <w:p w14:paraId="7CCD8884" w14:textId="77777777" w:rsidR="009B70FE" w:rsidRDefault="00E33E19">
            <w:pPr>
              <w:pStyle w:val="Compact"/>
            </w:pPr>
            <w:r>
              <w:t>Currency</w:t>
            </w:r>
          </w:p>
        </w:tc>
        <w:tc>
          <w:tcPr>
            <w:tcW w:w="0" w:type="auto"/>
          </w:tcPr>
          <w:p w14:paraId="73FB19C0" w14:textId="39A314E8" w:rsidR="009B70FE" w:rsidRDefault="00310836">
            <w:pPr>
              <w:pStyle w:val="Compact"/>
            </w:pPr>
            <w:hyperlink w:anchor="fixed-length-character-array">
              <w:r w:rsidR="00E33E19">
                <w:rPr>
                  <w:rStyle w:val="Hyperlink"/>
                </w:rPr>
                <w:t>Fixed-length character array</w:t>
              </w:r>
            </w:hyperlink>
            <w:del w:id="327" w:author="Errata" w:date="2020-11-24T10:42:00Z">
              <w:r w:rsidR="005413C0">
                <w:delText>Fixed-length character array;</w:delText>
              </w:r>
            </w:del>
            <w:ins w:id="328" w:author="Errata" w:date="2020-11-24T10:42:00Z">
              <w:r w:rsidR="00E33E19">
                <w:t>;</w:t>
              </w:r>
            </w:ins>
            <w:r w:rsidR="00E33E19">
              <w:t xml:space="preserve"> size = 3 or a subset of values may use </w:t>
            </w:r>
            <w:hyperlink w:anchor="enumeration-encoding">
              <w:r w:rsidR="00E33E19">
                <w:rPr>
                  <w:rStyle w:val="Hyperlink"/>
                </w:rPr>
                <w:t>Enumeration encoding</w:t>
              </w:r>
            </w:hyperlink>
            <w:del w:id="329" w:author="Errata" w:date="2020-11-24T10:42:00Z">
              <w:r w:rsidR="005413C0">
                <w:delText>Enumeration encoding</w:delText>
              </w:r>
            </w:del>
          </w:p>
        </w:tc>
        <w:tc>
          <w:tcPr>
            <w:tcW w:w="0" w:type="auto"/>
          </w:tcPr>
          <w:p w14:paraId="0317C6E0" w14:textId="4065DBD4" w:rsidR="009B70FE" w:rsidRDefault="005413C0">
            <w:pPr>
              <w:pStyle w:val="Compact"/>
            </w:pPr>
            <w:del w:id="330" w:author="Errata" w:date="2020-11-24T10:42:00Z">
              <w:r>
                <w:delText>2.7.2</w:delText>
              </w:r>
            </w:del>
            <w:ins w:id="331" w:author="Errata" w:date="2020-11-24T10:42:00Z">
              <w:r w:rsidR="00E33E19">
                <w:t>array (1..3) of character</w:t>
              </w:r>
            </w:ins>
          </w:p>
        </w:tc>
        <w:tc>
          <w:tcPr>
            <w:tcW w:w="0" w:type="auto"/>
          </w:tcPr>
          <w:p w14:paraId="4235370C" w14:textId="77777777" w:rsidR="009B70FE" w:rsidRDefault="00E33E19">
            <w:pPr>
              <w:pStyle w:val="Compact"/>
            </w:pPr>
            <w:r>
              <w:t>ISO 4217:2015 Currency code (3 character)</w:t>
            </w:r>
          </w:p>
        </w:tc>
      </w:tr>
      <w:tr w:rsidR="009B70FE" w14:paraId="5F046E8A" w14:textId="77777777">
        <w:tc>
          <w:tcPr>
            <w:tcW w:w="0" w:type="auto"/>
          </w:tcPr>
          <w:p w14:paraId="6A31ACEA" w14:textId="77777777" w:rsidR="009B70FE" w:rsidRDefault="00E33E19">
            <w:pPr>
              <w:pStyle w:val="Compact"/>
            </w:pPr>
            <w:r>
              <w:t>Exchange</w:t>
            </w:r>
          </w:p>
        </w:tc>
        <w:tc>
          <w:tcPr>
            <w:tcW w:w="0" w:type="auto"/>
          </w:tcPr>
          <w:p w14:paraId="0EC38D83" w14:textId="3ECA3B66" w:rsidR="009B70FE" w:rsidRDefault="00310836">
            <w:pPr>
              <w:pStyle w:val="Compact"/>
            </w:pPr>
            <w:hyperlink w:anchor="fixed-length-character-array">
              <w:r w:rsidR="00E33E19">
                <w:rPr>
                  <w:rStyle w:val="Hyperlink"/>
                </w:rPr>
                <w:t>Fixed-length character array</w:t>
              </w:r>
            </w:hyperlink>
            <w:del w:id="332" w:author="Errata" w:date="2020-11-24T10:42:00Z">
              <w:r w:rsidR="005413C0">
                <w:delText>Fixed-length character array;</w:delText>
              </w:r>
            </w:del>
            <w:ins w:id="333" w:author="Errata" w:date="2020-11-24T10:42:00Z">
              <w:r w:rsidR="00E33E19">
                <w:t>;</w:t>
              </w:r>
            </w:ins>
            <w:r w:rsidR="00E33E19">
              <w:t xml:space="preserve"> size = 4 or a subset of values may use </w:t>
            </w:r>
            <w:hyperlink w:anchor="enumeration-encoding">
              <w:r w:rsidR="00E33E19">
                <w:rPr>
                  <w:rStyle w:val="Hyperlink"/>
                </w:rPr>
                <w:t>Enumeration encoding</w:t>
              </w:r>
            </w:hyperlink>
            <w:del w:id="334" w:author="Errata" w:date="2020-11-24T10:42:00Z">
              <w:r w:rsidR="005413C0">
                <w:delText>Enumeration encoding</w:delText>
              </w:r>
            </w:del>
          </w:p>
        </w:tc>
        <w:tc>
          <w:tcPr>
            <w:tcW w:w="0" w:type="auto"/>
          </w:tcPr>
          <w:p w14:paraId="7F18A1C5" w14:textId="6F558D2C" w:rsidR="009B70FE" w:rsidRDefault="005413C0">
            <w:pPr>
              <w:pStyle w:val="Compact"/>
            </w:pPr>
            <w:del w:id="335" w:author="Errata" w:date="2020-11-24T10:42:00Z">
              <w:r>
                <w:delText>2.7.2</w:delText>
              </w:r>
            </w:del>
            <w:ins w:id="336" w:author="Errata" w:date="2020-11-24T10:42:00Z">
              <w:r w:rsidR="00E33E19">
                <w:t>array (1..4) of character</w:t>
              </w:r>
            </w:ins>
          </w:p>
        </w:tc>
        <w:tc>
          <w:tcPr>
            <w:tcW w:w="0" w:type="auto"/>
          </w:tcPr>
          <w:p w14:paraId="6F02F1D5" w14:textId="77777777" w:rsidR="009B70FE" w:rsidRDefault="00E33E19">
            <w:pPr>
              <w:pStyle w:val="Compact"/>
            </w:pPr>
            <w:r>
              <w:t>ISO 10383:2012 Market Identifier Code (MIC)</w:t>
            </w:r>
          </w:p>
        </w:tc>
      </w:tr>
      <w:tr w:rsidR="009B70FE" w14:paraId="086CD4DB" w14:textId="77777777">
        <w:tc>
          <w:tcPr>
            <w:tcW w:w="0" w:type="auto"/>
          </w:tcPr>
          <w:p w14:paraId="48118F35" w14:textId="77777777" w:rsidR="009B70FE" w:rsidRDefault="00E33E19">
            <w:pPr>
              <w:pStyle w:val="Compact"/>
            </w:pPr>
            <w:r>
              <w:t>Language</w:t>
            </w:r>
          </w:p>
        </w:tc>
        <w:tc>
          <w:tcPr>
            <w:tcW w:w="0" w:type="auto"/>
          </w:tcPr>
          <w:p w14:paraId="64AFAD62" w14:textId="1C411BA4" w:rsidR="009B70FE" w:rsidRDefault="00310836">
            <w:pPr>
              <w:pStyle w:val="Compact"/>
            </w:pPr>
            <w:hyperlink w:anchor="fixed-length-character-array">
              <w:r w:rsidR="00E33E19">
                <w:rPr>
                  <w:rStyle w:val="Hyperlink"/>
                </w:rPr>
                <w:t>Fixed-length character array</w:t>
              </w:r>
            </w:hyperlink>
            <w:del w:id="337" w:author="Errata" w:date="2020-11-24T10:42:00Z">
              <w:r w:rsidR="005413C0">
                <w:delText>Fixed-length character array;</w:delText>
              </w:r>
            </w:del>
            <w:ins w:id="338" w:author="Errata" w:date="2020-11-24T10:42:00Z">
              <w:r w:rsidR="00E33E19">
                <w:t>;</w:t>
              </w:r>
            </w:ins>
            <w:r w:rsidR="00E33E19">
              <w:t xml:space="preserve"> size = 2 or a subset of values may use </w:t>
            </w:r>
            <w:hyperlink w:anchor="enumeration-encoding">
              <w:r w:rsidR="00E33E19">
                <w:rPr>
                  <w:rStyle w:val="Hyperlink"/>
                </w:rPr>
                <w:t>Enumeration encoding</w:t>
              </w:r>
            </w:hyperlink>
            <w:del w:id="339" w:author="Errata" w:date="2020-11-24T10:42:00Z">
              <w:r w:rsidR="005413C0">
                <w:delText>Enumeration encoding</w:delText>
              </w:r>
            </w:del>
          </w:p>
        </w:tc>
        <w:tc>
          <w:tcPr>
            <w:tcW w:w="0" w:type="auto"/>
          </w:tcPr>
          <w:p w14:paraId="429B6D3B" w14:textId="08CE202C" w:rsidR="009B70FE" w:rsidRDefault="005413C0">
            <w:pPr>
              <w:pStyle w:val="Compact"/>
            </w:pPr>
            <w:del w:id="340" w:author="Errata" w:date="2020-11-24T10:42:00Z">
              <w:r>
                <w:delText>2.7.2</w:delText>
              </w:r>
            </w:del>
            <w:ins w:id="341" w:author="Errata" w:date="2020-11-24T10:42:00Z">
              <w:r w:rsidR="00E33E19">
                <w:t>array (1..2) of character</w:t>
              </w:r>
            </w:ins>
          </w:p>
        </w:tc>
        <w:tc>
          <w:tcPr>
            <w:tcW w:w="0" w:type="auto"/>
          </w:tcPr>
          <w:p w14:paraId="5FBA4819" w14:textId="77777777" w:rsidR="009B70FE" w:rsidRDefault="00E33E19">
            <w:pPr>
              <w:pStyle w:val="Compact"/>
            </w:pPr>
            <w:r>
              <w:t>National language - uses ISO 639-1:2002 standard</w:t>
            </w:r>
          </w:p>
        </w:tc>
      </w:tr>
      <w:tr w:rsidR="009B70FE" w14:paraId="4E6164AD" w14:textId="77777777">
        <w:tc>
          <w:tcPr>
            <w:tcW w:w="0" w:type="auto"/>
          </w:tcPr>
          <w:p w14:paraId="522E8D01" w14:textId="77777777" w:rsidR="009B70FE" w:rsidRDefault="00E33E19">
            <w:pPr>
              <w:pStyle w:val="Compact"/>
            </w:pPr>
            <w:r>
              <w:t>Implicit enumeration—char or int</w:t>
            </w:r>
          </w:p>
        </w:tc>
        <w:tc>
          <w:tcPr>
            <w:tcW w:w="0" w:type="auto"/>
          </w:tcPr>
          <w:p w14:paraId="5EE44916" w14:textId="66B4F74C" w:rsidR="009B70FE" w:rsidRDefault="00310836">
            <w:pPr>
              <w:pStyle w:val="Compact"/>
            </w:pPr>
            <w:hyperlink w:anchor="enumeration-encoding">
              <w:r w:rsidR="00E33E19">
                <w:rPr>
                  <w:rStyle w:val="Hyperlink"/>
                </w:rPr>
                <w:t>Enumeration encoding</w:t>
              </w:r>
            </w:hyperlink>
            <w:del w:id="342" w:author="Errata" w:date="2020-11-24T10:42:00Z">
              <w:r w:rsidR="005413C0">
                <w:delText>Enumeration encoding</w:delText>
              </w:r>
            </w:del>
          </w:p>
        </w:tc>
        <w:tc>
          <w:tcPr>
            <w:tcW w:w="0" w:type="auto"/>
          </w:tcPr>
          <w:p w14:paraId="76D4B624" w14:textId="47800B1B" w:rsidR="009B70FE" w:rsidRDefault="005413C0">
            <w:pPr>
              <w:pStyle w:val="Compact"/>
            </w:pPr>
            <w:del w:id="343" w:author="Errata" w:date="2020-11-24T10:42:00Z">
              <w:r>
                <w:delText>2.12</w:delText>
              </w:r>
            </w:del>
            <w:ins w:id="344" w:author="Errata" w:date="2020-11-24T10:42:00Z">
              <w:r w:rsidR="00E33E19">
                <w:t>state</w:t>
              </w:r>
            </w:ins>
          </w:p>
        </w:tc>
        <w:tc>
          <w:tcPr>
            <w:tcW w:w="0" w:type="auto"/>
          </w:tcPr>
          <w:p w14:paraId="595C8B85" w14:textId="77777777" w:rsidR="009B70FE" w:rsidRDefault="00E33E19">
            <w:pPr>
              <w:pStyle w:val="Compact"/>
            </w:pPr>
            <w:r>
              <w:t>A single choice of alternative values</w:t>
            </w:r>
          </w:p>
        </w:tc>
      </w:tr>
      <w:tr w:rsidR="009B70FE" w14:paraId="503F2E3F" w14:textId="77777777">
        <w:tc>
          <w:tcPr>
            <w:tcW w:w="0" w:type="auto"/>
          </w:tcPr>
          <w:p w14:paraId="09602841" w14:textId="77777777" w:rsidR="009B70FE" w:rsidRDefault="00E33E19">
            <w:pPr>
              <w:pStyle w:val="Compact"/>
            </w:pPr>
            <w:r>
              <w:t>Boolean</w:t>
            </w:r>
          </w:p>
        </w:tc>
        <w:tc>
          <w:tcPr>
            <w:tcW w:w="0" w:type="auto"/>
          </w:tcPr>
          <w:p w14:paraId="48F4EC33" w14:textId="1636E540" w:rsidR="009B70FE" w:rsidRDefault="00310836">
            <w:pPr>
              <w:pStyle w:val="Compact"/>
            </w:pPr>
            <w:hyperlink w:anchor="boolean-encoding">
              <w:r w:rsidR="00E33E19">
                <w:rPr>
                  <w:rStyle w:val="Hyperlink"/>
                </w:rPr>
                <w:t>Boolean encoding</w:t>
              </w:r>
            </w:hyperlink>
            <w:del w:id="345" w:author="Errata" w:date="2020-11-24T10:42:00Z">
              <w:r w:rsidR="005413C0">
                <w:delText>Boolean encoding</w:delText>
              </w:r>
            </w:del>
          </w:p>
        </w:tc>
        <w:tc>
          <w:tcPr>
            <w:tcW w:w="0" w:type="auto"/>
          </w:tcPr>
          <w:p w14:paraId="77164F45" w14:textId="530584F1" w:rsidR="009B70FE" w:rsidRDefault="005413C0">
            <w:pPr>
              <w:pStyle w:val="Compact"/>
            </w:pPr>
            <w:del w:id="346" w:author="Errata" w:date="2020-11-24T10:42:00Z">
              <w:r>
                <w:delText>2.12.6</w:delText>
              </w:r>
            </w:del>
            <w:ins w:id="347" w:author="Errata" w:date="2020-11-24T10:42:00Z">
              <w:r w:rsidR="00E33E19">
                <w:t>boolean</w:t>
              </w:r>
            </w:ins>
          </w:p>
        </w:tc>
        <w:tc>
          <w:tcPr>
            <w:tcW w:w="0" w:type="auto"/>
          </w:tcPr>
          <w:p w14:paraId="2DEBF5BD" w14:textId="77777777" w:rsidR="009B70FE" w:rsidRDefault="00E33E19">
            <w:pPr>
              <w:pStyle w:val="Compact"/>
            </w:pPr>
            <w:r>
              <w:t>Values true or false</w:t>
            </w:r>
          </w:p>
        </w:tc>
      </w:tr>
      <w:tr w:rsidR="009B70FE" w14:paraId="4E41B192" w14:textId="77777777">
        <w:tc>
          <w:tcPr>
            <w:tcW w:w="0" w:type="auto"/>
          </w:tcPr>
          <w:p w14:paraId="22DE17E1" w14:textId="77777777" w:rsidR="009B70FE" w:rsidRDefault="00E33E19">
            <w:pPr>
              <w:pStyle w:val="Compact"/>
            </w:pPr>
            <w:r>
              <w:t>MultipleCharValue</w:t>
            </w:r>
          </w:p>
        </w:tc>
        <w:tc>
          <w:tcPr>
            <w:tcW w:w="0" w:type="auto"/>
          </w:tcPr>
          <w:p w14:paraId="3D46E948" w14:textId="15C9F057" w:rsidR="009B70FE" w:rsidRDefault="00310836">
            <w:pPr>
              <w:pStyle w:val="Compact"/>
            </w:pPr>
            <w:hyperlink w:anchor="multi-value-choice-encoding">
              <w:r w:rsidR="00E33E19">
                <w:rPr>
                  <w:rStyle w:val="Hyperlink"/>
                </w:rPr>
                <w:t>Multi-value choice encoding</w:t>
              </w:r>
            </w:hyperlink>
            <w:del w:id="348" w:author="Errata" w:date="2020-11-24T10:42:00Z">
              <w:r w:rsidR="005413C0">
                <w:delText>Multi-value choice encoding</w:delText>
              </w:r>
            </w:del>
          </w:p>
        </w:tc>
        <w:tc>
          <w:tcPr>
            <w:tcW w:w="0" w:type="auto"/>
          </w:tcPr>
          <w:p w14:paraId="64704120" w14:textId="7F15E476" w:rsidR="009B70FE" w:rsidRDefault="005413C0">
            <w:pPr>
              <w:pStyle w:val="Compact"/>
            </w:pPr>
            <w:del w:id="349" w:author="Errata" w:date="2020-11-24T10:42:00Z">
              <w:r>
                <w:delText>2.13</w:delText>
              </w:r>
            </w:del>
            <w:ins w:id="350" w:author="Errata" w:date="2020-11-24T10:42:00Z">
              <w:r w:rsidR="00E33E19">
                <w:t>set element = character</w:t>
              </w:r>
            </w:ins>
          </w:p>
        </w:tc>
        <w:tc>
          <w:tcPr>
            <w:tcW w:w="0" w:type="auto"/>
          </w:tcPr>
          <w:p w14:paraId="417F5DE3" w14:textId="77777777" w:rsidR="009B70FE" w:rsidRDefault="00E33E19">
            <w:pPr>
              <w:pStyle w:val="Compact"/>
            </w:pPr>
            <w:r>
              <w:t>Multiple choice of a set of values</w:t>
            </w:r>
          </w:p>
        </w:tc>
      </w:tr>
      <w:tr w:rsidR="009B70FE" w14:paraId="4ABEEE66" w14:textId="77777777">
        <w:tc>
          <w:tcPr>
            <w:tcW w:w="0" w:type="auto"/>
          </w:tcPr>
          <w:p w14:paraId="4945FB4A" w14:textId="77777777" w:rsidR="009B70FE" w:rsidRDefault="00E33E19">
            <w:pPr>
              <w:pStyle w:val="Compact"/>
            </w:pPr>
            <w:r>
              <w:t>MultipleStringValue</w:t>
            </w:r>
          </w:p>
        </w:tc>
        <w:tc>
          <w:tcPr>
            <w:tcW w:w="0" w:type="auto"/>
          </w:tcPr>
          <w:p w14:paraId="1CC62A24" w14:textId="05EA7F2D" w:rsidR="009B70FE" w:rsidRDefault="00310836">
            <w:pPr>
              <w:pStyle w:val="Compact"/>
            </w:pPr>
            <w:hyperlink w:anchor="multi-value-choice-encoding">
              <w:r w:rsidR="00E33E19">
                <w:rPr>
                  <w:rStyle w:val="Hyperlink"/>
                </w:rPr>
                <w:t>Multi-value choice encoding</w:t>
              </w:r>
            </w:hyperlink>
            <w:del w:id="351" w:author="Errata" w:date="2020-11-24T10:42:00Z">
              <w:r w:rsidR="005413C0">
                <w:delText>Multi-value choice encoding</w:delText>
              </w:r>
              <w:r w:rsidR="005413C0">
                <w:rPr>
                  <w:b/>
                </w:rPr>
                <w:delText>.</w:delText>
              </w:r>
            </w:del>
            <w:ins w:id="352" w:author="Errata" w:date="2020-11-24T10:42:00Z">
              <w:r w:rsidR="00E33E19">
                <w:t>.</w:t>
              </w:r>
            </w:ins>
            <w:r w:rsidR="00E33E19">
              <w:t xml:space="preserve"> String choices must be mapped to int values.</w:t>
            </w:r>
          </w:p>
        </w:tc>
        <w:tc>
          <w:tcPr>
            <w:tcW w:w="0" w:type="auto"/>
          </w:tcPr>
          <w:p w14:paraId="794B5BE6" w14:textId="101DA204" w:rsidR="009B70FE" w:rsidRDefault="005413C0">
            <w:pPr>
              <w:pStyle w:val="Compact"/>
            </w:pPr>
            <w:del w:id="353" w:author="Errata" w:date="2020-11-24T10:42:00Z">
              <w:r>
                <w:delText>2.13</w:delText>
              </w:r>
            </w:del>
            <w:ins w:id="354" w:author="Errata" w:date="2020-11-24T10:42:00Z">
              <w:r w:rsidR="00E33E19">
                <w:t>set element = characterstring</w:t>
              </w:r>
            </w:ins>
          </w:p>
        </w:tc>
        <w:tc>
          <w:tcPr>
            <w:tcW w:w="0" w:type="auto"/>
          </w:tcPr>
          <w:p w14:paraId="5B1188EE" w14:textId="77777777" w:rsidR="009B70FE" w:rsidRDefault="00E33E19">
            <w:pPr>
              <w:pStyle w:val="Compact"/>
            </w:pPr>
            <w:r>
              <w:t>Multiple choice of a set of values</w:t>
            </w:r>
          </w:p>
        </w:tc>
      </w:tr>
      <w:tr w:rsidR="009B70FE" w14:paraId="5A2A95AB" w14:textId="77777777">
        <w:tc>
          <w:tcPr>
            <w:tcW w:w="0" w:type="auto"/>
          </w:tcPr>
          <w:p w14:paraId="19CC9407" w14:textId="77777777" w:rsidR="009B70FE" w:rsidRDefault="00E33E19">
            <w:pPr>
              <w:pStyle w:val="Compact"/>
            </w:pPr>
            <w:r>
              <w:t>MonthYear</w:t>
            </w:r>
          </w:p>
        </w:tc>
        <w:tc>
          <w:tcPr>
            <w:tcW w:w="0" w:type="auto"/>
          </w:tcPr>
          <w:p w14:paraId="58578345" w14:textId="5BDD1D90" w:rsidR="009B70FE" w:rsidRDefault="00310836">
            <w:pPr>
              <w:pStyle w:val="Compact"/>
            </w:pPr>
            <w:hyperlink w:anchor="monthyear-encoding">
              <w:r w:rsidR="00E33E19">
                <w:rPr>
                  <w:rStyle w:val="Hyperlink"/>
                </w:rPr>
                <w:t>MonthYear encoding</w:t>
              </w:r>
            </w:hyperlink>
            <w:del w:id="355" w:author="Errata" w:date="2020-11-24T10:42:00Z">
              <w:r w:rsidR="005413C0">
                <w:delText>MonthYear encoding</w:delText>
              </w:r>
            </w:del>
          </w:p>
        </w:tc>
        <w:tc>
          <w:tcPr>
            <w:tcW w:w="0" w:type="auto"/>
          </w:tcPr>
          <w:p w14:paraId="3053C6C8" w14:textId="4CC3FA4C" w:rsidR="009B70FE" w:rsidRDefault="005413C0">
            <w:pPr>
              <w:pStyle w:val="Compact"/>
            </w:pPr>
            <w:del w:id="356" w:author="Errata" w:date="2020-11-24T10:42:00Z">
              <w:r>
                <w:delText>2.8</w:delText>
              </w:r>
            </w:del>
            <w:ins w:id="357" w:author="Errata" w:date="2020-11-24T10:42:00Z">
              <w:r w:rsidR="00E33E19">
                <w:t>record</w:t>
              </w:r>
            </w:ins>
          </w:p>
        </w:tc>
        <w:tc>
          <w:tcPr>
            <w:tcW w:w="0" w:type="auto"/>
          </w:tcPr>
          <w:p w14:paraId="18FDC2E5" w14:textId="15661F69" w:rsidR="009B70FE" w:rsidRDefault="00E33E19">
            <w:pPr>
              <w:pStyle w:val="Compact"/>
            </w:pPr>
            <w:r>
              <w:t>A flexible date format that must include month and year at least</w:t>
            </w:r>
            <w:del w:id="358" w:author="Errata" w:date="2020-11-24T10:42:00Z">
              <w:r w:rsidR="005413C0">
                <w:delText>,</w:delText>
              </w:r>
            </w:del>
            <w:r>
              <w:t xml:space="preserve"> but may also include day or week.</w:t>
            </w:r>
          </w:p>
        </w:tc>
      </w:tr>
      <w:tr w:rsidR="009B70FE" w14:paraId="61950997" w14:textId="77777777">
        <w:tc>
          <w:tcPr>
            <w:tcW w:w="0" w:type="auto"/>
          </w:tcPr>
          <w:p w14:paraId="2EBCB017" w14:textId="77777777" w:rsidR="009B70FE" w:rsidRDefault="00E33E19">
            <w:pPr>
              <w:pStyle w:val="Compact"/>
            </w:pPr>
            <w:r>
              <w:t>UTCTimestamp</w:t>
            </w:r>
          </w:p>
        </w:tc>
        <w:tc>
          <w:tcPr>
            <w:tcW w:w="0" w:type="auto"/>
          </w:tcPr>
          <w:p w14:paraId="17BC3C92" w14:textId="09CFC4E8" w:rsidR="009B70FE" w:rsidRDefault="00310836">
            <w:pPr>
              <w:pStyle w:val="Compact"/>
            </w:pPr>
            <w:hyperlink w:anchor="date-and-time-encoding">
              <w:r w:rsidR="00E33E19">
                <w:rPr>
                  <w:rStyle w:val="Hyperlink"/>
                </w:rPr>
                <w:t>Date and time encoding</w:t>
              </w:r>
            </w:hyperlink>
            <w:del w:id="359" w:author="Errata" w:date="2020-11-24T10:42:00Z">
              <w:r w:rsidR="005413C0">
                <w:delText>Date and time encoding</w:delText>
              </w:r>
            </w:del>
          </w:p>
        </w:tc>
        <w:tc>
          <w:tcPr>
            <w:tcW w:w="0" w:type="auto"/>
          </w:tcPr>
          <w:p w14:paraId="2B6C7B31" w14:textId="02C1AFE2" w:rsidR="009B70FE" w:rsidRDefault="00E33E19">
            <w:pPr>
              <w:pStyle w:val="Compact"/>
            </w:pPr>
            <w:moveToRangeStart w:id="360" w:author="Errata" w:date="2020-11-24T10:42:00Z" w:name="move57106964"/>
            <w:moveTo w:id="361" w:author="Errata" w:date="2020-11-24T10:42:00Z">
              <w:r>
                <w:t>time</w:t>
              </w:r>
            </w:moveTo>
            <w:moveToRangeEnd w:id="360"/>
            <w:del w:id="362" w:author="Errata" w:date="2020-11-24T10:42:00Z">
              <w:r w:rsidR="005413C0">
                <w:delText>2.9</w:delText>
              </w:r>
            </w:del>
          </w:p>
        </w:tc>
        <w:tc>
          <w:tcPr>
            <w:tcW w:w="0" w:type="auto"/>
          </w:tcPr>
          <w:p w14:paraId="7BBECB95" w14:textId="77777777" w:rsidR="009B70FE" w:rsidRDefault="00E33E19">
            <w:pPr>
              <w:pStyle w:val="Compact"/>
            </w:pPr>
            <w:r>
              <w:t xml:space="preserve">Time/date combination represented in UTC (Universal </w:t>
            </w:r>
            <w:r>
              <w:lastRenderedPageBreak/>
              <w:t>Time Coordinated, also known as “GMT”)</w:t>
            </w:r>
          </w:p>
        </w:tc>
      </w:tr>
      <w:tr w:rsidR="009B70FE" w14:paraId="2A0A243B" w14:textId="77777777">
        <w:tc>
          <w:tcPr>
            <w:tcW w:w="0" w:type="auto"/>
          </w:tcPr>
          <w:p w14:paraId="2D9DC671" w14:textId="77777777" w:rsidR="009B70FE" w:rsidRDefault="00E33E19">
            <w:pPr>
              <w:pStyle w:val="Compact"/>
            </w:pPr>
            <w:r>
              <w:lastRenderedPageBreak/>
              <w:t>UTCTimeOnly</w:t>
            </w:r>
          </w:p>
        </w:tc>
        <w:tc>
          <w:tcPr>
            <w:tcW w:w="0" w:type="auto"/>
          </w:tcPr>
          <w:p w14:paraId="18D295B3" w14:textId="5B851C09" w:rsidR="009B70FE" w:rsidRDefault="00310836">
            <w:pPr>
              <w:pStyle w:val="Compact"/>
            </w:pPr>
            <w:hyperlink w:anchor="date-and-time-encoding">
              <w:r w:rsidR="00E33E19">
                <w:rPr>
                  <w:rStyle w:val="Hyperlink"/>
                </w:rPr>
                <w:t>Date and time encoding</w:t>
              </w:r>
            </w:hyperlink>
            <w:del w:id="363" w:author="Errata" w:date="2020-11-24T10:42:00Z">
              <w:r w:rsidR="005413C0">
                <w:delText>Date and time encoding</w:delText>
              </w:r>
            </w:del>
          </w:p>
        </w:tc>
        <w:tc>
          <w:tcPr>
            <w:tcW w:w="0" w:type="auto"/>
          </w:tcPr>
          <w:p w14:paraId="61C5B3CA" w14:textId="1C91622F" w:rsidR="009B70FE" w:rsidRDefault="005413C0">
            <w:pPr>
              <w:pStyle w:val="Compact"/>
            </w:pPr>
            <w:del w:id="364" w:author="Errata" w:date="2020-11-24T10:42:00Z">
              <w:r>
                <w:delText>2.9</w:delText>
              </w:r>
            </w:del>
            <w:ins w:id="365" w:author="Errata" w:date="2020-11-24T10:42:00Z">
              <w:r w:rsidR="00E33E19">
                <w:t>time</w:t>
              </w:r>
            </w:ins>
          </w:p>
        </w:tc>
        <w:tc>
          <w:tcPr>
            <w:tcW w:w="0" w:type="auto"/>
          </w:tcPr>
          <w:p w14:paraId="788F3C53" w14:textId="77777777" w:rsidR="009B70FE" w:rsidRDefault="00E33E19">
            <w:pPr>
              <w:pStyle w:val="Compact"/>
            </w:pPr>
            <w:r>
              <w:t>Time-only represented in UTC (Universal Time Coordinated, also known as “GMT”)</w:t>
            </w:r>
          </w:p>
        </w:tc>
      </w:tr>
      <w:tr w:rsidR="009B70FE" w14:paraId="64036448" w14:textId="77777777">
        <w:tc>
          <w:tcPr>
            <w:tcW w:w="0" w:type="auto"/>
          </w:tcPr>
          <w:p w14:paraId="621CAA72" w14:textId="77777777" w:rsidR="009B70FE" w:rsidRDefault="00E33E19">
            <w:pPr>
              <w:pStyle w:val="Compact"/>
            </w:pPr>
            <w:r>
              <w:t>UTCDateOnly</w:t>
            </w:r>
          </w:p>
        </w:tc>
        <w:tc>
          <w:tcPr>
            <w:tcW w:w="0" w:type="auto"/>
          </w:tcPr>
          <w:p w14:paraId="00C3CE68" w14:textId="710FCBE4" w:rsidR="009B70FE" w:rsidRDefault="00310836">
            <w:pPr>
              <w:pStyle w:val="Compact"/>
            </w:pPr>
            <w:hyperlink w:anchor="date-and-time-encoding">
              <w:r w:rsidR="00E33E19">
                <w:rPr>
                  <w:rStyle w:val="Hyperlink"/>
                </w:rPr>
                <w:t>Date and time encoding</w:t>
              </w:r>
            </w:hyperlink>
            <w:del w:id="366" w:author="Errata" w:date="2020-11-24T10:42:00Z">
              <w:r w:rsidR="005413C0">
                <w:delText xml:space="preserve">Date and </w:delText>
              </w:r>
            </w:del>
            <w:moveFromRangeStart w:id="367" w:author="Errata" w:date="2020-11-24T10:42:00Z" w:name="move57106964"/>
            <w:moveFrom w:id="368" w:author="Errata" w:date="2020-11-24T10:42:00Z">
              <w:r w:rsidR="00E33E19">
                <w:t>time</w:t>
              </w:r>
            </w:moveFrom>
            <w:moveFromRangeEnd w:id="367"/>
            <w:del w:id="369" w:author="Errata" w:date="2020-11-24T10:42:00Z">
              <w:r w:rsidR="005413C0">
                <w:delText xml:space="preserve"> encoding</w:delText>
              </w:r>
            </w:del>
          </w:p>
        </w:tc>
        <w:tc>
          <w:tcPr>
            <w:tcW w:w="0" w:type="auto"/>
          </w:tcPr>
          <w:p w14:paraId="72D209F9" w14:textId="060DE4F0" w:rsidR="009B70FE" w:rsidRDefault="005413C0">
            <w:pPr>
              <w:pStyle w:val="Compact"/>
            </w:pPr>
            <w:del w:id="370" w:author="Errata" w:date="2020-11-24T10:42:00Z">
              <w:r>
                <w:delText>2.9</w:delText>
              </w:r>
            </w:del>
            <w:ins w:id="371" w:author="Errata" w:date="2020-11-24T10:42:00Z">
              <w:r w:rsidR="00E33E19">
                <w:t>time</w:t>
              </w:r>
            </w:ins>
          </w:p>
        </w:tc>
        <w:tc>
          <w:tcPr>
            <w:tcW w:w="0" w:type="auto"/>
          </w:tcPr>
          <w:p w14:paraId="7ED59D60" w14:textId="77777777" w:rsidR="009B70FE" w:rsidRDefault="00E33E19">
            <w:pPr>
              <w:pStyle w:val="Compact"/>
            </w:pPr>
            <w:r>
              <w:t>Date represented in UTC (Universal Time Coordinated, also known as “GMT”)</w:t>
            </w:r>
          </w:p>
        </w:tc>
      </w:tr>
      <w:tr w:rsidR="009B70FE" w14:paraId="7B203066" w14:textId="77777777">
        <w:tc>
          <w:tcPr>
            <w:tcW w:w="0" w:type="auto"/>
          </w:tcPr>
          <w:p w14:paraId="712B1A76" w14:textId="77777777" w:rsidR="009B70FE" w:rsidRDefault="00E33E19">
            <w:pPr>
              <w:pStyle w:val="Compact"/>
            </w:pPr>
            <w:r>
              <w:t>LocalMktDate</w:t>
            </w:r>
          </w:p>
        </w:tc>
        <w:tc>
          <w:tcPr>
            <w:tcW w:w="0" w:type="auto"/>
          </w:tcPr>
          <w:p w14:paraId="1DA307D2" w14:textId="5E148F72" w:rsidR="009B70FE" w:rsidRDefault="00310836">
            <w:pPr>
              <w:pStyle w:val="Compact"/>
            </w:pPr>
            <w:hyperlink w:anchor="local-date-encoding">
              <w:r w:rsidR="00E33E19">
                <w:rPr>
                  <w:rStyle w:val="Hyperlink"/>
                </w:rPr>
                <w:t>Local date encoding</w:t>
              </w:r>
            </w:hyperlink>
            <w:del w:id="372" w:author="Errata" w:date="2020-11-24T10:42:00Z">
              <w:r w:rsidR="005413C0">
                <w:delText>Local date encoding</w:delText>
              </w:r>
            </w:del>
          </w:p>
        </w:tc>
        <w:tc>
          <w:tcPr>
            <w:tcW w:w="0" w:type="auto"/>
          </w:tcPr>
          <w:p w14:paraId="126FCCF2" w14:textId="55CFF476" w:rsidR="009B70FE" w:rsidRDefault="005413C0">
            <w:pPr>
              <w:pStyle w:val="Compact"/>
            </w:pPr>
            <w:del w:id="373" w:author="Errata" w:date="2020-11-24T10:42:00Z">
              <w:r>
                <w:delText>2.9</w:delText>
              </w:r>
            </w:del>
            <w:ins w:id="374" w:author="Errata" w:date="2020-11-24T10:42:00Z">
              <w:r w:rsidR="00E33E19">
                <w:t>time</w:t>
              </w:r>
            </w:ins>
          </w:p>
        </w:tc>
        <w:tc>
          <w:tcPr>
            <w:tcW w:w="0" w:type="auto"/>
          </w:tcPr>
          <w:p w14:paraId="66162898" w14:textId="25E229DC" w:rsidR="009B70FE" w:rsidRDefault="00E33E19">
            <w:pPr>
              <w:pStyle w:val="Compact"/>
            </w:pPr>
            <w:r>
              <w:t xml:space="preserve">Local date (as </w:t>
            </w:r>
            <w:del w:id="375" w:author="Errata" w:date="2020-11-24T10:42:00Z">
              <w:r w:rsidR="005413C0">
                <w:delText>oppose</w:delText>
              </w:r>
            </w:del>
            <w:ins w:id="376" w:author="Errata" w:date="2020-11-24T10:42:00Z">
              <w:r>
                <w:t>opposed</w:t>
              </w:r>
            </w:ins>
            <w:r>
              <w:t xml:space="preserve"> to UTC)</w:t>
            </w:r>
          </w:p>
        </w:tc>
      </w:tr>
      <w:tr w:rsidR="009B70FE" w14:paraId="66A098B8" w14:textId="77777777">
        <w:tc>
          <w:tcPr>
            <w:tcW w:w="0" w:type="auto"/>
          </w:tcPr>
          <w:p w14:paraId="1CEDA973" w14:textId="77777777" w:rsidR="009B70FE" w:rsidRDefault="00E33E19">
            <w:pPr>
              <w:pStyle w:val="Compact"/>
            </w:pPr>
            <w:r>
              <w:t>TZTimeOnly</w:t>
            </w:r>
          </w:p>
        </w:tc>
        <w:tc>
          <w:tcPr>
            <w:tcW w:w="0" w:type="auto"/>
          </w:tcPr>
          <w:p w14:paraId="648A65EF" w14:textId="706CB256" w:rsidR="009B70FE" w:rsidRDefault="00310836">
            <w:pPr>
              <w:pStyle w:val="Compact"/>
            </w:pPr>
            <w:hyperlink w:anchor="tztimeonly-encoding">
              <w:r w:rsidR="00E33E19">
                <w:rPr>
                  <w:rStyle w:val="Hyperlink"/>
                </w:rPr>
                <w:t>TZTimeOnly encoding</w:t>
              </w:r>
            </w:hyperlink>
            <w:del w:id="377" w:author="Errata" w:date="2020-11-24T10:42:00Z">
              <w:r w:rsidR="005413C0">
                <w:delText>TZTimeOnly</w:delText>
              </w:r>
            </w:del>
          </w:p>
        </w:tc>
        <w:tc>
          <w:tcPr>
            <w:tcW w:w="0" w:type="auto"/>
          </w:tcPr>
          <w:p w14:paraId="2C7574C4" w14:textId="15029025" w:rsidR="009B70FE" w:rsidRDefault="005413C0">
            <w:pPr>
              <w:pStyle w:val="Compact"/>
            </w:pPr>
            <w:del w:id="378" w:author="Errata" w:date="2020-11-24T10:42:00Z">
              <w:r>
                <w:delText>2.11.3</w:delText>
              </w:r>
            </w:del>
            <w:ins w:id="379" w:author="Errata" w:date="2020-11-24T10:42:00Z">
              <w:r w:rsidR="00E33E19">
                <w:t>time</w:t>
              </w:r>
            </w:ins>
          </w:p>
        </w:tc>
        <w:tc>
          <w:tcPr>
            <w:tcW w:w="0" w:type="auto"/>
          </w:tcPr>
          <w:p w14:paraId="310D4F1B" w14:textId="77777777" w:rsidR="009B70FE" w:rsidRDefault="00E33E19">
            <w:pPr>
              <w:pStyle w:val="Compact"/>
            </w:pPr>
            <w:r>
              <w:t>Time of day</w:t>
            </w:r>
          </w:p>
        </w:tc>
      </w:tr>
      <w:tr w:rsidR="009B70FE" w14:paraId="7F5D7196" w14:textId="77777777">
        <w:tc>
          <w:tcPr>
            <w:tcW w:w="0" w:type="auto"/>
          </w:tcPr>
          <w:p w14:paraId="3A0FC9D9" w14:textId="77777777" w:rsidR="009B70FE" w:rsidRDefault="00E33E19">
            <w:pPr>
              <w:pStyle w:val="Compact"/>
            </w:pPr>
            <w:r>
              <w:t>TZTimestamp</w:t>
            </w:r>
          </w:p>
        </w:tc>
        <w:tc>
          <w:tcPr>
            <w:tcW w:w="0" w:type="auto"/>
          </w:tcPr>
          <w:p w14:paraId="0ABF5F1B" w14:textId="1E609B82" w:rsidR="009B70FE" w:rsidRDefault="00310836">
            <w:pPr>
              <w:pStyle w:val="Compact"/>
            </w:pPr>
            <w:hyperlink w:anchor="tztimestamp-encoding">
              <w:r w:rsidR="00E33E19">
                <w:rPr>
                  <w:rStyle w:val="Hyperlink"/>
                </w:rPr>
                <w:t>TZTimestamp encoding</w:t>
              </w:r>
            </w:hyperlink>
            <w:del w:id="380" w:author="Errata" w:date="2020-11-24T10:42:00Z">
              <w:r w:rsidR="005413C0">
                <w:delText>TZTimestamp</w:delText>
              </w:r>
            </w:del>
          </w:p>
        </w:tc>
        <w:tc>
          <w:tcPr>
            <w:tcW w:w="0" w:type="auto"/>
          </w:tcPr>
          <w:p w14:paraId="6AB0370B" w14:textId="7B3A8950" w:rsidR="009B70FE" w:rsidRDefault="005413C0">
            <w:pPr>
              <w:pStyle w:val="Compact"/>
            </w:pPr>
            <w:del w:id="381" w:author="Errata" w:date="2020-11-24T10:42:00Z">
              <w:r>
                <w:delText>2.11.1</w:delText>
              </w:r>
            </w:del>
            <w:ins w:id="382" w:author="Errata" w:date="2020-11-24T10:42:00Z">
              <w:r w:rsidR="00E33E19">
                <w:t>time</w:t>
              </w:r>
            </w:ins>
          </w:p>
        </w:tc>
        <w:tc>
          <w:tcPr>
            <w:tcW w:w="0" w:type="auto"/>
          </w:tcPr>
          <w:p w14:paraId="053C8F98" w14:textId="77777777" w:rsidR="009B70FE" w:rsidRDefault="00E33E19">
            <w:pPr>
              <w:pStyle w:val="Compact"/>
            </w:pPr>
            <w:r>
              <w:t>Time/date combination representing local time with an offset to UTC to allow identification of local time and timezone offset of that time. The representation is based on ISO 8601:2004</w:t>
            </w:r>
          </w:p>
        </w:tc>
      </w:tr>
    </w:tbl>
    <w:p w14:paraId="3EDB909D" w14:textId="77777777" w:rsidR="009B70FE" w:rsidRDefault="00E33E19">
      <w:pPr>
        <w:pStyle w:val="BodyText"/>
      </w:pPr>
      <w:r>
        <w:t>The FIX semantic types listed above are spelled and capitalized exactly as they are in the FIX repository from which official FIX documents and references are derived.</w:t>
      </w:r>
    </w:p>
    <w:p w14:paraId="08479A1A" w14:textId="77777777" w:rsidR="009B70FE" w:rsidRDefault="00E33E19">
      <w:pPr>
        <w:pStyle w:val="Heading2"/>
      </w:pPr>
      <w:bookmarkStart w:id="383" w:name="common-field-schema-attributes"/>
      <w:bookmarkStart w:id="384" w:name="_Toc57061851"/>
      <w:bookmarkStart w:id="385" w:name="_Toc54858814"/>
      <w:r>
        <w:t>Common field schema attributes</w:t>
      </w:r>
      <w:bookmarkEnd w:id="383"/>
      <w:bookmarkEnd w:id="384"/>
      <w:bookmarkEnd w:id="385"/>
    </w:p>
    <w:p w14:paraId="3DEF7A5D" w14:textId="77777777" w:rsidR="009B70FE" w:rsidRDefault="00E33E19">
      <w:pPr>
        <w:pStyle w:val="FirstParagraph"/>
      </w:pPr>
      <w:r>
        <w:t>Schema attributes alter the range of valid values for a field. Attributes are optional unless specified otherwise.</w:t>
      </w:r>
    </w:p>
    <w:tbl>
      <w:tblPr>
        <w:tblStyle w:val="Table"/>
        <w:tblW w:w="5000" w:type="pct"/>
        <w:tblLook w:val="07E0" w:firstRow="1" w:lastRow="1" w:firstColumn="1" w:lastColumn="1" w:noHBand="1" w:noVBand="1"/>
      </w:tblPr>
      <w:tblGrid>
        <w:gridCol w:w="1766"/>
        <w:gridCol w:w="7856"/>
      </w:tblGrid>
      <w:tr w:rsidR="009B70FE" w14:paraId="68061565"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7360DFD" w14:textId="77777777" w:rsidR="009B70FE" w:rsidRDefault="00E33E19">
            <w:pPr>
              <w:pStyle w:val="Compact"/>
            </w:pPr>
            <w:r>
              <w:t>Schema attribute</w:t>
            </w:r>
          </w:p>
        </w:tc>
        <w:tc>
          <w:tcPr>
            <w:tcW w:w="0" w:type="auto"/>
            <w:tcBorders>
              <w:bottom w:val="single" w:sz="0" w:space="0" w:color="auto"/>
            </w:tcBorders>
            <w:vAlign w:val="bottom"/>
          </w:tcPr>
          <w:p w14:paraId="5FC37255" w14:textId="77777777" w:rsidR="009B70FE" w:rsidRDefault="00E33E19">
            <w:pPr>
              <w:pStyle w:val="Compact"/>
            </w:pPr>
            <w:r>
              <w:t>Description</w:t>
            </w:r>
          </w:p>
        </w:tc>
      </w:tr>
      <w:tr w:rsidR="009B70FE" w14:paraId="54C97728" w14:textId="77777777">
        <w:tc>
          <w:tcPr>
            <w:tcW w:w="0" w:type="auto"/>
          </w:tcPr>
          <w:p w14:paraId="4C6FC0D2" w14:textId="77777777" w:rsidR="009B70FE" w:rsidRDefault="00E33E19">
            <w:pPr>
              <w:pStyle w:val="Compact"/>
            </w:pPr>
            <w:r>
              <w:t>presence=required</w:t>
            </w:r>
          </w:p>
        </w:tc>
        <w:tc>
          <w:tcPr>
            <w:tcW w:w="0" w:type="auto"/>
          </w:tcPr>
          <w:p w14:paraId="76451F2A" w14:textId="77777777" w:rsidR="009B70FE" w:rsidRDefault="00E33E19">
            <w:pPr>
              <w:pStyle w:val="Compact"/>
            </w:pPr>
            <w:r>
              <w:t>The field must always be set. This is the default presence. Mutually exclusive with nullValue.</w:t>
            </w:r>
          </w:p>
        </w:tc>
      </w:tr>
      <w:tr w:rsidR="009B70FE" w14:paraId="66F5C4D8" w14:textId="77777777">
        <w:tc>
          <w:tcPr>
            <w:tcW w:w="0" w:type="auto"/>
          </w:tcPr>
          <w:p w14:paraId="4FED1EC2" w14:textId="77777777" w:rsidR="009B70FE" w:rsidRDefault="00E33E19">
            <w:pPr>
              <w:pStyle w:val="Compact"/>
            </w:pPr>
            <w:r>
              <w:t>presence=constant</w:t>
            </w:r>
          </w:p>
        </w:tc>
        <w:tc>
          <w:tcPr>
            <w:tcW w:w="0" w:type="auto"/>
          </w:tcPr>
          <w:p w14:paraId="56C1E186" w14:textId="77777777" w:rsidR="009B70FE" w:rsidRDefault="00E33E19">
            <w:pPr>
              <w:pStyle w:val="Compact"/>
            </w:pPr>
            <w:r>
              <w:t>The field has a constant value that need not be transmitted on the wire. Mutually exclusive with value attributes.</w:t>
            </w:r>
          </w:p>
        </w:tc>
      </w:tr>
      <w:tr w:rsidR="009B70FE" w14:paraId="3C5A61CF" w14:textId="77777777">
        <w:tc>
          <w:tcPr>
            <w:tcW w:w="0" w:type="auto"/>
          </w:tcPr>
          <w:p w14:paraId="7D8D7346" w14:textId="77777777" w:rsidR="009B70FE" w:rsidRDefault="00E33E19">
            <w:pPr>
              <w:pStyle w:val="Compact"/>
            </w:pPr>
            <w:r>
              <w:t>presence=optional</w:t>
            </w:r>
          </w:p>
        </w:tc>
        <w:tc>
          <w:tcPr>
            <w:tcW w:w="0" w:type="auto"/>
          </w:tcPr>
          <w:p w14:paraId="368C3858" w14:textId="77777777" w:rsidR="009B70FE" w:rsidRDefault="00E33E19">
            <w:pPr>
              <w:pStyle w:val="Compact"/>
            </w:pPr>
            <w:r>
              <w:t>The field need not be populated. A special null value indicates that a field is not set. The presence attribute may be specified on either on a field or its encoding.</w:t>
            </w:r>
          </w:p>
        </w:tc>
      </w:tr>
      <w:tr w:rsidR="009B70FE" w14:paraId="71F7DCB7" w14:textId="77777777">
        <w:tc>
          <w:tcPr>
            <w:tcW w:w="0" w:type="auto"/>
          </w:tcPr>
          <w:p w14:paraId="726713DE" w14:textId="77777777" w:rsidR="009B70FE" w:rsidRDefault="00E33E19">
            <w:pPr>
              <w:pStyle w:val="Compact"/>
            </w:pPr>
            <w:r>
              <w:t>nullValue</w:t>
            </w:r>
          </w:p>
        </w:tc>
        <w:tc>
          <w:tcPr>
            <w:tcW w:w="0" w:type="auto"/>
          </w:tcPr>
          <w:p w14:paraId="77722B66" w14:textId="77777777" w:rsidR="009B70FE" w:rsidRDefault="00E33E19">
            <w:pPr>
              <w:pStyle w:val="Compact"/>
            </w:pPr>
            <w:r>
              <w:t>A special value that indicates that an optional value is not set. See encodings below for default nullValue for each type. Mutually exclusive with presence=required and constant.</w:t>
            </w:r>
          </w:p>
        </w:tc>
      </w:tr>
      <w:tr w:rsidR="009B70FE" w14:paraId="363F5F6D" w14:textId="77777777">
        <w:tc>
          <w:tcPr>
            <w:tcW w:w="0" w:type="auto"/>
          </w:tcPr>
          <w:p w14:paraId="4CDB51A4" w14:textId="77777777" w:rsidR="009B70FE" w:rsidRDefault="00E33E19">
            <w:pPr>
              <w:pStyle w:val="Compact"/>
            </w:pPr>
            <w:r>
              <w:t>minValue</w:t>
            </w:r>
          </w:p>
        </w:tc>
        <w:tc>
          <w:tcPr>
            <w:tcW w:w="0" w:type="auto"/>
          </w:tcPr>
          <w:p w14:paraId="14D7CF7B" w14:textId="577D4054" w:rsidR="009B70FE" w:rsidRDefault="00E33E19">
            <w:pPr>
              <w:pStyle w:val="Compact"/>
            </w:pPr>
            <w:r>
              <w:t xml:space="preserve">The lowest valid value of a range. Applies to scalar </w:t>
            </w:r>
            <w:del w:id="386" w:author="Errata" w:date="2020-11-24T10:42:00Z">
              <w:r w:rsidR="005413C0">
                <w:delText>data types</w:delText>
              </w:r>
            </w:del>
            <w:ins w:id="387" w:author="Errata" w:date="2020-11-24T10:42:00Z">
              <w:r>
                <w:t>datatypes</w:t>
              </w:r>
            </w:ins>
            <w:r>
              <w:t xml:space="preserve">, but not to String or </w:t>
            </w:r>
            <w:del w:id="388" w:author="Errata" w:date="2020-11-24T10:42:00Z">
              <w:r w:rsidR="005413C0">
                <w:delText>data types</w:delText>
              </w:r>
            </w:del>
            <w:ins w:id="389" w:author="Errata" w:date="2020-11-24T10:42:00Z">
              <w:r>
                <w:t>datatypes</w:t>
              </w:r>
            </w:ins>
            <w:r>
              <w:t>.</w:t>
            </w:r>
          </w:p>
        </w:tc>
      </w:tr>
      <w:tr w:rsidR="009B70FE" w14:paraId="4093D92E" w14:textId="77777777">
        <w:tc>
          <w:tcPr>
            <w:tcW w:w="0" w:type="auto"/>
          </w:tcPr>
          <w:p w14:paraId="383CA5D9" w14:textId="77777777" w:rsidR="009B70FE" w:rsidRDefault="00E33E19">
            <w:pPr>
              <w:pStyle w:val="Compact"/>
            </w:pPr>
            <w:r>
              <w:t>maxValue</w:t>
            </w:r>
          </w:p>
        </w:tc>
        <w:tc>
          <w:tcPr>
            <w:tcW w:w="0" w:type="auto"/>
          </w:tcPr>
          <w:p w14:paraId="09B35A17" w14:textId="25D12ABD" w:rsidR="009B70FE" w:rsidRDefault="00E33E19">
            <w:pPr>
              <w:pStyle w:val="Compact"/>
            </w:pPr>
            <w:r>
              <w:t xml:space="preserve">The highest valid value of a range (inclusive unless specified otherwise). Applies to scalar </w:t>
            </w:r>
            <w:del w:id="390" w:author="Errata" w:date="2020-11-24T10:42:00Z">
              <w:r w:rsidR="005413C0">
                <w:delText>data types</w:delText>
              </w:r>
            </w:del>
            <w:ins w:id="391" w:author="Errata" w:date="2020-11-24T10:42:00Z">
              <w:r>
                <w:t>datatypes</w:t>
              </w:r>
            </w:ins>
            <w:r>
              <w:t xml:space="preserve">, but not to String or </w:t>
            </w:r>
            <w:del w:id="392" w:author="Errata" w:date="2020-11-24T10:42:00Z">
              <w:r w:rsidR="005413C0">
                <w:delText>data types</w:delText>
              </w:r>
            </w:del>
            <w:ins w:id="393" w:author="Errata" w:date="2020-11-24T10:42:00Z">
              <w:r>
                <w:t>datatypes</w:t>
              </w:r>
            </w:ins>
            <w:r>
              <w:t>.</w:t>
            </w:r>
          </w:p>
        </w:tc>
      </w:tr>
      <w:tr w:rsidR="009B70FE" w14:paraId="359B7E6A" w14:textId="77777777">
        <w:tc>
          <w:tcPr>
            <w:tcW w:w="0" w:type="auto"/>
          </w:tcPr>
          <w:p w14:paraId="02FF95BA" w14:textId="77777777" w:rsidR="009B70FE" w:rsidRDefault="00E33E19">
            <w:pPr>
              <w:pStyle w:val="Compact"/>
            </w:pPr>
            <w:r>
              <w:t>semanticType</w:t>
            </w:r>
          </w:p>
        </w:tc>
        <w:tc>
          <w:tcPr>
            <w:tcW w:w="0" w:type="auto"/>
          </w:tcPr>
          <w:p w14:paraId="221FB625" w14:textId="6461576B" w:rsidR="009B70FE" w:rsidRDefault="005413C0">
            <w:pPr>
              <w:pStyle w:val="Compact"/>
            </w:pPr>
            <w:del w:id="394" w:author="Errata" w:date="2020-11-24T10:42:00Z">
              <w:r>
                <w:delText>Tells</w:delText>
              </w:r>
            </w:del>
            <w:ins w:id="395" w:author="Errata" w:date="2020-11-24T10:42:00Z">
              <w:r w:rsidR="00E33E19">
                <w:t>Specifies</w:t>
              </w:r>
            </w:ins>
            <w:r w:rsidR="00E33E19">
              <w:t xml:space="preserve"> the FIX semantic type of a field or encoding. It may be specified on either a field or its encoding.</w:t>
            </w:r>
          </w:p>
        </w:tc>
      </w:tr>
    </w:tbl>
    <w:p w14:paraId="294D723D" w14:textId="77777777" w:rsidR="009B70FE" w:rsidRDefault="00E33E19">
      <w:pPr>
        <w:pStyle w:val="Heading3"/>
      </w:pPr>
      <w:bookmarkStart w:id="396" w:name="inherited-attributes"/>
      <w:bookmarkStart w:id="397" w:name="_Toc57061852"/>
      <w:bookmarkStart w:id="398" w:name="_Toc54858815"/>
      <w:r>
        <w:t>Inherited attributes</w:t>
      </w:r>
      <w:bookmarkEnd w:id="396"/>
      <w:bookmarkEnd w:id="397"/>
      <w:bookmarkEnd w:id="398"/>
    </w:p>
    <w:p w14:paraId="1B245DD0" w14:textId="77777777" w:rsidR="009B70FE" w:rsidRDefault="00E33E19">
      <w:pPr>
        <w:pStyle w:val="FirstParagraph"/>
      </w:pPr>
      <w:r>
        <w:t>The attributes listed above apply to a field element or its encoding (wire format). Any attributes specified on an encoding are inherited by fields that use that encoding.</w:t>
      </w:r>
    </w:p>
    <w:p w14:paraId="5D2FAB42" w14:textId="77777777" w:rsidR="009B70FE" w:rsidRDefault="00E33E19">
      <w:pPr>
        <w:pStyle w:val="Heading3"/>
      </w:pPr>
      <w:bookmarkStart w:id="399" w:name="non-fix-types"/>
      <w:bookmarkStart w:id="400" w:name="_Toc57061853"/>
      <w:bookmarkStart w:id="401" w:name="_Toc54858816"/>
      <w:r>
        <w:t>Non-FIX types</w:t>
      </w:r>
      <w:bookmarkEnd w:id="399"/>
      <w:bookmarkEnd w:id="400"/>
      <w:bookmarkEnd w:id="401"/>
    </w:p>
    <w:p w14:paraId="08C9F3BF" w14:textId="05639E02" w:rsidR="009B70FE" w:rsidRDefault="00E33E19">
      <w:pPr>
        <w:pStyle w:val="FirstParagraph"/>
      </w:pPr>
      <w:r>
        <w:t xml:space="preserve">Encodings may be added to SBE messages that do not correspond to listed FIX </w:t>
      </w:r>
      <w:del w:id="402" w:author="Errata" w:date="2020-11-24T10:42:00Z">
        <w:r w:rsidR="005413C0">
          <w:delText>data types</w:delText>
        </w:r>
      </w:del>
      <w:ins w:id="403" w:author="Errata" w:date="2020-11-24T10:42:00Z">
        <w:r>
          <w:t>datatypes</w:t>
        </w:r>
      </w:ins>
      <w:r>
        <w:t>. In that case, the encoding and fields that use the encoding will not have a semanticType attribute.</w:t>
      </w:r>
    </w:p>
    <w:p w14:paraId="4698A806" w14:textId="77777777" w:rsidR="009B70FE" w:rsidRDefault="00E33E19">
      <w:pPr>
        <w:pStyle w:val="Heading2"/>
      </w:pPr>
      <w:bookmarkStart w:id="404" w:name="integer-encoding"/>
      <w:bookmarkStart w:id="405" w:name="_Toc57061854"/>
      <w:bookmarkStart w:id="406" w:name="_Toc54858817"/>
      <w:r>
        <w:lastRenderedPageBreak/>
        <w:t>Integer encoding</w:t>
      </w:r>
      <w:bookmarkEnd w:id="404"/>
      <w:bookmarkEnd w:id="405"/>
      <w:bookmarkEnd w:id="406"/>
    </w:p>
    <w:p w14:paraId="6972CC83" w14:textId="77777777" w:rsidR="009B70FE" w:rsidRDefault="00E33E19">
      <w:pPr>
        <w:pStyle w:val="FirstParagraph"/>
      </w:pPr>
      <w:r>
        <w:t>Integer encodings should be used for cardinal or ordinal number fields. Signed integers are encoded in a two’s complement binary format.</w:t>
      </w:r>
    </w:p>
    <w:p w14:paraId="741CB1BA" w14:textId="77777777" w:rsidR="009B70FE" w:rsidRDefault="00E33E19">
      <w:pPr>
        <w:pStyle w:val="Heading3"/>
      </w:pPr>
      <w:bookmarkStart w:id="407" w:name="primitive-type-encodings"/>
      <w:bookmarkStart w:id="408" w:name="_Toc57061855"/>
      <w:bookmarkStart w:id="409" w:name="_Toc54858818"/>
      <w:r>
        <w:t>Primitive type encodings</w:t>
      </w:r>
      <w:bookmarkEnd w:id="407"/>
      <w:bookmarkEnd w:id="408"/>
      <w:bookmarkEnd w:id="409"/>
    </w:p>
    <w:p w14:paraId="0BDB1B3E" w14:textId="0617E5A7" w:rsidR="009B70FE" w:rsidRDefault="00E33E19">
      <w:pPr>
        <w:pStyle w:val="FirstParagraph"/>
      </w:pPr>
      <w:r>
        <w:t xml:space="preserve">Numeric </w:t>
      </w:r>
      <w:del w:id="410" w:author="Errata" w:date="2020-11-24T10:42:00Z">
        <w:r w:rsidR="005413C0">
          <w:delText>data types</w:delText>
        </w:r>
      </w:del>
      <w:ins w:id="411" w:author="Errata" w:date="2020-11-24T10:42:00Z">
        <w:r>
          <w:t>datatypes</w:t>
        </w:r>
      </w:ins>
      <w:r>
        <w:t xml:space="preserve"> may be specified by range and signed or unsigned attribute. Integer types are intended to convey common platform primitive </w:t>
      </w:r>
      <w:del w:id="412" w:author="Errata" w:date="2020-11-24T10:42:00Z">
        <w:r w:rsidR="005413C0">
          <w:delText>data types</w:delText>
        </w:r>
      </w:del>
      <w:ins w:id="413" w:author="Errata" w:date="2020-11-24T10:42:00Z">
        <w:r>
          <w:t>datatypes</w:t>
        </w:r>
      </w:ins>
      <w:r>
        <w:t xml:space="preserve"> as they reside in memory. An integer type should be selected to hold the maximum range of values that a field is expected to hold.</w:t>
      </w:r>
    </w:p>
    <w:tbl>
      <w:tblPr>
        <w:tblStyle w:val="Table"/>
        <w:tblW w:w="0" w:type="pct"/>
        <w:tblLook w:val="07E0" w:firstRow="1" w:lastRow="1" w:firstColumn="1" w:lastColumn="1" w:noHBand="1" w:noVBand="1"/>
      </w:tblPr>
      <w:tblGrid>
        <w:gridCol w:w="1386"/>
        <w:gridCol w:w="3262"/>
        <w:gridCol w:w="1461"/>
      </w:tblGrid>
      <w:tr w:rsidR="009B70FE" w14:paraId="7D4EFA47"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FB0D7F0" w14:textId="77777777" w:rsidR="009B70FE" w:rsidRDefault="00E33E19">
            <w:pPr>
              <w:pStyle w:val="Compact"/>
            </w:pPr>
            <w:r>
              <w:t>Primitive type</w:t>
            </w:r>
          </w:p>
        </w:tc>
        <w:tc>
          <w:tcPr>
            <w:tcW w:w="0" w:type="auto"/>
            <w:tcBorders>
              <w:bottom w:val="single" w:sz="0" w:space="0" w:color="auto"/>
            </w:tcBorders>
            <w:vAlign w:val="bottom"/>
          </w:tcPr>
          <w:p w14:paraId="6E58F7CA" w14:textId="77777777" w:rsidR="009B70FE" w:rsidRDefault="00E33E19">
            <w:pPr>
              <w:pStyle w:val="Compact"/>
            </w:pPr>
            <w:r>
              <w:t>Description</w:t>
            </w:r>
          </w:p>
        </w:tc>
        <w:tc>
          <w:tcPr>
            <w:tcW w:w="0" w:type="auto"/>
            <w:tcBorders>
              <w:bottom w:val="single" w:sz="0" w:space="0" w:color="auto"/>
            </w:tcBorders>
            <w:vAlign w:val="bottom"/>
          </w:tcPr>
          <w:p w14:paraId="6626E5E9" w14:textId="77777777" w:rsidR="009B70FE" w:rsidRDefault="00E33E19">
            <w:pPr>
              <w:pStyle w:val="Compact"/>
              <w:jc w:val="center"/>
            </w:pPr>
            <w:r>
              <w:t>Length (octets)</w:t>
            </w:r>
          </w:p>
        </w:tc>
      </w:tr>
      <w:tr w:rsidR="009B70FE" w14:paraId="44D24854" w14:textId="77777777">
        <w:tc>
          <w:tcPr>
            <w:tcW w:w="0" w:type="auto"/>
          </w:tcPr>
          <w:p w14:paraId="59E45F71" w14:textId="77777777" w:rsidR="009B70FE" w:rsidRDefault="00E33E19">
            <w:pPr>
              <w:pStyle w:val="Compact"/>
            </w:pPr>
            <w:r>
              <w:t>int8</w:t>
            </w:r>
          </w:p>
        </w:tc>
        <w:tc>
          <w:tcPr>
            <w:tcW w:w="0" w:type="auto"/>
          </w:tcPr>
          <w:p w14:paraId="292E5063" w14:textId="77777777" w:rsidR="009B70FE" w:rsidRDefault="00E33E19">
            <w:pPr>
              <w:pStyle w:val="Compact"/>
            </w:pPr>
            <w:r>
              <w:t>Signed byte</w:t>
            </w:r>
          </w:p>
        </w:tc>
        <w:tc>
          <w:tcPr>
            <w:tcW w:w="0" w:type="auto"/>
          </w:tcPr>
          <w:p w14:paraId="70CEB3BD" w14:textId="77777777" w:rsidR="009B70FE" w:rsidRDefault="00E33E19">
            <w:pPr>
              <w:pStyle w:val="Compact"/>
              <w:jc w:val="center"/>
            </w:pPr>
            <w:r>
              <w:t>1</w:t>
            </w:r>
          </w:p>
        </w:tc>
      </w:tr>
      <w:tr w:rsidR="009B70FE" w14:paraId="489F0AFB" w14:textId="77777777">
        <w:tc>
          <w:tcPr>
            <w:tcW w:w="0" w:type="auto"/>
          </w:tcPr>
          <w:p w14:paraId="522DA34B" w14:textId="77777777" w:rsidR="009B70FE" w:rsidRDefault="00E33E19">
            <w:pPr>
              <w:pStyle w:val="Compact"/>
            </w:pPr>
            <w:r>
              <w:t>uint8</w:t>
            </w:r>
          </w:p>
        </w:tc>
        <w:tc>
          <w:tcPr>
            <w:tcW w:w="0" w:type="auto"/>
          </w:tcPr>
          <w:p w14:paraId="3BDE59D9" w14:textId="77777777" w:rsidR="009B70FE" w:rsidRDefault="00E33E19">
            <w:pPr>
              <w:pStyle w:val="Compact"/>
            </w:pPr>
            <w:r>
              <w:t>Unsigned byte / single-byte character</w:t>
            </w:r>
          </w:p>
        </w:tc>
        <w:tc>
          <w:tcPr>
            <w:tcW w:w="0" w:type="auto"/>
          </w:tcPr>
          <w:p w14:paraId="5C29BF5C" w14:textId="77777777" w:rsidR="009B70FE" w:rsidRDefault="00E33E19">
            <w:pPr>
              <w:pStyle w:val="Compact"/>
              <w:jc w:val="center"/>
            </w:pPr>
            <w:r>
              <w:t>1</w:t>
            </w:r>
          </w:p>
        </w:tc>
      </w:tr>
      <w:tr w:rsidR="009B70FE" w14:paraId="392260A5" w14:textId="77777777">
        <w:tc>
          <w:tcPr>
            <w:tcW w:w="0" w:type="auto"/>
          </w:tcPr>
          <w:p w14:paraId="187521DE" w14:textId="77777777" w:rsidR="009B70FE" w:rsidRDefault="00E33E19">
            <w:pPr>
              <w:pStyle w:val="Compact"/>
            </w:pPr>
            <w:r>
              <w:t>int16</w:t>
            </w:r>
          </w:p>
        </w:tc>
        <w:tc>
          <w:tcPr>
            <w:tcW w:w="0" w:type="auto"/>
          </w:tcPr>
          <w:p w14:paraId="60A0FD97" w14:textId="77777777" w:rsidR="009B70FE" w:rsidRDefault="00E33E19">
            <w:pPr>
              <w:pStyle w:val="Compact"/>
            </w:pPr>
            <w:r>
              <w:t>16-bit signed integer</w:t>
            </w:r>
          </w:p>
        </w:tc>
        <w:tc>
          <w:tcPr>
            <w:tcW w:w="0" w:type="auto"/>
          </w:tcPr>
          <w:p w14:paraId="1B2D6FB0" w14:textId="77777777" w:rsidR="009B70FE" w:rsidRDefault="00E33E19">
            <w:pPr>
              <w:pStyle w:val="Compact"/>
              <w:jc w:val="center"/>
            </w:pPr>
            <w:r>
              <w:t>2</w:t>
            </w:r>
          </w:p>
        </w:tc>
      </w:tr>
      <w:tr w:rsidR="009B70FE" w14:paraId="107DC9D4" w14:textId="77777777">
        <w:tc>
          <w:tcPr>
            <w:tcW w:w="0" w:type="auto"/>
          </w:tcPr>
          <w:p w14:paraId="76E26C22" w14:textId="77777777" w:rsidR="009B70FE" w:rsidRDefault="00E33E19">
            <w:pPr>
              <w:pStyle w:val="Compact"/>
            </w:pPr>
            <w:r>
              <w:t>uint16</w:t>
            </w:r>
          </w:p>
        </w:tc>
        <w:tc>
          <w:tcPr>
            <w:tcW w:w="0" w:type="auto"/>
          </w:tcPr>
          <w:p w14:paraId="675B5E84" w14:textId="77777777" w:rsidR="009B70FE" w:rsidRDefault="00E33E19">
            <w:pPr>
              <w:pStyle w:val="Compact"/>
            </w:pPr>
            <w:r>
              <w:t>16-bit unsigned integer</w:t>
            </w:r>
          </w:p>
        </w:tc>
        <w:tc>
          <w:tcPr>
            <w:tcW w:w="0" w:type="auto"/>
          </w:tcPr>
          <w:p w14:paraId="3745EC0F" w14:textId="77777777" w:rsidR="009B70FE" w:rsidRDefault="00E33E19">
            <w:pPr>
              <w:pStyle w:val="Compact"/>
              <w:jc w:val="center"/>
            </w:pPr>
            <w:r>
              <w:t>2</w:t>
            </w:r>
          </w:p>
        </w:tc>
      </w:tr>
      <w:tr w:rsidR="009B70FE" w14:paraId="7FFF7EA7" w14:textId="77777777">
        <w:tc>
          <w:tcPr>
            <w:tcW w:w="0" w:type="auto"/>
          </w:tcPr>
          <w:p w14:paraId="44B47D57" w14:textId="77777777" w:rsidR="009B70FE" w:rsidRDefault="00E33E19">
            <w:pPr>
              <w:pStyle w:val="Compact"/>
            </w:pPr>
            <w:r>
              <w:t>int32</w:t>
            </w:r>
          </w:p>
        </w:tc>
        <w:tc>
          <w:tcPr>
            <w:tcW w:w="0" w:type="auto"/>
          </w:tcPr>
          <w:p w14:paraId="5B395CB4" w14:textId="77777777" w:rsidR="009B70FE" w:rsidRDefault="00E33E19">
            <w:pPr>
              <w:pStyle w:val="Compact"/>
            </w:pPr>
            <w:r>
              <w:t>32-bit signed integer</w:t>
            </w:r>
          </w:p>
        </w:tc>
        <w:tc>
          <w:tcPr>
            <w:tcW w:w="0" w:type="auto"/>
          </w:tcPr>
          <w:p w14:paraId="42A64706" w14:textId="77777777" w:rsidR="009B70FE" w:rsidRDefault="00E33E19">
            <w:pPr>
              <w:pStyle w:val="Compact"/>
              <w:jc w:val="center"/>
            </w:pPr>
            <w:r>
              <w:t>4</w:t>
            </w:r>
          </w:p>
        </w:tc>
      </w:tr>
      <w:tr w:rsidR="009B70FE" w14:paraId="749F6AC9" w14:textId="77777777">
        <w:tc>
          <w:tcPr>
            <w:tcW w:w="0" w:type="auto"/>
          </w:tcPr>
          <w:p w14:paraId="07AAC5D5" w14:textId="77777777" w:rsidR="009B70FE" w:rsidRDefault="00E33E19">
            <w:pPr>
              <w:pStyle w:val="Compact"/>
            </w:pPr>
            <w:r>
              <w:t>uint32</w:t>
            </w:r>
          </w:p>
        </w:tc>
        <w:tc>
          <w:tcPr>
            <w:tcW w:w="0" w:type="auto"/>
          </w:tcPr>
          <w:p w14:paraId="3D7424EA" w14:textId="77777777" w:rsidR="009B70FE" w:rsidRDefault="00E33E19">
            <w:pPr>
              <w:pStyle w:val="Compact"/>
            </w:pPr>
            <w:r>
              <w:t>32-bit unsigned integer</w:t>
            </w:r>
          </w:p>
        </w:tc>
        <w:tc>
          <w:tcPr>
            <w:tcW w:w="0" w:type="auto"/>
          </w:tcPr>
          <w:p w14:paraId="2BB9091D" w14:textId="77777777" w:rsidR="009B70FE" w:rsidRDefault="00E33E19">
            <w:pPr>
              <w:pStyle w:val="Compact"/>
              <w:jc w:val="center"/>
            </w:pPr>
            <w:r>
              <w:t>4</w:t>
            </w:r>
          </w:p>
        </w:tc>
      </w:tr>
      <w:tr w:rsidR="009B70FE" w14:paraId="1E8BE1DE" w14:textId="77777777">
        <w:tc>
          <w:tcPr>
            <w:tcW w:w="0" w:type="auto"/>
          </w:tcPr>
          <w:p w14:paraId="22D08547" w14:textId="77777777" w:rsidR="009B70FE" w:rsidRDefault="00E33E19">
            <w:pPr>
              <w:pStyle w:val="Compact"/>
            </w:pPr>
            <w:r>
              <w:t>int64</w:t>
            </w:r>
          </w:p>
        </w:tc>
        <w:tc>
          <w:tcPr>
            <w:tcW w:w="0" w:type="auto"/>
          </w:tcPr>
          <w:p w14:paraId="3495A9C5" w14:textId="77777777" w:rsidR="009B70FE" w:rsidRDefault="00E33E19">
            <w:pPr>
              <w:pStyle w:val="Compact"/>
            </w:pPr>
            <w:r>
              <w:t>64-bit signed integer</w:t>
            </w:r>
          </w:p>
        </w:tc>
        <w:tc>
          <w:tcPr>
            <w:tcW w:w="0" w:type="auto"/>
          </w:tcPr>
          <w:p w14:paraId="6C9EAE26" w14:textId="77777777" w:rsidR="009B70FE" w:rsidRDefault="00E33E19">
            <w:pPr>
              <w:pStyle w:val="Compact"/>
              <w:jc w:val="center"/>
            </w:pPr>
            <w:r>
              <w:t>8</w:t>
            </w:r>
          </w:p>
        </w:tc>
      </w:tr>
      <w:tr w:rsidR="009B70FE" w14:paraId="6FECDA59" w14:textId="77777777">
        <w:tc>
          <w:tcPr>
            <w:tcW w:w="0" w:type="auto"/>
          </w:tcPr>
          <w:p w14:paraId="7764B113" w14:textId="77777777" w:rsidR="009B70FE" w:rsidRDefault="00E33E19">
            <w:pPr>
              <w:pStyle w:val="Compact"/>
            </w:pPr>
            <w:r>
              <w:t>uint64</w:t>
            </w:r>
          </w:p>
        </w:tc>
        <w:tc>
          <w:tcPr>
            <w:tcW w:w="0" w:type="auto"/>
          </w:tcPr>
          <w:p w14:paraId="6CEA2547" w14:textId="77777777" w:rsidR="009B70FE" w:rsidRDefault="00E33E19">
            <w:pPr>
              <w:pStyle w:val="Compact"/>
            </w:pPr>
            <w:r>
              <w:t>64-bit unsigned integer</w:t>
            </w:r>
          </w:p>
        </w:tc>
        <w:tc>
          <w:tcPr>
            <w:tcW w:w="0" w:type="auto"/>
          </w:tcPr>
          <w:p w14:paraId="6DA50CE7" w14:textId="77777777" w:rsidR="009B70FE" w:rsidRDefault="00E33E19">
            <w:pPr>
              <w:pStyle w:val="Compact"/>
              <w:jc w:val="center"/>
            </w:pPr>
            <w:r>
              <w:t>8</w:t>
            </w:r>
          </w:p>
        </w:tc>
      </w:tr>
    </w:tbl>
    <w:p w14:paraId="6C817FD7" w14:textId="77777777" w:rsidR="009B70FE" w:rsidRDefault="00E33E19">
      <w:pPr>
        <w:pStyle w:val="Heading3"/>
      </w:pPr>
      <w:bookmarkStart w:id="414" w:name="range-attributes-for-integer-fields"/>
      <w:bookmarkStart w:id="415" w:name="_Toc57061856"/>
      <w:bookmarkStart w:id="416" w:name="_Toc54858819"/>
      <w:r>
        <w:t>Range attributes for integer fields</w:t>
      </w:r>
      <w:bookmarkEnd w:id="414"/>
      <w:bookmarkEnd w:id="415"/>
      <w:bookmarkEnd w:id="416"/>
    </w:p>
    <w:p w14:paraId="3F125085" w14:textId="5DD1E78C" w:rsidR="009B70FE" w:rsidRDefault="00E33E19">
      <w:pPr>
        <w:pStyle w:val="FirstParagraph"/>
      </w:pPr>
      <w:r>
        <w:t xml:space="preserve">The default data </w:t>
      </w:r>
      <w:del w:id="417" w:author="Errata" w:date="2020-11-24T10:42:00Z">
        <w:r w:rsidR="005413C0">
          <w:delText>ranges</w:delText>
        </w:r>
      </w:del>
      <w:ins w:id="418" w:author="Errata" w:date="2020-11-24T10:42:00Z">
        <w:r>
          <w:t>range</w:t>
        </w:r>
      </w:ins>
      <w:r>
        <w:t xml:space="preserve"> and null indicator are listed below for each integer encoding.</w:t>
      </w:r>
    </w:p>
    <w:p w14:paraId="3CA7CA12" w14:textId="77777777" w:rsidR="009B70FE" w:rsidRDefault="00E33E19">
      <w:pPr>
        <w:pStyle w:val="BodyText"/>
      </w:pPr>
      <w:r>
        <w:t>A message schema may optionally specify a more restricted range of valid values for a field.</w:t>
      </w:r>
    </w:p>
    <w:p w14:paraId="0BFFE085" w14:textId="77777777" w:rsidR="009B70FE" w:rsidRDefault="00E33E19">
      <w:pPr>
        <w:pStyle w:val="BodyText"/>
      </w:pPr>
      <w:r>
        <w:t>For optional fields, a special null value is used to indicate that a field value is not set. The default null indicator may also be overridden by a message schema.</w:t>
      </w:r>
    </w:p>
    <w:p w14:paraId="725508D5" w14:textId="77777777" w:rsidR="009B70FE" w:rsidRDefault="00E33E19">
      <w:pPr>
        <w:pStyle w:val="BodyText"/>
      </w:pPr>
      <w:r>
        <w:t>Required and optional fields of the same primitive type have the same data range. The null value must not be set for a required field.</w:t>
      </w:r>
    </w:p>
    <w:tbl>
      <w:tblPr>
        <w:tblStyle w:val="Table"/>
        <w:tblW w:w="0" w:type="pct"/>
        <w:tblLook w:val="07E0" w:firstRow="1" w:lastRow="1" w:firstColumn="1" w:lastColumn="1" w:noHBand="1" w:noVBand="1"/>
      </w:tblPr>
      <w:tblGrid>
        <w:gridCol w:w="1652"/>
        <w:gridCol w:w="620"/>
        <w:gridCol w:w="651"/>
        <w:gridCol w:w="823"/>
        <w:gridCol w:w="752"/>
        <w:gridCol w:w="841"/>
        <w:gridCol w:w="752"/>
        <w:gridCol w:w="841"/>
        <w:gridCol w:w="752"/>
      </w:tblGrid>
      <w:tr w:rsidR="009B70FE" w14:paraId="07E976A0"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340CE43" w14:textId="77777777" w:rsidR="009B70FE" w:rsidRDefault="00E33E19">
            <w:pPr>
              <w:pStyle w:val="Compact"/>
            </w:pPr>
            <w:r>
              <w:t>Schema attribute</w:t>
            </w:r>
          </w:p>
        </w:tc>
        <w:tc>
          <w:tcPr>
            <w:tcW w:w="0" w:type="auto"/>
            <w:tcBorders>
              <w:bottom w:val="single" w:sz="0" w:space="0" w:color="auto"/>
            </w:tcBorders>
            <w:vAlign w:val="bottom"/>
          </w:tcPr>
          <w:p w14:paraId="2835B5FC" w14:textId="77777777" w:rsidR="009B70FE" w:rsidRDefault="00E33E19">
            <w:pPr>
              <w:pStyle w:val="Compact"/>
              <w:jc w:val="right"/>
            </w:pPr>
            <w:r>
              <w:t>int8</w:t>
            </w:r>
          </w:p>
        </w:tc>
        <w:tc>
          <w:tcPr>
            <w:tcW w:w="0" w:type="auto"/>
            <w:tcBorders>
              <w:bottom w:val="single" w:sz="0" w:space="0" w:color="auto"/>
            </w:tcBorders>
            <w:vAlign w:val="bottom"/>
          </w:tcPr>
          <w:p w14:paraId="2F934FA0" w14:textId="77777777" w:rsidR="009B70FE" w:rsidRDefault="00E33E19">
            <w:pPr>
              <w:pStyle w:val="Compact"/>
              <w:jc w:val="right"/>
            </w:pPr>
            <w:r>
              <w:t>uint8</w:t>
            </w:r>
          </w:p>
        </w:tc>
        <w:tc>
          <w:tcPr>
            <w:tcW w:w="0" w:type="auto"/>
            <w:tcBorders>
              <w:bottom w:val="single" w:sz="0" w:space="0" w:color="auto"/>
            </w:tcBorders>
            <w:vAlign w:val="bottom"/>
          </w:tcPr>
          <w:p w14:paraId="4162871D" w14:textId="77777777" w:rsidR="009B70FE" w:rsidRDefault="00E33E19">
            <w:pPr>
              <w:pStyle w:val="Compact"/>
              <w:jc w:val="right"/>
            </w:pPr>
            <w:r>
              <w:t>int16</w:t>
            </w:r>
          </w:p>
        </w:tc>
        <w:tc>
          <w:tcPr>
            <w:tcW w:w="0" w:type="auto"/>
            <w:tcBorders>
              <w:bottom w:val="single" w:sz="0" w:space="0" w:color="auto"/>
            </w:tcBorders>
            <w:vAlign w:val="bottom"/>
          </w:tcPr>
          <w:p w14:paraId="7BE64324" w14:textId="77777777" w:rsidR="009B70FE" w:rsidRDefault="00E33E19">
            <w:pPr>
              <w:pStyle w:val="Compact"/>
              <w:jc w:val="right"/>
            </w:pPr>
            <w:r>
              <w:t>uint16</w:t>
            </w:r>
          </w:p>
        </w:tc>
        <w:tc>
          <w:tcPr>
            <w:tcW w:w="0" w:type="auto"/>
            <w:tcBorders>
              <w:bottom w:val="single" w:sz="0" w:space="0" w:color="auto"/>
            </w:tcBorders>
            <w:vAlign w:val="bottom"/>
          </w:tcPr>
          <w:p w14:paraId="4BAAB397" w14:textId="77777777" w:rsidR="009B70FE" w:rsidRDefault="00E33E19">
            <w:pPr>
              <w:pStyle w:val="Compact"/>
              <w:jc w:val="right"/>
            </w:pPr>
            <w:r>
              <w:t>int32</w:t>
            </w:r>
          </w:p>
        </w:tc>
        <w:tc>
          <w:tcPr>
            <w:tcW w:w="0" w:type="auto"/>
            <w:tcBorders>
              <w:bottom w:val="single" w:sz="0" w:space="0" w:color="auto"/>
            </w:tcBorders>
            <w:vAlign w:val="bottom"/>
          </w:tcPr>
          <w:p w14:paraId="6EB876E7" w14:textId="77777777" w:rsidR="009B70FE" w:rsidRDefault="00E33E19">
            <w:pPr>
              <w:pStyle w:val="Compact"/>
              <w:jc w:val="right"/>
            </w:pPr>
            <w:r>
              <w:t>uint32</w:t>
            </w:r>
          </w:p>
        </w:tc>
        <w:tc>
          <w:tcPr>
            <w:tcW w:w="0" w:type="auto"/>
            <w:tcBorders>
              <w:bottom w:val="single" w:sz="0" w:space="0" w:color="auto"/>
            </w:tcBorders>
            <w:vAlign w:val="bottom"/>
          </w:tcPr>
          <w:p w14:paraId="35B66DF6" w14:textId="77777777" w:rsidR="009B70FE" w:rsidRDefault="00E33E19">
            <w:pPr>
              <w:pStyle w:val="Compact"/>
              <w:jc w:val="right"/>
            </w:pPr>
            <w:r>
              <w:t>int64</w:t>
            </w:r>
          </w:p>
        </w:tc>
        <w:tc>
          <w:tcPr>
            <w:tcW w:w="0" w:type="auto"/>
            <w:tcBorders>
              <w:bottom w:val="single" w:sz="0" w:space="0" w:color="auto"/>
            </w:tcBorders>
            <w:vAlign w:val="bottom"/>
          </w:tcPr>
          <w:p w14:paraId="32A53B87" w14:textId="77777777" w:rsidR="009B70FE" w:rsidRDefault="00E33E19">
            <w:pPr>
              <w:pStyle w:val="Compact"/>
              <w:jc w:val="right"/>
            </w:pPr>
            <w:r>
              <w:t>uint64</w:t>
            </w:r>
          </w:p>
        </w:tc>
      </w:tr>
      <w:tr w:rsidR="009B70FE" w14:paraId="1615E443" w14:textId="77777777">
        <w:tc>
          <w:tcPr>
            <w:tcW w:w="0" w:type="auto"/>
          </w:tcPr>
          <w:p w14:paraId="22787DAB" w14:textId="77777777" w:rsidR="009B70FE" w:rsidRDefault="00E33E19">
            <w:pPr>
              <w:pStyle w:val="Compact"/>
            </w:pPr>
            <w:r>
              <w:t>minValue</w:t>
            </w:r>
          </w:p>
        </w:tc>
        <w:tc>
          <w:tcPr>
            <w:tcW w:w="0" w:type="auto"/>
          </w:tcPr>
          <w:p w14:paraId="0379BCAD" w14:textId="77777777" w:rsidR="009B70FE" w:rsidRDefault="00E33E19">
            <w:pPr>
              <w:pStyle w:val="Compact"/>
              <w:jc w:val="right"/>
            </w:pPr>
            <w:r>
              <w:t>–127</w:t>
            </w:r>
          </w:p>
        </w:tc>
        <w:tc>
          <w:tcPr>
            <w:tcW w:w="0" w:type="auto"/>
          </w:tcPr>
          <w:p w14:paraId="7047EB1F" w14:textId="77777777" w:rsidR="009B70FE" w:rsidRDefault="00E33E19">
            <w:pPr>
              <w:pStyle w:val="Compact"/>
              <w:jc w:val="right"/>
            </w:pPr>
            <w:r>
              <w:t>0</w:t>
            </w:r>
          </w:p>
        </w:tc>
        <w:tc>
          <w:tcPr>
            <w:tcW w:w="0" w:type="auto"/>
          </w:tcPr>
          <w:p w14:paraId="1213FFE6" w14:textId="77777777" w:rsidR="009B70FE" w:rsidRDefault="00E33E19">
            <w:pPr>
              <w:pStyle w:val="Compact"/>
              <w:jc w:val="right"/>
            </w:pPr>
            <w:r>
              <w:t>–32767</w:t>
            </w:r>
          </w:p>
        </w:tc>
        <w:tc>
          <w:tcPr>
            <w:tcW w:w="0" w:type="auto"/>
          </w:tcPr>
          <w:p w14:paraId="244CC2F1" w14:textId="77777777" w:rsidR="009B70FE" w:rsidRDefault="00E33E19">
            <w:pPr>
              <w:pStyle w:val="Compact"/>
              <w:jc w:val="right"/>
            </w:pPr>
            <w:r>
              <w:t>0</w:t>
            </w:r>
          </w:p>
        </w:tc>
        <w:tc>
          <w:tcPr>
            <w:tcW w:w="0" w:type="auto"/>
          </w:tcPr>
          <w:p w14:paraId="2FDF6DB8" w14:textId="77777777" w:rsidR="009B70FE" w:rsidRDefault="00E33E19">
            <w:pPr>
              <w:pStyle w:val="Compact"/>
              <w:jc w:val="right"/>
            </w:pPr>
            <w:r>
              <w:t>–2</w:t>
            </w:r>
            <w:r>
              <w:rPr>
                <w:vertAlign w:val="superscript"/>
              </w:rPr>
              <w:t>31</w:t>
            </w:r>
            <w:r>
              <w:t xml:space="preserve"> + 1</w:t>
            </w:r>
          </w:p>
        </w:tc>
        <w:tc>
          <w:tcPr>
            <w:tcW w:w="0" w:type="auto"/>
          </w:tcPr>
          <w:p w14:paraId="29810157" w14:textId="77777777" w:rsidR="009B70FE" w:rsidRDefault="00E33E19">
            <w:pPr>
              <w:pStyle w:val="Compact"/>
              <w:jc w:val="right"/>
            </w:pPr>
            <w:r>
              <w:t>0</w:t>
            </w:r>
          </w:p>
        </w:tc>
        <w:tc>
          <w:tcPr>
            <w:tcW w:w="0" w:type="auto"/>
          </w:tcPr>
          <w:p w14:paraId="551D23BF" w14:textId="77777777" w:rsidR="009B70FE" w:rsidRDefault="00E33E19">
            <w:pPr>
              <w:pStyle w:val="Compact"/>
              <w:jc w:val="right"/>
            </w:pPr>
            <w:r>
              <w:t>–2</w:t>
            </w:r>
            <w:r>
              <w:rPr>
                <w:vertAlign w:val="superscript"/>
              </w:rPr>
              <w:t>63</w:t>
            </w:r>
            <w:r>
              <w:t xml:space="preserve"> + 1</w:t>
            </w:r>
          </w:p>
        </w:tc>
        <w:tc>
          <w:tcPr>
            <w:tcW w:w="0" w:type="auto"/>
          </w:tcPr>
          <w:p w14:paraId="59F1389E" w14:textId="77777777" w:rsidR="009B70FE" w:rsidRDefault="00E33E19">
            <w:pPr>
              <w:pStyle w:val="Compact"/>
              <w:jc w:val="right"/>
            </w:pPr>
            <w:r>
              <w:t>0</w:t>
            </w:r>
          </w:p>
        </w:tc>
      </w:tr>
      <w:tr w:rsidR="009B70FE" w14:paraId="20845C08" w14:textId="77777777">
        <w:tc>
          <w:tcPr>
            <w:tcW w:w="0" w:type="auto"/>
          </w:tcPr>
          <w:p w14:paraId="60E2902A" w14:textId="77777777" w:rsidR="009B70FE" w:rsidRDefault="00E33E19">
            <w:pPr>
              <w:pStyle w:val="Compact"/>
            </w:pPr>
            <w:r>
              <w:t>maxValue</w:t>
            </w:r>
          </w:p>
        </w:tc>
        <w:tc>
          <w:tcPr>
            <w:tcW w:w="0" w:type="auto"/>
          </w:tcPr>
          <w:p w14:paraId="6EC19371" w14:textId="77777777" w:rsidR="009B70FE" w:rsidRDefault="00E33E19">
            <w:pPr>
              <w:pStyle w:val="Compact"/>
              <w:jc w:val="right"/>
            </w:pPr>
            <w:r>
              <w:t>127</w:t>
            </w:r>
          </w:p>
        </w:tc>
        <w:tc>
          <w:tcPr>
            <w:tcW w:w="0" w:type="auto"/>
          </w:tcPr>
          <w:p w14:paraId="13423D61" w14:textId="77777777" w:rsidR="009B70FE" w:rsidRDefault="00E33E19">
            <w:pPr>
              <w:pStyle w:val="Compact"/>
              <w:jc w:val="right"/>
            </w:pPr>
            <w:r>
              <w:t>254</w:t>
            </w:r>
          </w:p>
        </w:tc>
        <w:tc>
          <w:tcPr>
            <w:tcW w:w="0" w:type="auto"/>
          </w:tcPr>
          <w:p w14:paraId="6F39784B" w14:textId="77777777" w:rsidR="009B70FE" w:rsidRDefault="00E33E19">
            <w:pPr>
              <w:pStyle w:val="Compact"/>
              <w:jc w:val="right"/>
            </w:pPr>
            <w:r>
              <w:t>32767</w:t>
            </w:r>
          </w:p>
        </w:tc>
        <w:tc>
          <w:tcPr>
            <w:tcW w:w="0" w:type="auto"/>
          </w:tcPr>
          <w:p w14:paraId="0AC8CF15" w14:textId="77777777" w:rsidR="009B70FE" w:rsidRDefault="00E33E19">
            <w:pPr>
              <w:pStyle w:val="Compact"/>
              <w:jc w:val="right"/>
            </w:pPr>
            <w:r>
              <w:t>65534</w:t>
            </w:r>
          </w:p>
        </w:tc>
        <w:tc>
          <w:tcPr>
            <w:tcW w:w="0" w:type="auto"/>
          </w:tcPr>
          <w:p w14:paraId="54BD1997" w14:textId="77777777" w:rsidR="009B70FE" w:rsidRDefault="00E33E19">
            <w:pPr>
              <w:pStyle w:val="Compact"/>
              <w:jc w:val="right"/>
            </w:pPr>
            <w:r>
              <w:t>2</w:t>
            </w:r>
            <w:r>
              <w:rPr>
                <w:vertAlign w:val="superscript"/>
              </w:rPr>
              <w:t>31</w:t>
            </w:r>
            <w:r>
              <w:t xml:space="preserve"> – 1</w:t>
            </w:r>
          </w:p>
        </w:tc>
        <w:tc>
          <w:tcPr>
            <w:tcW w:w="0" w:type="auto"/>
          </w:tcPr>
          <w:p w14:paraId="758BA233" w14:textId="77777777" w:rsidR="009B70FE" w:rsidRDefault="00E33E19">
            <w:pPr>
              <w:pStyle w:val="Compact"/>
              <w:jc w:val="right"/>
            </w:pPr>
            <w:r>
              <w:t>2</w:t>
            </w:r>
            <w:r>
              <w:rPr>
                <w:vertAlign w:val="superscript"/>
              </w:rPr>
              <w:t>32</w:t>
            </w:r>
            <w:r>
              <w:t xml:space="preserve"> – 2</w:t>
            </w:r>
          </w:p>
        </w:tc>
        <w:tc>
          <w:tcPr>
            <w:tcW w:w="0" w:type="auto"/>
          </w:tcPr>
          <w:p w14:paraId="08DA7165" w14:textId="77777777" w:rsidR="009B70FE" w:rsidRDefault="00E33E19">
            <w:pPr>
              <w:pStyle w:val="Compact"/>
              <w:jc w:val="right"/>
            </w:pPr>
            <w:r>
              <w:t>2</w:t>
            </w:r>
            <w:r>
              <w:rPr>
                <w:vertAlign w:val="superscript"/>
              </w:rPr>
              <w:t>63</w:t>
            </w:r>
            <w:r>
              <w:t xml:space="preserve"> – 1</w:t>
            </w:r>
          </w:p>
        </w:tc>
        <w:tc>
          <w:tcPr>
            <w:tcW w:w="0" w:type="auto"/>
          </w:tcPr>
          <w:p w14:paraId="3F3CF4B3" w14:textId="77777777" w:rsidR="009B70FE" w:rsidRDefault="00E33E19">
            <w:pPr>
              <w:pStyle w:val="Compact"/>
              <w:jc w:val="right"/>
            </w:pPr>
            <w:r>
              <w:t>2</w:t>
            </w:r>
            <w:r>
              <w:rPr>
                <w:vertAlign w:val="superscript"/>
              </w:rPr>
              <w:t>64</w:t>
            </w:r>
            <w:r>
              <w:t xml:space="preserve"> – 2</w:t>
            </w:r>
          </w:p>
        </w:tc>
      </w:tr>
      <w:tr w:rsidR="009B70FE" w14:paraId="525DFDCE" w14:textId="77777777">
        <w:tc>
          <w:tcPr>
            <w:tcW w:w="0" w:type="auto"/>
          </w:tcPr>
          <w:p w14:paraId="10CB730E" w14:textId="77777777" w:rsidR="009B70FE" w:rsidRDefault="00E33E19">
            <w:pPr>
              <w:pStyle w:val="Compact"/>
            </w:pPr>
            <w:r>
              <w:t>nullValue</w:t>
            </w:r>
          </w:p>
        </w:tc>
        <w:tc>
          <w:tcPr>
            <w:tcW w:w="0" w:type="auto"/>
          </w:tcPr>
          <w:p w14:paraId="680992E3" w14:textId="77777777" w:rsidR="009B70FE" w:rsidRDefault="00E33E19">
            <w:pPr>
              <w:pStyle w:val="Compact"/>
              <w:jc w:val="right"/>
            </w:pPr>
            <w:r>
              <w:t>–128</w:t>
            </w:r>
          </w:p>
        </w:tc>
        <w:tc>
          <w:tcPr>
            <w:tcW w:w="0" w:type="auto"/>
          </w:tcPr>
          <w:p w14:paraId="5254EE26" w14:textId="77777777" w:rsidR="009B70FE" w:rsidRDefault="00E33E19">
            <w:pPr>
              <w:pStyle w:val="Compact"/>
              <w:jc w:val="right"/>
            </w:pPr>
            <w:r>
              <w:t>255</w:t>
            </w:r>
          </w:p>
        </w:tc>
        <w:tc>
          <w:tcPr>
            <w:tcW w:w="0" w:type="auto"/>
          </w:tcPr>
          <w:p w14:paraId="1F40FFEC" w14:textId="77777777" w:rsidR="009B70FE" w:rsidRDefault="00E33E19">
            <w:pPr>
              <w:pStyle w:val="Compact"/>
              <w:jc w:val="right"/>
            </w:pPr>
            <w:r>
              <w:t>–32768</w:t>
            </w:r>
          </w:p>
        </w:tc>
        <w:tc>
          <w:tcPr>
            <w:tcW w:w="0" w:type="auto"/>
          </w:tcPr>
          <w:p w14:paraId="1BA6CB97" w14:textId="77777777" w:rsidR="009B70FE" w:rsidRDefault="00E33E19">
            <w:pPr>
              <w:pStyle w:val="Compact"/>
              <w:jc w:val="right"/>
            </w:pPr>
            <w:r>
              <w:t>65535</w:t>
            </w:r>
          </w:p>
        </w:tc>
        <w:tc>
          <w:tcPr>
            <w:tcW w:w="0" w:type="auto"/>
          </w:tcPr>
          <w:p w14:paraId="68DD24F0" w14:textId="77777777" w:rsidR="009B70FE" w:rsidRDefault="00E33E19">
            <w:pPr>
              <w:pStyle w:val="Compact"/>
              <w:jc w:val="right"/>
            </w:pPr>
            <w:r>
              <w:t>–2</w:t>
            </w:r>
            <w:r>
              <w:rPr>
                <w:vertAlign w:val="superscript"/>
              </w:rPr>
              <w:t>31</w:t>
            </w:r>
          </w:p>
        </w:tc>
        <w:tc>
          <w:tcPr>
            <w:tcW w:w="0" w:type="auto"/>
          </w:tcPr>
          <w:p w14:paraId="06DEF72A" w14:textId="77777777" w:rsidR="009B70FE" w:rsidRDefault="00E33E19">
            <w:pPr>
              <w:pStyle w:val="Compact"/>
              <w:jc w:val="right"/>
            </w:pPr>
            <w:r>
              <w:t>2</w:t>
            </w:r>
            <w:r>
              <w:rPr>
                <w:vertAlign w:val="superscript"/>
              </w:rPr>
              <w:t>32</w:t>
            </w:r>
            <w:r>
              <w:t xml:space="preserve"> – 1</w:t>
            </w:r>
          </w:p>
        </w:tc>
        <w:tc>
          <w:tcPr>
            <w:tcW w:w="0" w:type="auto"/>
          </w:tcPr>
          <w:p w14:paraId="32BCAFEB" w14:textId="77777777" w:rsidR="009B70FE" w:rsidRDefault="00E33E19">
            <w:pPr>
              <w:pStyle w:val="Compact"/>
              <w:jc w:val="right"/>
            </w:pPr>
            <w:r>
              <w:t>–2</w:t>
            </w:r>
            <w:r>
              <w:rPr>
                <w:vertAlign w:val="superscript"/>
              </w:rPr>
              <w:t>63</w:t>
            </w:r>
          </w:p>
        </w:tc>
        <w:tc>
          <w:tcPr>
            <w:tcW w:w="0" w:type="auto"/>
          </w:tcPr>
          <w:p w14:paraId="0BB5A3EA" w14:textId="77777777" w:rsidR="009B70FE" w:rsidRDefault="00E33E19">
            <w:pPr>
              <w:pStyle w:val="Compact"/>
              <w:jc w:val="right"/>
            </w:pPr>
            <w:r>
              <w:t>2</w:t>
            </w:r>
            <w:r>
              <w:rPr>
                <w:vertAlign w:val="superscript"/>
              </w:rPr>
              <w:t>64</w:t>
            </w:r>
            <w:r>
              <w:t xml:space="preserve"> – 1</w:t>
            </w:r>
          </w:p>
        </w:tc>
      </w:tr>
    </w:tbl>
    <w:p w14:paraId="7ADEB1B5" w14:textId="77777777" w:rsidR="009B70FE" w:rsidRDefault="00E33E19">
      <w:pPr>
        <w:pStyle w:val="Heading3"/>
      </w:pPr>
      <w:bookmarkStart w:id="419" w:name="byte-order"/>
      <w:bookmarkStart w:id="420" w:name="_Toc57061857"/>
      <w:bookmarkStart w:id="421" w:name="_Toc54858820"/>
      <w:r>
        <w:t>Byte order</w:t>
      </w:r>
      <w:bookmarkEnd w:id="419"/>
      <w:bookmarkEnd w:id="420"/>
      <w:bookmarkEnd w:id="421"/>
    </w:p>
    <w:p w14:paraId="4C545FD8" w14:textId="77777777" w:rsidR="009B70FE" w:rsidRDefault="00E33E19">
      <w:pPr>
        <w:pStyle w:val="FirstParagraph"/>
      </w:pPr>
      <w:r>
        <w:t>The byte order of integer fields, and for derived types that use integer components, is specified globally in a message schema. Little-Endian order is the default encoding, meaning that the least significant byte is serialized first on the wire.</w:t>
      </w:r>
    </w:p>
    <w:p w14:paraId="5BEDBB4E" w14:textId="76A7A32B" w:rsidR="009B70FE" w:rsidRDefault="00E33E19">
      <w:pPr>
        <w:pStyle w:val="BodyText"/>
      </w:pPr>
      <w:r>
        <w:t xml:space="preserve">See section </w:t>
      </w:r>
      <w:hyperlink w:anchor="messageschema-attributes">
        <w:r>
          <w:rPr>
            <w:rStyle w:val="Hyperlink"/>
            <w:i/>
          </w:rPr>
          <w:t>Message schema attributes</w:t>
        </w:r>
      </w:hyperlink>
      <w:del w:id="422" w:author="Errata" w:date="2020-11-24T10:42:00Z">
        <w:r w:rsidR="005413C0">
          <w:delText>4.3.1</w:delText>
        </w:r>
      </w:del>
      <w:r>
        <w:t xml:space="preserve"> for </w:t>
      </w:r>
      <w:ins w:id="423" w:author="Errata" w:date="2020-11-24T10:42:00Z">
        <w:r>
          <w:t xml:space="preserve">the </w:t>
        </w:r>
      </w:ins>
      <w:r>
        <w:t>specification</w:t>
      </w:r>
      <w:del w:id="424" w:author="Errata" w:date="2020-11-24T10:42:00Z">
        <w:r w:rsidR="005413C0">
          <w:delText xml:space="preserve"> of message schema attributes</w:delText>
        </w:r>
      </w:del>
      <w:r>
        <w:t>, including byteOrder. Message schema designers should specify the byte order most appropriate to their system architecture and that of their counterparties.</w:t>
      </w:r>
    </w:p>
    <w:p w14:paraId="4A37975F" w14:textId="77777777" w:rsidR="009B70FE" w:rsidRDefault="00E33E19">
      <w:pPr>
        <w:pStyle w:val="Heading3"/>
      </w:pPr>
      <w:bookmarkStart w:id="425" w:name="integer-encoding-specifications"/>
      <w:bookmarkStart w:id="426" w:name="_Toc57061858"/>
      <w:bookmarkStart w:id="427" w:name="_Toc54858821"/>
      <w:r>
        <w:t>Integer encoding specifications</w:t>
      </w:r>
      <w:bookmarkEnd w:id="425"/>
      <w:bookmarkEnd w:id="426"/>
      <w:bookmarkEnd w:id="427"/>
    </w:p>
    <w:p w14:paraId="51B6F0E7" w14:textId="77777777" w:rsidR="009B70FE" w:rsidRDefault="00E33E19">
      <w:pPr>
        <w:pStyle w:val="FirstParagraph"/>
      </w:pPr>
      <w:r>
        <w:t>By nature, integers map to simple encodings. These are valid encoding specifications for each of the integer primitive types.</w:t>
      </w:r>
    </w:p>
    <w:p w14:paraId="72449C24"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"int8"</w:t>
      </w:r>
      <w:r w:rsidRPr="007F3CCA">
        <w:rPr>
          <w:rStyle w:val="OtherTok"/>
          <w:lang w:val="en-US"/>
        </w:rPr>
        <w:t xml:space="preserve"> primitiveType=</w:t>
      </w:r>
      <w:r w:rsidRPr="007F3CCA">
        <w:rPr>
          <w:rStyle w:val="StringTok"/>
          <w:lang w:val="en-US"/>
        </w:rPr>
        <w:t>"int8"</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"int16"</w:t>
      </w:r>
      <w:r w:rsidRPr="007F3CCA">
        <w:rPr>
          <w:rStyle w:val="OtherTok"/>
          <w:lang w:val="en-US"/>
        </w:rPr>
        <w:t xml:space="preserve"> primitiveType=</w:t>
      </w:r>
      <w:r w:rsidRPr="007F3CCA">
        <w:rPr>
          <w:rStyle w:val="StringTok"/>
          <w:lang w:val="en-US"/>
        </w:rPr>
        <w:t>"int16"</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"int32"</w:t>
      </w:r>
      <w:r w:rsidRPr="007F3CCA">
        <w:rPr>
          <w:rStyle w:val="OtherTok"/>
          <w:lang w:val="en-US"/>
        </w:rPr>
        <w:t xml:space="preserve"> primitiveType=</w:t>
      </w:r>
      <w:r w:rsidRPr="007F3CCA">
        <w:rPr>
          <w:rStyle w:val="StringTok"/>
          <w:lang w:val="en-US"/>
        </w:rPr>
        <w:t>"int32"</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"int64"</w:t>
      </w:r>
      <w:r w:rsidRPr="007F3CCA">
        <w:rPr>
          <w:rStyle w:val="OtherTok"/>
          <w:lang w:val="en-US"/>
        </w:rPr>
        <w:t xml:space="preserve"> primitiveType=</w:t>
      </w:r>
      <w:r w:rsidRPr="007F3CCA">
        <w:rPr>
          <w:rStyle w:val="StringTok"/>
          <w:lang w:val="en-US"/>
        </w:rPr>
        <w:t>"int64"</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lastRenderedPageBreak/>
        <w:t>&lt;type</w:t>
      </w:r>
      <w:r w:rsidRPr="007F3CCA">
        <w:rPr>
          <w:rStyle w:val="OtherTok"/>
          <w:lang w:val="en-US"/>
        </w:rPr>
        <w:t xml:space="preserve"> name=</w:t>
      </w:r>
      <w:r w:rsidRPr="007F3CCA">
        <w:rPr>
          <w:rStyle w:val="StringTok"/>
          <w:lang w:val="en-US"/>
        </w:rPr>
        <w:t>"uint8"</w:t>
      </w:r>
      <w:r w:rsidRPr="007F3CCA">
        <w:rPr>
          <w:rStyle w:val="OtherTok"/>
          <w:lang w:val="en-US"/>
        </w:rPr>
        <w:t xml:space="preserve"> primitiveType=</w:t>
      </w:r>
      <w:r w:rsidRPr="007F3CCA">
        <w:rPr>
          <w:rStyle w:val="StringTok"/>
          <w:lang w:val="en-US"/>
        </w:rPr>
        <w:t>"uint8"</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"uint16"</w:t>
      </w:r>
      <w:r w:rsidRPr="007F3CCA">
        <w:rPr>
          <w:rStyle w:val="OtherTok"/>
          <w:lang w:val="en-US"/>
        </w:rPr>
        <w:t xml:space="preserve"> primitiveType=</w:t>
      </w:r>
      <w:r w:rsidRPr="007F3CCA">
        <w:rPr>
          <w:rStyle w:val="StringTok"/>
          <w:lang w:val="en-US"/>
        </w:rPr>
        <w:t>"uint16"</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"uint32"</w:t>
      </w:r>
      <w:r w:rsidRPr="007F3CCA">
        <w:rPr>
          <w:rStyle w:val="OtherTok"/>
          <w:lang w:val="en-US"/>
        </w:rPr>
        <w:t xml:space="preserve"> primitiveType=</w:t>
      </w:r>
      <w:r w:rsidRPr="007F3CCA">
        <w:rPr>
          <w:rStyle w:val="StringTok"/>
          <w:lang w:val="en-US"/>
        </w:rPr>
        <w:t>"uint32"</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"uint64"</w:t>
      </w:r>
      <w:r w:rsidRPr="007F3CCA">
        <w:rPr>
          <w:rStyle w:val="OtherTok"/>
          <w:lang w:val="en-US"/>
        </w:rPr>
        <w:t xml:space="preserve"> primitiveType=</w:t>
      </w:r>
      <w:r w:rsidRPr="007F3CCA">
        <w:rPr>
          <w:rStyle w:val="StringTok"/>
          <w:lang w:val="en-US"/>
        </w:rPr>
        <w:t>"uint64"</w:t>
      </w:r>
      <w:r w:rsidRPr="007F3CCA">
        <w:rPr>
          <w:rStyle w:val="NormalTok"/>
          <w:lang w:val="en-US"/>
        </w:rPr>
        <w:t xml:space="preserve"> </w:t>
      </w:r>
      <w:r w:rsidRPr="007F3CCA">
        <w:rPr>
          <w:rStyle w:val="KeywordTok"/>
          <w:lang w:val="en-US"/>
        </w:rPr>
        <w:t>/&gt;</w:t>
      </w:r>
    </w:p>
    <w:p w14:paraId="4D270332" w14:textId="77777777" w:rsidR="009B70FE" w:rsidRDefault="00E33E19">
      <w:pPr>
        <w:pStyle w:val="Heading3"/>
      </w:pPr>
      <w:bookmarkStart w:id="428" w:name="examples-of-integer-fields"/>
      <w:bookmarkStart w:id="429" w:name="_Toc57061859"/>
      <w:bookmarkStart w:id="430" w:name="_Toc54858822"/>
      <w:r>
        <w:t>Examples of integer fields</w:t>
      </w:r>
      <w:bookmarkEnd w:id="428"/>
      <w:bookmarkEnd w:id="429"/>
      <w:bookmarkEnd w:id="430"/>
    </w:p>
    <w:p w14:paraId="6CB26137" w14:textId="77777777" w:rsidR="009B70FE" w:rsidRDefault="00E33E19">
      <w:pPr>
        <w:pStyle w:val="FirstParagraph"/>
      </w:pPr>
      <w:r>
        <w:t>Examples show example schemas and encoded bytes on the wire as hexadecimal digits in Little-Endian byte order.</w:t>
      </w:r>
    </w:p>
    <w:p w14:paraId="124862D6" w14:textId="77777777" w:rsidR="009B70FE" w:rsidRDefault="00E33E19">
      <w:pPr>
        <w:pStyle w:val="BodyText"/>
      </w:pPr>
      <w:r>
        <w:t>Example integer field specification</w:t>
      </w:r>
    </w:p>
    <w:p w14:paraId="7E0455EC" w14:textId="77777777" w:rsidR="009B70FE" w:rsidRPr="007F3CCA" w:rsidRDefault="00E33E19">
      <w:pPr>
        <w:pStyle w:val="SourceCode"/>
        <w:rPr>
          <w:lang w:val="en-US"/>
        </w:rPr>
      </w:pPr>
      <w:r w:rsidRPr="007F3CCA">
        <w:rPr>
          <w:rStyle w:val="KeywordTok"/>
          <w:lang w:val="en-US"/>
        </w:rPr>
        <w:t>&lt;field</w:t>
      </w:r>
      <w:r w:rsidRPr="007F3CCA">
        <w:rPr>
          <w:rStyle w:val="OtherTok"/>
          <w:lang w:val="en-US"/>
        </w:rPr>
        <w:t xml:space="preserve"> type=</w:t>
      </w:r>
      <w:r w:rsidRPr="007F3CCA">
        <w:rPr>
          <w:rStyle w:val="StringTok"/>
          <w:lang w:val="en-US"/>
        </w:rPr>
        <w:t>"uint32"</w:t>
      </w:r>
      <w:r w:rsidRPr="007F3CCA">
        <w:rPr>
          <w:rStyle w:val="OtherTok"/>
          <w:lang w:val="en-US"/>
        </w:rPr>
        <w:t xml:space="preserve"> name=</w:t>
      </w:r>
      <w:r w:rsidRPr="007F3CCA">
        <w:rPr>
          <w:rStyle w:val="StringTok"/>
          <w:lang w:val="en-US"/>
        </w:rPr>
        <w:t>"ListSeqNo"</w:t>
      </w:r>
      <w:r w:rsidRPr="007F3CCA">
        <w:rPr>
          <w:rStyle w:val="OtherTok"/>
          <w:lang w:val="en-US"/>
        </w:rPr>
        <w:t xml:space="preserve"> id=</w:t>
      </w:r>
      <w:r w:rsidRPr="007F3CCA">
        <w:rPr>
          <w:rStyle w:val="StringTok"/>
          <w:lang w:val="en-US"/>
        </w:rPr>
        <w:t>"67"</w:t>
      </w:r>
      <w:r w:rsidRPr="007F3CCA">
        <w:rPr>
          <w:rStyle w:val="OtherTok"/>
          <w:lang w:val="en-US"/>
        </w:rPr>
        <w:t xml:space="preserve"> semanticType=</w:t>
      </w:r>
      <w:r w:rsidRPr="007F3CCA">
        <w:rPr>
          <w:rStyle w:val="StringTok"/>
          <w:lang w:val="en-US"/>
        </w:rPr>
        <w:t>"int"</w:t>
      </w:r>
      <w:r w:rsidRPr="007F3CCA">
        <w:rPr>
          <w:lang w:val="en-US"/>
        </w:rPr>
        <w:br/>
      </w:r>
      <w:r w:rsidRPr="007F3CCA">
        <w:rPr>
          <w:rStyle w:val="OtherTok"/>
          <w:lang w:val="en-US"/>
        </w:rPr>
        <w:t xml:space="preserve"> description=</w:t>
      </w:r>
      <w:r w:rsidRPr="007F3CCA">
        <w:rPr>
          <w:rStyle w:val="StringTok"/>
          <w:lang w:val="en-US"/>
        </w:rPr>
        <w:t>"Order number within the list"</w:t>
      </w:r>
      <w:r w:rsidRPr="007F3CCA">
        <w:rPr>
          <w:rStyle w:val="NormalTok"/>
          <w:lang w:val="en-US"/>
        </w:rPr>
        <w:t xml:space="preserve"> </w:t>
      </w:r>
      <w:r w:rsidRPr="007F3CCA">
        <w:rPr>
          <w:rStyle w:val="KeywordTok"/>
          <w:lang w:val="en-US"/>
        </w:rPr>
        <w:t>/&gt;</w:t>
      </w:r>
    </w:p>
    <w:p w14:paraId="0761490E" w14:textId="77777777" w:rsidR="009B70FE" w:rsidRDefault="00E33E19">
      <w:pPr>
        <w:pStyle w:val="FirstParagraph"/>
      </w:pPr>
      <w:r>
        <w:t>Value on the wire - uint32 value decimal 10,000, hexadecimal 2710.</w:t>
      </w:r>
    </w:p>
    <w:p w14:paraId="3A3C5D8D" w14:textId="77777777" w:rsidR="009B70FE" w:rsidRDefault="00E33E19">
      <w:pPr>
        <w:pStyle w:val="BodyText"/>
      </w:pPr>
      <w:r>
        <w:rPr>
          <w:rStyle w:val="VerbatimChar"/>
        </w:rPr>
        <w:t>10270000</w:t>
      </w:r>
    </w:p>
    <w:p w14:paraId="38DDBE4B" w14:textId="77777777" w:rsidR="009B70FE" w:rsidRDefault="00E33E19">
      <w:pPr>
        <w:pStyle w:val="BodyText"/>
      </w:pPr>
      <w:r>
        <w:t>Optional field with a valid range 0-6</w:t>
      </w:r>
    </w:p>
    <w:p w14:paraId="2DDA1572"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"range06"</w:t>
      </w:r>
      <w:r w:rsidRPr="007F3CCA">
        <w:rPr>
          <w:rStyle w:val="OtherTok"/>
          <w:lang w:val="en-US"/>
        </w:rPr>
        <w:t xml:space="preserve"> primitiveType=</w:t>
      </w:r>
      <w:r w:rsidRPr="007F3CCA">
        <w:rPr>
          <w:rStyle w:val="StringTok"/>
          <w:lang w:val="en-US"/>
        </w:rPr>
        <w:t>"uint8"</w:t>
      </w:r>
      <w:r w:rsidRPr="007F3CCA">
        <w:rPr>
          <w:rStyle w:val="OtherTok"/>
          <w:lang w:val="en-US"/>
        </w:rPr>
        <w:t xml:space="preserve"> maxValue=</w:t>
      </w:r>
      <w:r w:rsidRPr="007F3CCA">
        <w:rPr>
          <w:rStyle w:val="StringTok"/>
          <w:lang w:val="en-US"/>
        </w:rPr>
        <w:t>"6"</w:t>
      </w:r>
      <w:r w:rsidRPr="007F3CCA">
        <w:rPr>
          <w:lang w:val="en-US"/>
        </w:rPr>
        <w:br/>
      </w:r>
      <w:r w:rsidRPr="007F3CCA">
        <w:rPr>
          <w:rStyle w:val="OtherTok"/>
          <w:lang w:val="en-US"/>
        </w:rPr>
        <w:t xml:space="preserve"> presence=</w:t>
      </w:r>
      <w:r w:rsidRPr="007F3CCA">
        <w:rPr>
          <w:rStyle w:val="StringTok"/>
          <w:lang w:val="en-US"/>
        </w:rPr>
        <w:t>"optional"</w:t>
      </w:r>
      <w:r w:rsidRPr="007F3CCA">
        <w:rPr>
          <w:rStyle w:val="OtherTok"/>
          <w:lang w:val="en-US"/>
        </w:rPr>
        <w:t xml:space="preserve"> nullValue=</w:t>
      </w:r>
      <w:r w:rsidRPr="007F3CCA">
        <w:rPr>
          <w:rStyle w:val="StringTok"/>
          <w:lang w:val="en-US"/>
        </w:rPr>
        <w:t>"255"</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&lt;field</w:t>
      </w:r>
      <w:r w:rsidRPr="007F3CCA">
        <w:rPr>
          <w:rStyle w:val="OtherTok"/>
          <w:lang w:val="en-US"/>
        </w:rPr>
        <w:t xml:space="preserve"> type=</w:t>
      </w:r>
      <w:r w:rsidRPr="007F3CCA">
        <w:rPr>
          <w:rStyle w:val="StringTok"/>
          <w:lang w:val="en-US"/>
        </w:rPr>
        <w:t>"range06"</w:t>
      </w:r>
      <w:r w:rsidRPr="007F3CCA">
        <w:rPr>
          <w:rStyle w:val="OtherTok"/>
          <w:lang w:val="en-US"/>
        </w:rPr>
        <w:t xml:space="preserve"> name=</w:t>
      </w:r>
      <w:r w:rsidRPr="007F3CCA">
        <w:rPr>
          <w:rStyle w:val="StringTok"/>
          <w:lang w:val="en-US"/>
        </w:rPr>
        <w:t>"MaxPriceLevels"</w:t>
      </w:r>
      <w:r w:rsidRPr="007F3CCA">
        <w:rPr>
          <w:rStyle w:val="OtherTok"/>
          <w:lang w:val="en-US"/>
        </w:rPr>
        <w:t xml:space="preserve"> id=</w:t>
      </w:r>
      <w:r w:rsidRPr="007F3CCA">
        <w:rPr>
          <w:rStyle w:val="StringTok"/>
          <w:lang w:val="en-US"/>
        </w:rPr>
        <w:t>"1090"</w:t>
      </w:r>
      <w:r w:rsidRPr="007F3CCA">
        <w:rPr>
          <w:lang w:val="en-US"/>
        </w:rPr>
        <w:br/>
      </w:r>
      <w:r w:rsidRPr="007F3CCA">
        <w:rPr>
          <w:rStyle w:val="OtherTok"/>
          <w:lang w:val="en-US"/>
        </w:rPr>
        <w:t xml:space="preserve"> semanticType=</w:t>
      </w:r>
      <w:r w:rsidRPr="007F3CCA">
        <w:rPr>
          <w:rStyle w:val="StringTok"/>
          <w:lang w:val="en-US"/>
        </w:rPr>
        <w:t>"int"</w:t>
      </w:r>
      <w:r w:rsidRPr="007F3CCA">
        <w:rPr>
          <w:rStyle w:val="KeywordTok"/>
          <w:lang w:val="en-US"/>
        </w:rPr>
        <w:t>/&gt;</w:t>
      </w:r>
    </w:p>
    <w:p w14:paraId="227573DB" w14:textId="77777777" w:rsidR="009B70FE" w:rsidRDefault="00E33E19">
      <w:pPr>
        <w:pStyle w:val="FirstParagraph"/>
      </w:pPr>
      <w:r>
        <w:t>Wire format of uint8 value decimal 3.</w:t>
      </w:r>
    </w:p>
    <w:p w14:paraId="0EEA704E" w14:textId="77777777" w:rsidR="009B70FE" w:rsidRDefault="00E33E19">
      <w:pPr>
        <w:pStyle w:val="BodyText"/>
      </w:pPr>
      <w:r>
        <w:rPr>
          <w:rStyle w:val="VerbatimChar"/>
        </w:rPr>
        <w:t>03</w:t>
      </w:r>
    </w:p>
    <w:p w14:paraId="52E30859" w14:textId="77777777" w:rsidR="009B70FE" w:rsidRDefault="00E33E19">
      <w:pPr>
        <w:pStyle w:val="BodyText"/>
      </w:pPr>
      <w:r>
        <w:t>Sequence number field with integer encoding</w:t>
      </w:r>
    </w:p>
    <w:p w14:paraId="6AC41805" w14:textId="77777777" w:rsidR="009B70FE" w:rsidRPr="007F3CCA" w:rsidRDefault="00E33E19">
      <w:pPr>
        <w:pStyle w:val="SourceCode"/>
        <w:rPr>
          <w:lang w:val="en-US"/>
        </w:rPr>
      </w:pPr>
      <w:r w:rsidRPr="007F3CCA">
        <w:rPr>
          <w:rStyle w:val="KeywordTok"/>
          <w:lang w:val="en-US"/>
        </w:rPr>
        <w:t>&lt;field</w:t>
      </w:r>
      <w:r w:rsidRPr="007F3CCA">
        <w:rPr>
          <w:rStyle w:val="OtherTok"/>
          <w:lang w:val="en-US"/>
        </w:rPr>
        <w:t xml:space="preserve"> type=</w:t>
      </w:r>
      <w:r w:rsidRPr="007F3CCA">
        <w:rPr>
          <w:rStyle w:val="StringTok"/>
          <w:lang w:val="en-US"/>
        </w:rPr>
        <w:t>"uint64"</w:t>
      </w:r>
      <w:r w:rsidRPr="007F3CCA">
        <w:rPr>
          <w:rStyle w:val="OtherTok"/>
          <w:lang w:val="en-US"/>
        </w:rPr>
        <w:t xml:space="preserve"> name=</w:t>
      </w:r>
      <w:r w:rsidRPr="007F3CCA">
        <w:rPr>
          <w:rStyle w:val="StringTok"/>
          <w:lang w:val="en-US"/>
        </w:rPr>
        <w:t>"MsgSeqNum"</w:t>
      </w:r>
      <w:r w:rsidRPr="007F3CCA">
        <w:rPr>
          <w:rStyle w:val="OtherTok"/>
          <w:lang w:val="en-US"/>
        </w:rPr>
        <w:t xml:space="preserve"> id=</w:t>
      </w:r>
      <w:r w:rsidRPr="007F3CCA">
        <w:rPr>
          <w:rStyle w:val="StringTok"/>
          <w:lang w:val="en-US"/>
        </w:rPr>
        <w:t>"34"</w:t>
      </w:r>
      <w:r w:rsidRPr="007F3CCA">
        <w:rPr>
          <w:lang w:val="en-US"/>
        </w:rPr>
        <w:br/>
      </w:r>
      <w:r w:rsidRPr="007F3CCA">
        <w:rPr>
          <w:rStyle w:val="OtherTok"/>
          <w:lang w:val="en-US"/>
        </w:rPr>
        <w:t xml:space="preserve"> semanticType=</w:t>
      </w:r>
      <w:r w:rsidRPr="007F3CCA">
        <w:rPr>
          <w:rStyle w:val="StringTok"/>
          <w:lang w:val="en-US"/>
        </w:rPr>
        <w:t>"SeqNum"</w:t>
      </w:r>
      <w:r w:rsidRPr="007F3CCA">
        <w:rPr>
          <w:rStyle w:val="NormalTok"/>
          <w:lang w:val="en-US"/>
        </w:rPr>
        <w:t xml:space="preserve"> </w:t>
      </w:r>
      <w:r w:rsidRPr="007F3CCA">
        <w:rPr>
          <w:rStyle w:val="KeywordTok"/>
          <w:lang w:val="en-US"/>
        </w:rPr>
        <w:t>/&gt;</w:t>
      </w:r>
    </w:p>
    <w:p w14:paraId="7FDA61E9" w14:textId="77777777" w:rsidR="009B70FE" w:rsidRDefault="00E33E19">
      <w:pPr>
        <w:pStyle w:val="FirstParagraph"/>
      </w:pPr>
      <w:r>
        <w:t>Wire format of uint64 value decimal 100,000,000,000, hexadecimal 174876E800.</w:t>
      </w:r>
    </w:p>
    <w:p w14:paraId="77EB2FA3" w14:textId="77777777" w:rsidR="009B70FE" w:rsidRDefault="00E33E19">
      <w:pPr>
        <w:pStyle w:val="BodyText"/>
      </w:pPr>
      <w:r>
        <w:rPr>
          <w:rStyle w:val="VerbatimChar"/>
        </w:rPr>
        <w:t>00e8764817000000</w:t>
      </w:r>
    </w:p>
    <w:p w14:paraId="148F7422" w14:textId="77777777" w:rsidR="009B70FE" w:rsidRDefault="00E33E19">
      <w:pPr>
        <w:pStyle w:val="BodyText"/>
      </w:pPr>
      <w:r>
        <w:t>Wire format of uint16 value decimal 10000, hexadecimal 2710.</w:t>
      </w:r>
    </w:p>
    <w:p w14:paraId="5E66EFD3" w14:textId="77777777" w:rsidR="009B70FE" w:rsidRDefault="00E33E19">
      <w:pPr>
        <w:pStyle w:val="BodyText"/>
      </w:pPr>
      <w:r>
        <w:rPr>
          <w:rStyle w:val="VerbatimChar"/>
        </w:rPr>
        <w:t>1027</w:t>
      </w:r>
    </w:p>
    <w:p w14:paraId="2E0B69B0" w14:textId="77777777" w:rsidR="009B70FE" w:rsidRDefault="00E33E19">
      <w:pPr>
        <w:pStyle w:val="BodyText"/>
      </w:pPr>
      <w:r>
        <w:t>Wire format of uint32 null value 2</w:t>
      </w:r>
      <w:r>
        <w:rPr>
          <w:vertAlign w:val="superscript"/>
        </w:rPr>
        <w:t>32</w:t>
      </w:r>
      <w:r>
        <w:t xml:space="preserve"> - 1</w:t>
      </w:r>
    </w:p>
    <w:p w14:paraId="06E25E55" w14:textId="77777777" w:rsidR="009B70FE" w:rsidRDefault="00E33E19">
      <w:pPr>
        <w:pStyle w:val="BodyText"/>
      </w:pPr>
      <w:r>
        <w:rPr>
          <w:rStyle w:val="VerbatimChar"/>
        </w:rPr>
        <w:t>ffffffff</w:t>
      </w:r>
    </w:p>
    <w:p w14:paraId="35498ABE" w14:textId="77777777" w:rsidR="009B70FE" w:rsidRDefault="00E33E19">
      <w:pPr>
        <w:pStyle w:val="Heading2"/>
      </w:pPr>
      <w:bookmarkStart w:id="431" w:name="decimal-encoding"/>
      <w:bookmarkStart w:id="432" w:name="_Toc57061860"/>
      <w:bookmarkStart w:id="433" w:name="_Toc54858823"/>
      <w:r>
        <w:t>Decimal encoding</w:t>
      </w:r>
      <w:bookmarkEnd w:id="431"/>
      <w:bookmarkEnd w:id="432"/>
      <w:bookmarkEnd w:id="433"/>
    </w:p>
    <w:p w14:paraId="615C66C6" w14:textId="77777777" w:rsidR="009B70FE" w:rsidRDefault="00E33E19">
      <w:pPr>
        <w:pStyle w:val="FirstParagraph"/>
      </w:pPr>
      <w:r>
        <w:t>Decimal encodings should be used for prices and related monetary data types like PriceOffset and Amt.</w:t>
      </w:r>
    </w:p>
    <w:p w14:paraId="30DFAC46" w14:textId="77777777" w:rsidR="009B70FE" w:rsidRDefault="00E33E19">
      <w:pPr>
        <w:pStyle w:val="BodyText"/>
      </w:pPr>
      <w:r>
        <w:t>FIX specifies Qty as a float type to support fractional quantities. However, decimal encoding may be constrained to integer values if that is appropriate to the application or market.</w:t>
      </w:r>
    </w:p>
    <w:p w14:paraId="0FE0B3F4" w14:textId="77777777" w:rsidR="009B70FE" w:rsidRDefault="00E33E19">
      <w:pPr>
        <w:pStyle w:val="Heading3"/>
      </w:pPr>
      <w:bookmarkStart w:id="434" w:name="composite-encodings"/>
      <w:bookmarkStart w:id="435" w:name="_Toc57061861"/>
      <w:bookmarkStart w:id="436" w:name="_Toc54858824"/>
      <w:r>
        <w:t>Composite encodings</w:t>
      </w:r>
      <w:bookmarkEnd w:id="434"/>
      <w:bookmarkEnd w:id="435"/>
      <w:bookmarkEnd w:id="436"/>
    </w:p>
    <w:p w14:paraId="3A6445CC" w14:textId="77777777" w:rsidR="009B70FE" w:rsidRDefault="00E33E19">
      <w:pPr>
        <w:pStyle w:val="FirstParagraph"/>
      </w:pPr>
      <w:r>
        <w:t>Prices are encoded as a scaled decimal, consisting of a signed integer mantissa and signed exponent. For example, a mantissa of 123456 and exponent of -4 represents the decimal number 12.3456.</w:t>
      </w:r>
    </w:p>
    <w:p w14:paraId="33D678C1" w14:textId="77777777" w:rsidR="009B70FE" w:rsidRDefault="00E33E19">
      <w:pPr>
        <w:pStyle w:val="Heading4"/>
      </w:pPr>
      <w:bookmarkStart w:id="437" w:name="mantissa"/>
      <w:bookmarkStart w:id="438" w:name="_Toc57061862"/>
      <w:bookmarkStart w:id="439" w:name="_Toc54858825"/>
      <w:r>
        <w:t>Mantissa</w:t>
      </w:r>
      <w:bookmarkEnd w:id="437"/>
      <w:bookmarkEnd w:id="438"/>
      <w:bookmarkEnd w:id="439"/>
    </w:p>
    <w:p w14:paraId="45E34F31" w14:textId="77777777" w:rsidR="009B70FE" w:rsidRDefault="00E33E19">
      <w:pPr>
        <w:pStyle w:val="FirstParagraph"/>
      </w:pPr>
      <w:r>
        <w:t>Mantissa represents the significant digits of a decimal number. Mantissa is a commonly used term in computing, but it is properly known in mathematics as significand or coefficient.</w:t>
      </w:r>
    </w:p>
    <w:p w14:paraId="3C61E4CA" w14:textId="77777777" w:rsidR="009B70FE" w:rsidRDefault="00E33E19">
      <w:pPr>
        <w:pStyle w:val="Heading4"/>
      </w:pPr>
      <w:bookmarkStart w:id="440" w:name="exponent"/>
      <w:bookmarkStart w:id="441" w:name="_Toc57061863"/>
      <w:bookmarkStart w:id="442" w:name="_Toc54858826"/>
      <w:r>
        <w:t>Exponent</w:t>
      </w:r>
      <w:bookmarkEnd w:id="440"/>
      <w:bookmarkEnd w:id="441"/>
      <w:bookmarkEnd w:id="442"/>
    </w:p>
    <w:p w14:paraId="1292F8FF" w14:textId="77777777" w:rsidR="009B70FE" w:rsidRDefault="00E33E19">
      <w:pPr>
        <w:pStyle w:val="FirstParagraph"/>
      </w:pPr>
      <w:r>
        <w:t>Exponent represents scale of a decimal number as a power of 10.</w:t>
      </w:r>
    </w:p>
    <w:p w14:paraId="2B66F96C" w14:textId="77777777" w:rsidR="009B70FE" w:rsidRDefault="00E33E19">
      <w:pPr>
        <w:pStyle w:val="Heading4"/>
      </w:pPr>
      <w:bookmarkStart w:id="443" w:name="floating-point-and-fixed-point-encodings"/>
      <w:bookmarkStart w:id="444" w:name="_Toc57061864"/>
      <w:bookmarkStart w:id="445" w:name="_Toc54858827"/>
      <w:r>
        <w:t>Floating point and fixed point encodings</w:t>
      </w:r>
      <w:bookmarkEnd w:id="443"/>
      <w:bookmarkEnd w:id="444"/>
      <w:bookmarkEnd w:id="445"/>
    </w:p>
    <w:p w14:paraId="287B7336" w14:textId="77777777" w:rsidR="009B70FE" w:rsidRDefault="00E33E19">
      <w:pPr>
        <w:pStyle w:val="FirstParagraph"/>
      </w:pPr>
      <w:r>
        <w:t>A floating-point decimal transmits the exponent on the wire while a fixed-point decimal specifies a fixed exponent in a message schema. A constant negative exponent specifies a number of assumed decimal places to the right of the decimal point.</w:t>
      </w:r>
    </w:p>
    <w:p w14:paraId="22FFA354" w14:textId="77777777" w:rsidR="009B70FE" w:rsidRDefault="00E33E19">
      <w:pPr>
        <w:pStyle w:val="BodyText"/>
      </w:pPr>
      <w:r>
        <w:lastRenderedPageBreak/>
        <w:t>Implementations should support both 32</w:t>
      </w:r>
      <w:ins w:id="446" w:author="Errata" w:date="2020-11-24T10:42:00Z">
        <w:r>
          <w:t>-</w:t>
        </w:r>
      </w:ins>
      <w:r>
        <w:t>bit and 64</w:t>
      </w:r>
      <w:ins w:id="447" w:author="Errata" w:date="2020-11-24T10:42:00Z">
        <w:r>
          <w:t>-</w:t>
        </w:r>
      </w:ins>
      <w:r>
        <w:t>bit mantissa. The usage depends on the data range that must be represented for a particular application. It is expected that an 8</w:t>
      </w:r>
      <w:ins w:id="448" w:author="Errata" w:date="2020-11-24T10:42:00Z">
        <w:r>
          <w:t>-</w:t>
        </w:r>
      </w:ins>
      <w:r>
        <w:t>bit exponent should be sufficient for all FIX uses.</w:t>
      </w:r>
    </w:p>
    <w:tbl>
      <w:tblPr>
        <w:tblStyle w:val="Table"/>
        <w:tblW w:w="0" w:type="pct"/>
        <w:tblLook w:val="07E0" w:firstRow="1" w:lastRow="1" w:firstColumn="1" w:lastColumn="1" w:noHBand="1" w:noVBand="1"/>
      </w:tblPr>
      <w:tblGrid>
        <w:gridCol w:w="1388"/>
        <w:gridCol w:w="2039"/>
        <w:gridCol w:w="3613"/>
        <w:gridCol w:w="1461"/>
      </w:tblGrid>
      <w:tr w:rsidR="009B70FE" w14:paraId="636FF1B4"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42996A5" w14:textId="77777777" w:rsidR="009B70FE" w:rsidRDefault="00E33E19">
            <w:pPr>
              <w:pStyle w:val="Compact"/>
            </w:pPr>
            <w:r>
              <w:t>Encoding type</w:t>
            </w:r>
          </w:p>
        </w:tc>
        <w:tc>
          <w:tcPr>
            <w:tcW w:w="0" w:type="auto"/>
            <w:tcBorders>
              <w:bottom w:val="single" w:sz="0" w:space="0" w:color="auto"/>
            </w:tcBorders>
            <w:vAlign w:val="bottom"/>
          </w:tcPr>
          <w:p w14:paraId="0A851C93" w14:textId="77777777" w:rsidR="009B70FE" w:rsidRDefault="00E33E19">
            <w:pPr>
              <w:pStyle w:val="Compact"/>
            </w:pPr>
            <w:r>
              <w:t>Description</w:t>
            </w:r>
          </w:p>
        </w:tc>
        <w:tc>
          <w:tcPr>
            <w:tcW w:w="0" w:type="auto"/>
            <w:tcBorders>
              <w:bottom w:val="single" w:sz="0" w:space="0" w:color="auto"/>
            </w:tcBorders>
            <w:vAlign w:val="bottom"/>
          </w:tcPr>
          <w:p w14:paraId="2FA5E4B5" w14:textId="77777777" w:rsidR="009B70FE" w:rsidRDefault="00E33E19">
            <w:pPr>
              <w:pStyle w:val="Compact"/>
            </w:pPr>
            <w:r>
              <w:t>Backing primitives</w:t>
            </w:r>
          </w:p>
        </w:tc>
        <w:tc>
          <w:tcPr>
            <w:tcW w:w="0" w:type="auto"/>
            <w:tcBorders>
              <w:bottom w:val="single" w:sz="0" w:space="0" w:color="auto"/>
            </w:tcBorders>
            <w:vAlign w:val="bottom"/>
          </w:tcPr>
          <w:p w14:paraId="0A43BB2A" w14:textId="77777777" w:rsidR="009B70FE" w:rsidRDefault="00E33E19">
            <w:pPr>
              <w:pStyle w:val="Compact"/>
              <w:jc w:val="right"/>
            </w:pPr>
            <w:r>
              <w:t>Length (octets)</w:t>
            </w:r>
          </w:p>
        </w:tc>
      </w:tr>
      <w:tr w:rsidR="009B70FE" w14:paraId="6D87D5F6" w14:textId="77777777">
        <w:tc>
          <w:tcPr>
            <w:tcW w:w="0" w:type="auto"/>
          </w:tcPr>
          <w:p w14:paraId="5898701D" w14:textId="77777777" w:rsidR="009B70FE" w:rsidRDefault="00E33E19">
            <w:pPr>
              <w:pStyle w:val="Compact"/>
            </w:pPr>
            <w:r>
              <w:t>decimal</w:t>
            </w:r>
          </w:p>
        </w:tc>
        <w:tc>
          <w:tcPr>
            <w:tcW w:w="0" w:type="auto"/>
          </w:tcPr>
          <w:p w14:paraId="6B11EDB0" w14:textId="77777777" w:rsidR="009B70FE" w:rsidRDefault="00E33E19">
            <w:pPr>
              <w:pStyle w:val="Compact"/>
            </w:pPr>
            <w:r>
              <w:t>Floating-point decimal</w:t>
            </w:r>
          </w:p>
        </w:tc>
        <w:tc>
          <w:tcPr>
            <w:tcW w:w="0" w:type="auto"/>
          </w:tcPr>
          <w:p w14:paraId="29D85B05" w14:textId="77777777" w:rsidR="009B70FE" w:rsidRDefault="00E33E19">
            <w:pPr>
              <w:pStyle w:val="Compact"/>
            </w:pPr>
            <w:r>
              <w:t>Composite: int64 mantissa, int8 exponent</w:t>
            </w:r>
          </w:p>
        </w:tc>
        <w:tc>
          <w:tcPr>
            <w:tcW w:w="0" w:type="auto"/>
          </w:tcPr>
          <w:p w14:paraId="6C289FD0" w14:textId="77777777" w:rsidR="009B70FE" w:rsidRDefault="00E33E19">
            <w:pPr>
              <w:pStyle w:val="Compact"/>
              <w:jc w:val="right"/>
            </w:pPr>
            <w:r>
              <w:t>9</w:t>
            </w:r>
          </w:p>
        </w:tc>
      </w:tr>
      <w:tr w:rsidR="009B70FE" w14:paraId="0BD7BEA2" w14:textId="77777777">
        <w:tc>
          <w:tcPr>
            <w:tcW w:w="0" w:type="auto"/>
          </w:tcPr>
          <w:p w14:paraId="0F2831AF" w14:textId="77777777" w:rsidR="009B70FE" w:rsidRDefault="00E33E19">
            <w:pPr>
              <w:pStyle w:val="Compact"/>
            </w:pPr>
            <w:r>
              <w:t>decimal64</w:t>
            </w:r>
          </w:p>
        </w:tc>
        <w:tc>
          <w:tcPr>
            <w:tcW w:w="0" w:type="auto"/>
          </w:tcPr>
          <w:p w14:paraId="1406CF08" w14:textId="77777777" w:rsidR="009B70FE" w:rsidRDefault="00E33E19">
            <w:pPr>
              <w:pStyle w:val="Compact"/>
            </w:pPr>
            <w:r>
              <w:t>Fixed-point decimal</w:t>
            </w:r>
          </w:p>
        </w:tc>
        <w:tc>
          <w:tcPr>
            <w:tcW w:w="0" w:type="auto"/>
          </w:tcPr>
          <w:p w14:paraId="6441322E" w14:textId="77777777" w:rsidR="009B70FE" w:rsidRDefault="00E33E19">
            <w:pPr>
              <w:pStyle w:val="Compact"/>
            </w:pPr>
            <w:r>
              <w:t>int64 mantissa, constant exponent</w:t>
            </w:r>
          </w:p>
        </w:tc>
        <w:tc>
          <w:tcPr>
            <w:tcW w:w="0" w:type="auto"/>
          </w:tcPr>
          <w:p w14:paraId="342F0B78" w14:textId="77777777" w:rsidR="009B70FE" w:rsidRDefault="00E33E19">
            <w:pPr>
              <w:pStyle w:val="Compact"/>
              <w:jc w:val="right"/>
            </w:pPr>
            <w:r>
              <w:t>8</w:t>
            </w:r>
          </w:p>
        </w:tc>
      </w:tr>
      <w:tr w:rsidR="009B70FE" w14:paraId="76EDE9C5" w14:textId="77777777">
        <w:tc>
          <w:tcPr>
            <w:tcW w:w="0" w:type="auto"/>
          </w:tcPr>
          <w:p w14:paraId="6EB8FDA1" w14:textId="77777777" w:rsidR="009B70FE" w:rsidRDefault="00E33E19">
            <w:pPr>
              <w:pStyle w:val="Compact"/>
            </w:pPr>
            <w:r>
              <w:t>decimal32</w:t>
            </w:r>
          </w:p>
        </w:tc>
        <w:tc>
          <w:tcPr>
            <w:tcW w:w="0" w:type="auto"/>
          </w:tcPr>
          <w:p w14:paraId="49E6ECD8" w14:textId="77777777" w:rsidR="009B70FE" w:rsidRDefault="00E33E19">
            <w:pPr>
              <w:pStyle w:val="Compact"/>
            </w:pPr>
            <w:r>
              <w:t>Fixed-point decimal</w:t>
            </w:r>
          </w:p>
        </w:tc>
        <w:tc>
          <w:tcPr>
            <w:tcW w:w="0" w:type="auto"/>
          </w:tcPr>
          <w:p w14:paraId="3B18EEEA" w14:textId="77777777" w:rsidR="009B70FE" w:rsidRDefault="00E33E19">
            <w:pPr>
              <w:pStyle w:val="Compact"/>
            </w:pPr>
            <w:r>
              <w:t>int32 mantissa, constant exponent</w:t>
            </w:r>
          </w:p>
        </w:tc>
        <w:tc>
          <w:tcPr>
            <w:tcW w:w="0" w:type="auto"/>
          </w:tcPr>
          <w:p w14:paraId="469255AF" w14:textId="77777777" w:rsidR="009B70FE" w:rsidRDefault="00E33E19">
            <w:pPr>
              <w:pStyle w:val="Compact"/>
              <w:jc w:val="right"/>
            </w:pPr>
            <w:r>
              <w:t>4</w:t>
            </w:r>
          </w:p>
        </w:tc>
      </w:tr>
    </w:tbl>
    <w:p w14:paraId="202E2A8C" w14:textId="77777777" w:rsidR="009B70FE" w:rsidRDefault="00E33E19">
      <w:pPr>
        <w:pStyle w:val="BodyText"/>
      </w:pPr>
      <w:r>
        <w:t>Optionally, implementations may support any other signed integer types for mantissa and exponent.</w:t>
      </w:r>
    </w:p>
    <w:p w14:paraId="2622F9A1" w14:textId="77777777" w:rsidR="009B70FE" w:rsidRDefault="00E33E19">
      <w:pPr>
        <w:pStyle w:val="Heading3"/>
      </w:pPr>
      <w:bookmarkStart w:id="449" w:name="range-attributes-for-decimal-fields"/>
      <w:bookmarkStart w:id="450" w:name="_Toc57061865"/>
      <w:bookmarkStart w:id="451" w:name="_Toc54858828"/>
      <w:r>
        <w:t>Range attributes for decimal fields</w:t>
      </w:r>
      <w:bookmarkEnd w:id="449"/>
      <w:bookmarkEnd w:id="450"/>
      <w:bookmarkEnd w:id="451"/>
    </w:p>
    <w:p w14:paraId="26CF54E1" w14:textId="77777777" w:rsidR="009B70FE" w:rsidRDefault="00E33E19">
      <w:pPr>
        <w:pStyle w:val="FirstParagraph"/>
      </w:pPr>
      <w:r>
        <w:t>The default data ranges and null indicator are listed below for each decimal encoding.</w:t>
      </w:r>
    </w:p>
    <w:p w14:paraId="7AF808D6" w14:textId="77777777" w:rsidR="009B70FE" w:rsidRDefault="00E33E19">
      <w:pPr>
        <w:pStyle w:val="BodyText"/>
      </w:pPr>
      <w:r>
        <w:t>A message schema may optionally specify a more restricted range of valid values for a field. For optional fields, a special mantissa value is used to indicate that a field value is null.</w:t>
      </w:r>
    </w:p>
    <w:tbl>
      <w:tblPr>
        <w:tblStyle w:val="Table"/>
        <w:tblW w:w="0" w:type="pct"/>
        <w:tblLook w:val="07E0" w:firstRow="1" w:lastRow="1" w:firstColumn="1" w:lastColumn="1" w:noHBand="1" w:noVBand="1"/>
      </w:tblPr>
      <w:tblGrid>
        <w:gridCol w:w="1652"/>
        <w:gridCol w:w="2746"/>
        <w:gridCol w:w="1628"/>
        <w:gridCol w:w="1628"/>
      </w:tblGrid>
      <w:tr w:rsidR="009B70FE" w14:paraId="0F9030EE"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877F66D" w14:textId="77777777" w:rsidR="009B70FE" w:rsidRDefault="00E33E19">
            <w:pPr>
              <w:pStyle w:val="Compact"/>
            </w:pPr>
            <w:r>
              <w:t>Schema attribute</w:t>
            </w:r>
          </w:p>
        </w:tc>
        <w:tc>
          <w:tcPr>
            <w:tcW w:w="0" w:type="auto"/>
            <w:tcBorders>
              <w:bottom w:val="single" w:sz="0" w:space="0" w:color="auto"/>
            </w:tcBorders>
            <w:vAlign w:val="bottom"/>
          </w:tcPr>
          <w:p w14:paraId="4D3570AA" w14:textId="77777777" w:rsidR="009B70FE" w:rsidRDefault="00E33E19">
            <w:pPr>
              <w:pStyle w:val="Compact"/>
              <w:jc w:val="right"/>
            </w:pPr>
            <w:r>
              <w:t>decimal</w:t>
            </w:r>
          </w:p>
        </w:tc>
        <w:tc>
          <w:tcPr>
            <w:tcW w:w="0" w:type="auto"/>
            <w:tcBorders>
              <w:bottom w:val="single" w:sz="0" w:space="0" w:color="auto"/>
            </w:tcBorders>
            <w:vAlign w:val="bottom"/>
          </w:tcPr>
          <w:p w14:paraId="16300506" w14:textId="77777777" w:rsidR="009B70FE" w:rsidRDefault="00E33E19">
            <w:pPr>
              <w:pStyle w:val="Compact"/>
              <w:jc w:val="right"/>
            </w:pPr>
            <w:r>
              <w:t>decimal64</w:t>
            </w:r>
          </w:p>
        </w:tc>
        <w:tc>
          <w:tcPr>
            <w:tcW w:w="0" w:type="auto"/>
            <w:tcBorders>
              <w:bottom w:val="single" w:sz="0" w:space="0" w:color="auto"/>
            </w:tcBorders>
            <w:vAlign w:val="bottom"/>
          </w:tcPr>
          <w:p w14:paraId="4B3D73CC" w14:textId="77777777" w:rsidR="009B70FE" w:rsidRDefault="00E33E19">
            <w:pPr>
              <w:pStyle w:val="Compact"/>
              <w:jc w:val="right"/>
            </w:pPr>
            <w:r>
              <w:t>decimal32</w:t>
            </w:r>
          </w:p>
        </w:tc>
      </w:tr>
      <w:tr w:rsidR="009B70FE" w14:paraId="5CA6857F" w14:textId="77777777">
        <w:tc>
          <w:tcPr>
            <w:tcW w:w="0" w:type="auto"/>
          </w:tcPr>
          <w:p w14:paraId="29B1C971" w14:textId="77777777" w:rsidR="009B70FE" w:rsidRDefault="00E33E19">
            <w:pPr>
              <w:pStyle w:val="Compact"/>
            </w:pPr>
            <w:r>
              <w:t>exponent range</w:t>
            </w:r>
          </w:p>
        </w:tc>
        <w:tc>
          <w:tcPr>
            <w:tcW w:w="0" w:type="auto"/>
          </w:tcPr>
          <w:p w14:paraId="2489C99F" w14:textId="77777777" w:rsidR="009B70FE" w:rsidRDefault="00E33E19">
            <w:pPr>
              <w:pStyle w:val="Compact"/>
              <w:jc w:val="right"/>
            </w:pPr>
            <w:r>
              <w:t>–128 to 127</w:t>
            </w:r>
          </w:p>
        </w:tc>
        <w:tc>
          <w:tcPr>
            <w:tcW w:w="0" w:type="auto"/>
          </w:tcPr>
          <w:p w14:paraId="55089CDF" w14:textId="77777777" w:rsidR="009B70FE" w:rsidRDefault="00E33E19">
            <w:pPr>
              <w:pStyle w:val="Compact"/>
              <w:jc w:val="right"/>
            </w:pPr>
            <w:r>
              <w:t>–128 to 127</w:t>
            </w:r>
          </w:p>
        </w:tc>
        <w:tc>
          <w:tcPr>
            <w:tcW w:w="0" w:type="auto"/>
          </w:tcPr>
          <w:p w14:paraId="4676F51F" w14:textId="77777777" w:rsidR="009B70FE" w:rsidRDefault="00E33E19">
            <w:pPr>
              <w:pStyle w:val="Compact"/>
              <w:jc w:val="right"/>
            </w:pPr>
            <w:r>
              <w:t>–128 to 127</w:t>
            </w:r>
          </w:p>
        </w:tc>
      </w:tr>
      <w:tr w:rsidR="009B70FE" w14:paraId="6048E03A" w14:textId="77777777">
        <w:tc>
          <w:tcPr>
            <w:tcW w:w="0" w:type="auto"/>
          </w:tcPr>
          <w:p w14:paraId="7B5C2DCD" w14:textId="77777777" w:rsidR="009B70FE" w:rsidRDefault="00E33E19">
            <w:pPr>
              <w:pStyle w:val="Compact"/>
            </w:pPr>
            <w:r>
              <w:t>mantissa range</w:t>
            </w:r>
          </w:p>
        </w:tc>
        <w:tc>
          <w:tcPr>
            <w:tcW w:w="0" w:type="auto"/>
          </w:tcPr>
          <w:p w14:paraId="1A561B6B" w14:textId="77777777" w:rsidR="009B70FE" w:rsidRDefault="00E33E19">
            <w:pPr>
              <w:pStyle w:val="Compact"/>
              <w:jc w:val="right"/>
            </w:pPr>
            <w:r>
              <w:t>–2</w:t>
            </w:r>
            <w:r>
              <w:rPr>
                <w:vertAlign w:val="superscript"/>
              </w:rPr>
              <w:t>63</w:t>
            </w:r>
            <w:r>
              <w:t xml:space="preserve"> + 1 to 2</w:t>
            </w:r>
            <w:r>
              <w:rPr>
                <w:vertAlign w:val="superscript"/>
              </w:rPr>
              <w:t>63</w:t>
            </w:r>
            <w:r>
              <w:t xml:space="preserve"> – 1</w:t>
            </w:r>
          </w:p>
        </w:tc>
        <w:tc>
          <w:tcPr>
            <w:tcW w:w="0" w:type="auto"/>
          </w:tcPr>
          <w:p w14:paraId="74669AC7" w14:textId="77777777" w:rsidR="009B70FE" w:rsidRDefault="00E33E19">
            <w:pPr>
              <w:pStyle w:val="Compact"/>
              <w:jc w:val="right"/>
            </w:pPr>
            <w:r>
              <w:t>–2</w:t>
            </w:r>
            <w:r>
              <w:rPr>
                <w:vertAlign w:val="superscript"/>
              </w:rPr>
              <w:t>63</w:t>
            </w:r>
            <w:r>
              <w:t xml:space="preserve"> + 1 to 2</w:t>
            </w:r>
            <w:r>
              <w:rPr>
                <w:vertAlign w:val="superscript"/>
              </w:rPr>
              <w:t>63</w:t>
            </w:r>
            <w:r>
              <w:t xml:space="preserve"> – 1</w:t>
            </w:r>
          </w:p>
        </w:tc>
        <w:tc>
          <w:tcPr>
            <w:tcW w:w="0" w:type="auto"/>
          </w:tcPr>
          <w:p w14:paraId="1F4CCC5D" w14:textId="77777777" w:rsidR="009B70FE" w:rsidRDefault="00E33E19">
            <w:pPr>
              <w:pStyle w:val="Compact"/>
              <w:jc w:val="right"/>
            </w:pPr>
            <w:r>
              <w:t>–2</w:t>
            </w:r>
            <w:r>
              <w:rPr>
                <w:vertAlign w:val="superscript"/>
              </w:rPr>
              <w:t>31</w:t>
            </w:r>
            <w:r>
              <w:t xml:space="preserve"> + 1 to 2</w:t>
            </w:r>
            <w:r>
              <w:rPr>
                <w:vertAlign w:val="superscript"/>
              </w:rPr>
              <w:t>31</w:t>
            </w:r>
            <w:r>
              <w:t xml:space="preserve"> – 1</w:t>
            </w:r>
          </w:p>
        </w:tc>
      </w:tr>
      <w:tr w:rsidR="009B70FE" w14:paraId="5F7738DE" w14:textId="77777777">
        <w:tc>
          <w:tcPr>
            <w:tcW w:w="0" w:type="auto"/>
          </w:tcPr>
          <w:p w14:paraId="66CF061B" w14:textId="77777777" w:rsidR="009B70FE" w:rsidRDefault="00E33E19">
            <w:pPr>
              <w:pStyle w:val="Compact"/>
            </w:pPr>
            <w:r>
              <w:t>minValue</w:t>
            </w:r>
          </w:p>
        </w:tc>
        <w:tc>
          <w:tcPr>
            <w:tcW w:w="0" w:type="auto"/>
          </w:tcPr>
          <w:p w14:paraId="2F2A2F5F" w14:textId="77777777" w:rsidR="009B70FE" w:rsidRDefault="00E33E19">
            <w:pPr>
              <w:pStyle w:val="Compact"/>
              <w:jc w:val="right"/>
            </w:pPr>
            <w:r>
              <w:t>(–2</w:t>
            </w:r>
            <w:r>
              <w:rPr>
                <w:vertAlign w:val="superscript"/>
              </w:rPr>
              <w:t>63</w:t>
            </w:r>
            <w:r>
              <w:t xml:space="preserve"> + 1) * 10</w:t>
            </w:r>
            <w:r>
              <w:rPr>
                <w:vertAlign w:val="superscript"/>
              </w:rPr>
              <w:t>127</w:t>
            </w:r>
          </w:p>
        </w:tc>
        <w:tc>
          <w:tcPr>
            <w:tcW w:w="0" w:type="auto"/>
          </w:tcPr>
          <w:p w14:paraId="00682921" w14:textId="77777777" w:rsidR="009B70FE" w:rsidRDefault="00E33E19">
            <w:pPr>
              <w:pStyle w:val="Compact"/>
              <w:jc w:val="right"/>
            </w:pPr>
            <w:r>
              <w:t>(–2</w:t>
            </w:r>
            <w:r>
              <w:rPr>
                <w:vertAlign w:val="superscript"/>
              </w:rPr>
              <w:t>63</w:t>
            </w:r>
            <w:r>
              <w:t xml:space="preserve"> + 1) * 10</w:t>
            </w:r>
            <w:r>
              <w:rPr>
                <w:vertAlign w:val="superscript"/>
              </w:rPr>
              <w:t>127</w:t>
            </w:r>
          </w:p>
        </w:tc>
        <w:tc>
          <w:tcPr>
            <w:tcW w:w="0" w:type="auto"/>
          </w:tcPr>
          <w:p w14:paraId="36FE93C2" w14:textId="77777777" w:rsidR="009B70FE" w:rsidRDefault="00E33E19">
            <w:pPr>
              <w:pStyle w:val="Compact"/>
              <w:jc w:val="right"/>
            </w:pPr>
            <w:r>
              <w:t>(–2</w:t>
            </w:r>
            <w:r>
              <w:rPr>
                <w:vertAlign w:val="superscript"/>
              </w:rPr>
              <w:t>31</w:t>
            </w:r>
            <w:r>
              <w:t xml:space="preserve"> + 1) * 10</w:t>
            </w:r>
            <w:r>
              <w:rPr>
                <w:vertAlign w:val="superscript"/>
              </w:rPr>
              <w:t>127</w:t>
            </w:r>
          </w:p>
        </w:tc>
      </w:tr>
      <w:tr w:rsidR="009B70FE" w14:paraId="35B0D7DE" w14:textId="77777777">
        <w:tc>
          <w:tcPr>
            <w:tcW w:w="0" w:type="auto"/>
          </w:tcPr>
          <w:p w14:paraId="7BCD7822" w14:textId="77777777" w:rsidR="009B70FE" w:rsidRDefault="00E33E19">
            <w:pPr>
              <w:pStyle w:val="Compact"/>
            </w:pPr>
            <w:r>
              <w:t>maxValue</w:t>
            </w:r>
          </w:p>
        </w:tc>
        <w:tc>
          <w:tcPr>
            <w:tcW w:w="0" w:type="auto"/>
          </w:tcPr>
          <w:p w14:paraId="1486A83D" w14:textId="77777777" w:rsidR="009B70FE" w:rsidRDefault="00E33E19">
            <w:pPr>
              <w:pStyle w:val="Compact"/>
              <w:jc w:val="right"/>
            </w:pPr>
            <w:r>
              <w:t>(2</w:t>
            </w:r>
            <w:r>
              <w:rPr>
                <w:vertAlign w:val="superscript"/>
              </w:rPr>
              <w:t>63</w:t>
            </w:r>
            <w:r>
              <w:t xml:space="preserve"> – 1) * 10</w:t>
            </w:r>
            <w:r>
              <w:rPr>
                <w:vertAlign w:val="superscript"/>
              </w:rPr>
              <w:t>127</w:t>
            </w:r>
          </w:p>
        </w:tc>
        <w:tc>
          <w:tcPr>
            <w:tcW w:w="0" w:type="auto"/>
          </w:tcPr>
          <w:p w14:paraId="0CF0F79E" w14:textId="77777777" w:rsidR="009B70FE" w:rsidRDefault="00E33E19">
            <w:pPr>
              <w:pStyle w:val="Compact"/>
              <w:jc w:val="right"/>
            </w:pPr>
            <w:r>
              <w:t>(2</w:t>
            </w:r>
            <w:r>
              <w:rPr>
                <w:vertAlign w:val="superscript"/>
              </w:rPr>
              <w:t>63</w:t>
            </w:r>
            <w:r>
              <w:t xml:space="preserve"> – 1) * 10</w:t>
            </w:r>
            <w:r>
              <w:rPr>
                <w:vertAlign w:val="superscript"/>
              </w:rPr>
              <w:t>127</w:t>
            </w:r>
          </w:p>
        </w:tc>
        <w:tc>
          <w:tcPr>
            <w:tcW w:w="0" w:type="auto"/>
          </w:tcPr>
          <w:p w14:paraId="13581881" w14:textId="77777777" w:rsidR="009B70FE" w:rsidRDefault="00E33E19">
            <w:pPr>
              <w:pStyle w:val="Compact"/>
              <w:jc w:val="right"/>
            </w:pPr>
            <w:r>
              <w:t>(2</w:t>
            </w:r>
            <w:r>
              <w:rPr>
                <w:vertAlign w:val="superscript"/>
              </w:rPr>
              <w:t>31</w:t>
            </w:r>
            <w:r>
              <w:t xml:space="preserve"> – 1) * 10</w:t>
            </w:r>
            <w:r>
              <w:rPr>
                <w:vertAlign w:val="superscript"/>
              </w:rPr>
              <w:t>127</w:t>
            </w:r>
          </w:p>
        </w:tc>
      </w:tr>
      <w:tr w:rsidR="009B70FE" w14:paraId="7ED3B9E8" w14:textId="77777777">
        <w:tc>
          <w:tcPr>
            <w:tcW w:w="0" w:type="auto"/>
          </w:tcPr>
          <w:p w14:paraId="5C5632AB" w14:textId="77777777" w:rsidR="009B70FE" w:rsidRDefault="00E33E19">
            <w:pPr>
              <w:pStyle w:val="Compact"/>
            </w:pPr>
            <w:r>
              <w:t>nullValue</w:t>
            </w:r>
          </w:p>
        </w:tc>
        <w:tc>
          <w:tcPr>
            <w:tcW w:w="0" w:type="auto"/>
          </w:tcPr>
          <w:p w14:paraId="71E2ADD9" w14:textId="77777777" w:rsidR="009B70FE" w:rsidRDefault="00E33E19">
            <w:pPr>
              <w:pStyle w:val="Compact"/>
              <w:jc w:val="right"/>
            </w:pPr>
            <w:r>
              <w:t>mantissa=–2</w:t>
            </w:r>
            <w:r>
              <w:rPr>
                <w:vertAlign w:val="superscript"/>
              </w:rPr>
              <w:t>63</w:t>
            </w:r>
            <w:r>
              <w:t>, exponent=–128</w:t>
            </w:r>
          </w:p>
        </w:tc>
        <w:tc>
          <w:tcPr>
            <w:tcW w:w="0" w:type="auto"/>
          </w:tcPr>
          <w:p w14:paraId="203454F8" w14:textId="77777777" w:rsidR="009B70FE" w:rsidRDefault="00E33E19">
            <w:pPr>
              <w:pStyle w:val="Compact"/>
              <w:jc w:val="right"/>
            </w:pPr>
            <w:r>
              <w:t>mantissa =–2</w:t>
            </w:r>
            <w:r>
              <w:rPr>
                <w:vertAlign w:val="superscript"/>
              </w:rPr>
              <w:t>63</w:t>
            </w:r>
          </w:p>
        </w:tc>
        <w:tc>
          <w:tcPr>
            <w:tcW w:w="0" w:type="auto"/>
          </w:tcPr>
          <w:p w14:paraId="12AC80BE" w14:textId="77777777" w:rsidR="009B70FE" w:rsidRDefault="00E33E19">
            <w:pPr>
              <w:pStyle w:val="Compact"/>
              <w:jc w:val="right"/>
            </w:pPr>
            <w:r>
              <w:t>mantissa =–2</w:t>
            </w:r>
            <w:r>
              <w:rPr>
                <w:vertAlign w:val="superscript"/>
              </w:rPr>
              <w:t>31</w:t>
            </w:r>
          </w:p>
        </w:tc>
      </w:tr>
    </w:tbl>
    <w:p w14:paraId="1B900506" w14:textId="77777777" w:rsidR="009B70FE" w:rsidRDefault="00E33E19">
      <w:pPr>
        <w:pStyle w:val="Heading3"/>
      </w:pPr>
      <w:bookmarkStart w:id="452" w:name="X1249cb1efd5369f4c0f9c6efb7267b714302129"/>
      <w:bookmarkStart w:id="453" w:name="_Toc57061866"/>
      <w:bookmarkStart w:id="454" w:name="_Toc54858829"/>
      <w:r>
        <w:t>Encoding specifications for decimal types</w:t>
      </w:r>
      <w:bookmarkEnd w:id="452"/>
      <w:bookmarkEnd w:id="453"/>
      <w:bookmarkEnd w:id="454"/>
    </w:p>
    <w:p w14:paraId="7F1D87E0" w14:textId="77777777" w:rsidR="009B70FE" w:rsidRDefault="00E33E19">
      <w:pPr>
        <w:pStyle w:val="FirstParagraph"/>
      </w:pPr>
      <w:r>
        <w:t>Decimal encodings are composite types, consisting of two subfields, mantissa and exponent. The exponent may either be serialized on the wire or may be set to constant. A constant exponent is a way to specify an assumed number of decimal places.</w:t>
      </w:r>
    </w:p>
    <w:p w14:paraId="2AF28E45" w14:textId="77777777" w:rsidR="009B70FE" w:rsidRDefault="00E33E19">
      <w:pPr>
        <w:pStyle w:val="BodyText"/>
      </w:pPr>
      <w:r>
        <w:t>Decimal encoding specifications that an implementation must support</w:t>
      </w:r>
    </w:p>
    <w:p w14:paraId="3648A424"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"decimal"</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"mantissa"</w:t>
      </w:r>
      <w:r w:rsidRPr="007F3CCA">
        <w:rPr>
          <w:rStyle w:val="OtherTok"/>
          <w:lang w:val="en-US"/>
        </w:rPr>
        <w:t xml:space="preserve"> primitiveType=</w:t>
      </w:r>
      <w:r w:rsidRPr="007F3CCA">
        <w:rPr>
          <w:rStyle w:val="StringTok"/>
          <w:lang w:val="en-US"/>
        </w:rPr>
        <w:t>"int64"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"exponent"</w:t>
      </w:r>
      <w:r w:rsidRPr="007F3CCA">
        <w:rPr>
          <w:rStyle w:val="OtherTok"/>
          <w:lang w:val="en-US"/>
        </w:rPr>
        <w:t xml:space="preserve"> primitiveType=</w:t>
      </w:r>
      <w:r w:rsidRPr="007F3CCA">
        <w:rPr>
          <w:rStyle w:val="StringTok"/>
          <w:lang w:val="en-US"/>
        </w:rPr>
        <w:t>"int8"</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r w:rsidRPr="007F3CCA">
        <w:rPr>
          <w:lang w:val="en-US"/>
        </w:rPr>
        <w:br/>
      </w:r>
      <w:r w:rsidRPr="007F3CCA">
        <w:rPr>
          <w:lang w:val="en-US"/>
        </w:rPr>
        <w:br/>
      </w:r>
      <w:r w:rsidRPr="007F3CCA">
        <w:rPr>
          <w:rStyle w:val="KeywordTok"/>
          <w:lang w:val="en-US"/>
        </w:rPr>
        <w:t>&lt;composite</w:t>
      </w:r>
      <w:r w:rsidRPr="007F3CCA">
        <w:rPr>
          <w:rStyle w:val="OtherTok"/>
          <w:lang w:val="en-US"/>
        </w:rPr>
        <w:t xml:space="preserve"> name=</w:t>
      </w:r>
      <w:r w:rsidRPr="007F3CCA">
        <w:rPr>
          <w:rStyle w:val="StringTok"/>
          <w:lang w:val="en-US"/>
        </w:rPr>
        <w:t>"decimal32"</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"mantissa"</w:t>
      </w:r>
      <w:r w:rsidRPr="007F3CCA">
        <w:rPr>
          <w:rStyle w:val="OtherTok"/>
          <w:lang w:val="en-US"/>
        </w:rPr>
        <w:t xml:space="preserve"> primitiveType=</w:t>
      </w:r>
      <w:r w:rsidRPr="007F3CCA">
        <w:rPr>
          <w:rStyle w:val="StringTok"/>
          <w:lang w:val="en-US"/>
        </w:rPr>
        <w:t>"int32"</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"exponent"</w:t>
      </w:r>
      <w:r w:rsidRPr="007F3CCA">
        <w:rPr>
          <w:rStyle w:val="OtherTok"/>
          <w:lang w:val="en-US"/>
        </w:rPr>
        <w:t xml:space="preserve"> primitiveType=</w:t>
      </w:r>
      <w:r w:rsidRPr="007F3CCA">
        <w:rPr>
          <w:rStyle w:val="StringTok"/>
          <w:lang w:val="en-US"/>
        </w:rPr>
        <w:t>"int8"</w:t>
      </w:r>
      <w:r w:rsidRPr="007F3CCA">
        <w:rPr>
          <w:lang w:val="en-US"/>
        </w:rPr>
        <w:br/>
      </w:r>
      <w:r w:rsidRPr="007F3CCA">
        <w:rPr>
          <w:rStyle w:val="OtherTok"/>
          <w:lang w:val="en-US"/>
        </w:rPr>
        <w:t xml:space="preserve">        presence=</w:t>
      </w:r>
      <w:r w:rsidRPr="007F3CCA">
        <w:rPr>
          <w:rStyle w:val="StringTok"/>
          <w:lang w:val="en-US"/>
        </w:rPr>
        <w:t>"constant"</w:t>
      </w:r>
      <w:r w:rsidRPr="007F3CCA">
        <w:rPr>
          <w:rStyle w:val="KeywordTok"/>
          <w:lang w:val="en-US"/>
        </w:rPr>
        <w:t>&gt;</w:t>
      </w:r>
      <w:r w:rsidRPr="007F3CCA">
        <w:rPr>
          <w:rStyle w:val="NormalTok"/>
          <w:lang w:val="en-US"/>
        </w:rPr>
        <w:t>-2</w:t>
      </w:r>
      <w:r w:rsidRPr="007F3CCA">
        <w:rPr>
          <w:rStyle w:val="KeywordTok"/>
          <w:lang w:val="en-US"/>
        </w:rPr>
        <w:t>&lt;/type&gt;</w:t>
      </w:r>
      <w:r w:rsidRPr="007F3CCA">
        <w:rPr>
          <w:lang w:val="en-US"/>
        </w:rPr>
        <w:br/>
      </w:r>
      <w:r w:rsidRPr="007F3CCA">
        <w:rPr>
          <w:rStyle w:val="KeywordTok"/>
          <w:lang w:val="en-US"/>
        </w:rPr>
        <w:t>&lt;/composite&gt;</w:t>
      </w:r>
      <w:r w:rsidRPr="007F3CCA">
        <w:rPr>
          <w:lang w:val="en-US"/>
        </w:rPr>
        <w:br/>
      </w:r>
      <w:r w:rsidRPr="007F3CCA">
        <w:rPr>
          <w:lang w:val="en-US"/>
        </w:rPr>
        <w:br/>
      </w:r>
      <w:r w:rsidRPr="007F3CCA">
        <w:rPr>
          <w:rStyle w:val="KeywordTok"/>
          <w:lang w:val="en-US"/>
        </w:rPr>
        <w:t>&lt;composite</w:t>
      </w:r>
      <w:r w:rsidRPr="007F3CCA">
        <w:rPr>
          <w:rStyle w:val="OtherTok"/>
          <w:lang w:val="en-US"/>
        </w:rPr>
        <w:t xml:space="preserve"> name=</w:t>
      </w:r>
      <w:r w:rsidRPr="007F3CCA">
        <w:rPr>
          <w:rStyle w:val="StringTok"/>
          <w:lang w:val="en-US"/>
        </w:rPr>
        <w:t>"decimal64"</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"mantissa"</w:t>
      </w:r>
      <w:r w:rsidRPr="007F3CCA">
        <w:rPr>
          <w:rStyle w:val="OtherTok"/>
          <w:lang w:val="en-US"/>
        </w:rPr>
        <w:t xml:space="preserve"> primitiveType=</w:t>
      </w:r>
      <w:r w:rsidRPr="007F3CCA">
        <w:rPr>
          <w:rStyle w:val="StringTok"/>
          <w:lang w:val="en-US"/>
        </w:rPr>
        <w:t>"int64"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"exponent"</w:t>
      </w:r>
      <w:r w:rsidRPr="007F3CCA">
        <w:rPr>
          <w:rStyle w:val="OtherTok"/>
          <w:lang w:val="en-US"/>
        </w:rPr>
        <w:t xml:space="preserve"> primitiveType=</w:t>
      </w:r>
      <w:r w:rsidRPr="007F3CCA">
        <w:rPr>
          <w:rStyle w:val="StringTok"/>
          <w:lang w:val="en-US"/>
        </w:rPr>
        <w:t>"int8"</w:t>
      </w:r>
      <w:r w:rsidRPr="007F3CCA">
        <w:rPr>
          <w:lang w:val="en-US"/>
        </w:rPr>
        <w:br/>
      </w:r>
      <w:r w:rsidRPr="007F3CCA">
        <w:rPr>
          <w:rStyle w:val="OtherTok"/>
          <w:lang w:val="en-US"/>
        </w:rPr>
        <w:t xml:space="preserve">         presence=</w:t>
      </w:r>
      <w:r w:rsidRPr="007F3CCA">
        <w:rPr>
          <w:rStyle w:val="StringTok"/>
          <w:lang w:val="en-US"/>
        </w:rPr>
        <w:t>"constant"</w:t>
      </w:r>
      <w:r w:rsidRPr="007F3CCA">
        <w:rPr>
          <w:rStyle w:val="KeywordTok"/>
          <w:lang w:val="en-US"/>
        </w:rPr>
        <w:t>&gt;</w:t>
      </w:r>
      <w:r w:rsidRPr="007F3CCA">
        <w:rPr>
          <w:rStyle w:val="NormalTok"/>
          <w:lang w:val="en-US"/>
        </w:rPr>
        <w:t>-2</w:t>
      </w:r>
      <w:r w:rsidRPr="007F3CCA">
        <w:rPr>
          <w:rStyle w:val="KeywordTok"/>
          <w:lang w:val="en-US"/>
        </w:rPr>
        <w:t>&lt;/type&gt;</w:t>
      </w:r>
      <w:r w:rsidRPr="007F3CCA">
        <w:rPr>
          <w:lang w:val="en-US"/>
        </w:rPr>
        <w:br/>
      </w:r>
      <w:r w:rsidRPr="007F3CCA">
        <w:rPr>
          <w:rStyle w:val="KeywordTok"/>
          <w:lang w:val="en-US"/>
        </w:rPr>
        <w:t>&lt;/composite&gt;</w:t>
      </w:r>
    </w:p>
    <w:p w14:paraId="1BCDBFF6" w14:textId="77777777" w:rsidR="009B70FE" w:rsidRDefault="00E33E19">
      <w:pPr>
        <w:pStyle w:val="Heading3"/>
      </w:pPr>
      <w:bookmarkStart w:id="455" w:name="composite-encoding-padding"/>
      <w:bookmarkStart w:id="456" w:name="_Toc57061867"/>
      <w:bookmarkStart w:id="457" w:name="_Toc54858830"/>
      <w:r>
        <w:t>Composite encoding padding</w:t>
      </w:r>
      <w:bookmarkEnd w:id="455"/>
      <w:bookmarkEnd w:id="456"/>
      <w:bookmarkEnd w:id="457"/>
    </w:p>
    <w:p w14:paraId="3F4A13C3" w14:textId="182BB198" w:rsidR="009B70FE" w:rsidRDefault="00E33E19">
      <w:pPr>
        <w:pStyle w:val="FirstParagraph"/>
      </w:pPr>
      <w:r>
        <w:t xml:space="preserve">When both mantissa and exponent are sent on the wire for a decimal, the elements are packed by default. However, byte alignment may be controlled by specifying offset of the exponent within the composite encoding. See section </w:t>
      </w:r>
      <w:hyperlink w:anchor="element-offset-within-a-composite-type">
        <w:r>
          <w:rPr>
            <w:rStyle w:val="Hyperlink"/>
            <w:i/>
          </w:rPr>
          <w:t>Element offset within a composite type</w:t>
        </w:r>
      </w:hyperlink>
      <w:del w:id="458" w:author="Errata" w:date="2020-11-24T10:42:00Z">
        <w:r w:rsidR="005413C0">
          <w:delText>4.4.4.3 below</w:delText>
        </w:r>
      </w:del>
      <w:ins w:id="459" w:author="Errata" w:date="2020-11-24T10:42:00Z">
        <w:r>
          <w:t xml:space="preserve"> for details</w:t>
        </w:r>
      </w:ins>
      <w:r>
        <w:t>.</w:t>
      </w:r>
    </w:p>
    <w:p w14:paraId="17E5000D" w14:textId="77777777" w:rsidR="009B70FE" w:rsidRDefault="00E33E19">
      <w:pPr>
        <w:pStyle w:val="Heading3"/>
      </w:pPr>
      <w:bookmarkStart w:id="460" w:name="examples-of-decimal-fields"/>
      <w:bookmarkStart w:id="461" w:name="_Toc57061868"/>
      <w:bookmarkStart w:id="462" w:name="_Toc54858831"/>
      <w:r>
        <w:t>Examples of decimal fields</w:t>
      </w:r>
      <w:bookmarkEnd w:id="460"/>
      <w:bookmarkEnd w:id="461"/>
      <w:bookmarkEnd w:id="462"/>
    </w:p>
    <w:p w14:paraId="473FAEE4" w14:textId="77777777" w:rsidR="009B70FE" w:rsidRDefault="00E33E19">
      <w:pPr>
        <w:pStyle w:val="FirstParagraph"/>
      </w:pPr>
      <w:r>
        <w:t>Examples show encoded bytes on the wire as hexadecimal digits, little-endian.</w:t>
      </w:r>
    </w:p>
    <w:p w14:paraId="71253532" w14:textId="5F48C931" w:rsidR="009B70FE" w:rsidRDefault="00E33E19">
      <w:pPr>
        <w:pStyle w:val="BodyText"/>
      </w:pPr>
      <w:r>
        <w:lastRenderedPageBreak/>
        <w:t xml:space="preserve">FIX Qty </w:t>
      </w:r>
      <w:del w:id="463" w:author="Errata" w:date="2020-11-24T10:42:00Z">
        <w:r w:rsidR="005413C0">
          <w:delText>data type</w:delText>
        </w:r>
      </w:del>
      <w:ins w:id="464" w:author="Errata" w:date="2020-11-24T10:42:00Z">
        <w:r>
          <w:t>datatype</w:t>
        </w:r>
      </w:ins>
      <w:r>
        <w:t xml:space="preserve"> is a float type, but a decimal may be constrained to integer values by setting exponent to zero.</w:t>
      </w:r>
    </w:p>
    <w:p w14:paraId="3B76AD3C"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"intQty32"</w:t>
      </w:r>
      <w:r w:rsidRPr="007F3CCA">
        <w:rPr>
          <w:rStyle w:val="OtherTok"/>
          <w:lang w:val="en-US"/>
        </w:rPr>
        <w:t xml:space="preserve"> semanticType=</w:t>
      </w:r>
      <w:r w:rsidRPr="007F3CCA">
        <w:rPr>
          <w:rStyle w:val="StringTok"/>
          <w:lang w:val="en-US"/>
        </w:rPr>
        <w:t>"Qty"</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"mantissa"</w:t>
      </w:r>
      <w:r w:rsidRPr="007F3CCA">
        <w:rPr>
          <w:rStyle w:val="OtherTok"/>
          <w:lang w:val="en-US"/>
        </w:rPr>
        <w:t xml:space="preserve"> primitiveType=</w:t>
      </w:r>
      <w:r w:rsidRPr="007F3CCA">
        <w:rPr>
          <w:rStyle w:val="StringTok"/>
          <w:lang w:val="en-US"/>
        </w:rPr>
        <w:t>"int32"</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"exponent"</w:t>
      </w:r>
      <w:r w:rsidRPr="007F3CCA">
        <w:rPr>
          <w:rStyle w:val="OtherTok"/>
          <w:lang w:val="en-US"/>
        </w:rPr>
        <w:t xml:space="preserve"> primitiveType=</w:t>
      </w:r>
      <w:r w:rsidRPr="007F3CCA">
        <w:rPr>
          <w:rStyle w:val="StringTok"/>
          <w:lang w:val="en-US"/>
        </w:rPr>
        <w:t>"int8"</w:t>
      </w:r>
      <w:r w:rsidRPr="007F3CCA">
        <w:rPr>
          <w:lang w:val="en-US"/>
        </w:rPr>
        <w:br/>
      </w:r>
      <w:r w:rsidRPr="007F3CCA">
        <w:rPr>
          <w:rStyle w:val="OtherTok"/>
          <w:lang w:val="en-US"/>
        </w:rPr>
        <w:t xml:space="preserve">        presence=</w:t>
      </w:r>
      <w:r w:rsidRPr="007F3CCA">
        <w:rPr>
          <w:rStyle w:val="StringTok"/>
          <w:lang w:val="en-US"/>
        </w:rPr>
        <w:t>"constant"</w:t>
      </w:r>
      <w:r w:rsidRPr="007F3CCA">
        <w:rPr>
          <w:rStyle w:val="KeywordTok"/>
          <w:lang w:val="en-US"/>
        </w:rPr>
        <w:t>&gt;</w:t>
      </w:r>
      <w:r w:rsidRPr="007F3CCA">
        <w:rPr>
          <w:rStyle w:val="NormalTok"/>
          <w:lang w:val="en-US"/>
        </w:rPr>
        <w:t>0</w:t>
      </w:r>
      <w:r w:rsidRPr="007F3CCA">
        <w:rPr>
          <w:rStyle w:val="KeywordTok"/>
          <w:lang w:val="en-US"/>
        </w:rPr>
        <w:t>&lt;/type&gt;</w:t>
      </w:r>
      <w:r w:rsidRPr="007F3CCA">
        <w:rPr>
          <w:lang w:val="en-US"/>
        </w:rPr>
        <w:br/>
      </w:r>
      <w:r w:rsidRPr="007F3CCA">
        <w:rPr>
          <w:rStyle w:val="KeywordTok"/>
          <w:lang w:val="en-US"/>
        </w:rPr>
        <w:t>&lt;/composite&gt;</w:t>
      </w:r>
    </w:p>
    <w:p w14:paraId="52E0AA31" w14:textId="77777777" w:rsidR="009B70FE" w:rsidRDefault="00E33E19">
      <w:pPr>
        <w:pStyle w:val="FirstParagraph"/>
      </w:pPr>
      <w:r>
        <w:t>Field inherits semanticType from encoding</w:t>
      </w:r>
    </w:p>
    <w:p w14:paraId="0FEDFA03" w14:textId="77777777" w:rsidR="009B70FE" w:rsidRPr="007F3CCA" w:rsidRDefault="00E33E19">
      <w:pPr>
        <w:pStyle w:val="SourceCode"/>
        <w:rPr>
          <w:lang w:val="en-US"/>
        </w:rPr>
      </w:pPr>
      <w:r w:rsidRPr="007F3CCA">
        <w:rPr>
          <w:rStyle w:val="KeywordTok"/>
          <w:lang w:val="en-US"/>
        </w:rPr>
        <w:t>&lt;field</w:t>
      </w:r>
      <w:r w:rsidRPr="007F3CCA">
        <w:rPr>
          <w:rStyle w:val="OtherTok"/>
          <w:lang w:val="en-US"/>
        </w:rPr>
        <w:t xml:space="preserve"> type=</w:t>
      </w:r>
      <w:r w:rsidRPr="007F3CCA">
        <w:rPr>
          <w:rStyle w:val="StringTok"/>
          <w:lang w:val="en-US"/>
        </w:rPr>
        <w:t>"intQty32"</w:t>
      </w:r>
      <w:r w:rsidRPr="007F3CCA">
        <w:rPr>
          <w:rStyle w:val="OtherTok"/>
          <w:lang w:val="en-US"/>
        </w:rPr>
        <w:t xml:space="preserve"> name=</w:t>
      </w:r>
      <w:r w:rsidRPr="007F3CCA">
        <w:rPr>
          <w:rStyle w:val="StringTok"/>
          <w:lang w:val="en-US"/>
        </w:rPr>
        <w:t>"OrderQty"</w:t>
      </w:r>
      <w:r w:rsidRPr="007F3CCA">
        <w:rPr>
          <w:rStyle w:val="OtherTok"/>
          <w:lang w:val="en-US"/>
        </w:rPr>
        <w:t xml:space="preserve"> id=</w:t>
      </w:r>
      <w:r w:rsidRPr="007F3CCA">
        <w:rPr>
          <w:rStyle w:val="StringTok"/>
          <w:lang w:val="en-US"/>
        </w:rPr>
        <w:t>"38"</w:t>
      </w:r>
      <w:r w:rsidRPr="007F3CCA">
        <w:rPr>
          <w:lang w:val="en-US"/>
        </w:rPr>
        <w:br/>
      </w:r>
      <w:r w:rsidRPr="007F3CCA">
        <w:rPr>
          <w:rStyle w:val="OtherTok"/>
          <w:lang w:val="en-US"/>
        </w:rPr>
        <w:t xml:space="preserve"> description=</w:t>
      </w:r>
      <w:r w:rsidRPr="007F3CCA">
        <w:rPr>
          <w:rStyle w:val="StringTok"/>
          <w:lang w:val="en-US"/>
        </w:rPr>
        <w:t>"Total number of shares"</w:t>
      </w:r>
      <w:r w:rsidRPr="007F3CCA">
        <w:rPr>
          <w:rStyle w:val="NormalTok"/>
          <w:lang w:val="en-US"/>
        </w:rPr>
        <w:t xml:space="preserve"> </w:t>
      </w:r>
      <w:r w:rsidRPr="007F3CCA">
        <w:rPr>
          <w:rStyle w:val="KeywordTok"/>
          <w:lang w:val="en-US"/>
        </w:rPr>
        <w:t>/&gt;</w:t>
      </w:r>
    </w:p>
    <w:p w14:paraId="379D0142" w14:textId="77777777" w:rsidR="009B70FE" w:rsidRDefault="00E33E19">
      <w:pPr>
        <w:pStyle w:val="FirstParagraph"/>
      </w:pPr>
      <w:r>
        <w:t>Wire format of decimal 123.45 with 2 significant decimal places.</w:t>
      </w:r>
    </w:p>
    <w:p w14:paraId="1D461559" w14:textId="77777777" w:rsidR="009B70FE" w:rsidRDefault="00E33E19">
      <w:pPr>
        <w:pStyle w:val="BodyText"/>
      </w:pPr>
      <w:r>
        <w:rPr>
          <w:rStyle w:val="VerbatimChar"/>
        </w:rPr>
        <w:t>3930000000000000fe</w:t>
      </w:r>
    </w:p>
    <w:p w14:paraId="24ADBF0A" w14:textId="77777777" w:rsidR="009B70FE" w:rsidRDefault="00E33E19">
      <w:pPr>
        <w:pStyle w:val="BodyText"/>
      </w:pPr>
      <w:r>
        <w:t>Wire format of decimal64 123.45 with 2 significant decimal places. Schema attribute exponent = -2</w:t>
      </w:r>
    </w:p>
    <w:p w14:paraId="3886B5F4" w14:textId="77777777" w:rsidR="009B70FE" w:rsidRDefault="00E33E19">
      <w:pPr>
        <w:pStyle w:val="BodyText"/>
      </w:pPr>
      <w:r>
        <w:rPr>
          <w:rStyle w:val="VerbatimChar"/>
        </w:rPr>
        <w:t>3930000000000000</w:t>
      </w:r>
    </w:p>
    <w:p w14:paraId="22FF2AE2" w14:textId="77777777" w:rsidR="009B70FE" w:rsidRDefault="00E33E19">
      <w:pPr>
        <w:pStyle w:val="BodyText"/>
      </w:pPr>
      <w:r>
        <w:t>Wire format of decimal32 123.45 with 2 significant decimal places. Schema attribute exponent = -2</w:t>
      </w:r>
    </w:p>
    <w:p w14:paraId="321CE064" w14:textId="77777777" w:rsidR="009B70FE" w:rsidRDefault="00E33E19">
      <w:pPr>
        <w:pStyle w:val="BodyText"/>
      </w:pPr>
      <w:r>
        <w:rPr>
          <w:rStyle w:val="VerbatimChar"/>
        </w:rPr>
        <w:t>39300000</w:t>
      </w:r>
    </w:p>
    <w:p w14:paraId="18D93053" w14:textId="77777777" w:rsidR="009B70FE" w:rsidRDefault="00E33E19">
      <w:pPr>
        <w:pStyle w:val="Heading2"/>
      </w:pPr>
      <w:bookmarkStart w:id="465" w:name="float-encoding"/>
      <w:bookmarkStart w:id="466" w:name="_Toc57061869"/>
      <w:bookmarkStart w:id="467" w:name="_Toc54858832"/>
      <w:r>
        <w:t>Float encoding</w:t>
      </w:r>
      <w:bookmarkEnd w:id="465"/>
      <w:bookmarkEnd w:id="466"/>
      <w:bookmarkEnd w:id="467"/>
    </w:p>
    <w:p w14:paraId="5F1FAB61" w14:textId="065B46C1" w:rsidR="009B70FE" w:rsidRDefault="00E33E19">
      <w:pPr>
        <w:pStyle w:val="FirstParagraph"/>
      </w:pPr>
      <w:r>
        <w:t xml:space="preserve">Binary floating point encodings are compatible with IEEE Standard for Floating-Point Arithmetic (IEEE 754-2008). They should be used for floating point numeric fields that do not represent prices or monetary amounts. Examples include interest rates, volatility and dimensionless quantities such as ratios. On the other hand, decimal prices should be encoded as decimals; see section </w:t>
      </w:r>
      <w:hyperlink w:anchor="decimal-encoding">
        <w:r>
          <w:rPr>
            <w:rStyle w:val="Hyperlink"/>
            <w:i/>
          </w:rPr>
          <w:t>Decimal encoding</w:t>
        </w:r>
      </w:hyperlink>
      <w:del w:id="468" w:author="Errata" w:date="2020-11-24T10:42:00Z">
        <w:r w:rsidR="005413C0">
          <w:delText>2.5 above</w:delText>
        </w:r>
      </w:del>
      <w:ins w:id="469" w:author="Errata" w:date="2020-11-24T10:42:00Z">
        <w:r>
          <w:t xml:space="preserve"> for details</w:t>
        </w:r>
      </w:ins>
      <w:r>
        <w:t>.</w:t>
      </w:r>
    </w:p>
    <w:p w14:paraId="5CFE902A" w14:textId="77777777" w:rsidR="009B70FE" w:rsidRDefault="00E33E19">
      <w:pPr>
        <w:pStyle w:val="Heading3"/>
      </w:pPr>
      <w:bookmarkStart w:id="470" w:name="primitive-types"/>
      <w:bookmarkStart w:id="471" w:name="_Toc57061870"/>
      <w:bookmarkStart w:id="472" w:name="_Toc54858833"/>
      <w:r>
        <w:t>Primitive types</w:t>
      </w:r>
      <w:bookmarkEnd w:id="470"/>
      <w:bookmarkEnd w:id="471"/>
      <w:bookmarkEnd w:id="472"/>
    </w:p>
    <w:p w14:paraId="2CED72A0" w14:textId="76B60771" w:rsidR="009B70FE" w:rsidRDefault="00E33E19">
      <w:pPr>
        <w:pStyle w:val="FirstParagraph"/>
      </w:pPr>
      <w:r>
        <w:t xml:space="preserve">Both single and double precision encodings are supported as primitive </w:t>
      </w:r>
      <w:del w:id="473" w:author="Errata" w:date="2020-11-24T10:42:00Z">
        <w:r w:rsidR="005413C0">
          <w:delText>data types</w:delText>
        </w:r>
      </w:del>
      <w:ins w:id="474" w:author="Errata" w:date="2020-11-24T10:42:00Z">
        <w:r>
          <w:t>datatypes</w:t>
        </w:r>
      </w:ins>
      <w:r>
        <w:t>. See the IEEE 754-2008 standard for ranges and details of the encodings.</w:t>
      </w:r>
    </w:p>
    <w:tbl>
      <w:tblPr>
        <w:tblStyle w:val="Table"/>
        <w:tblW w:w="0" w:type="pct"/>
        <w:tblLook w:val="07E0" w:firstRow="1" w:lastRow="1" w:firstColumn="1" w:lastColumn="1" w:noHBand="1" w:noVBand="1"/>
      </w:tblPr>
      <w:tblGrid>
        <w:gridCol w:w="1386"/>
        <w:gridCol w:w="2725"/>
        <w:gridCol w:w="1996"/>
        <w:gridCol w:w="1461"/>
      </w:tblGrid>
      <w:tr w:rsidR="009B70FE" w14:paraId="71FF1962"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C533606" w14:textId="77777777" w:rsidR="009B70FE" w:rsidRDefault="00E33E19">
            <w:pPr>
              <w:pStyle w:val="Compact"/>
            </w:pPr>
            <w:r>
              <w:t>Primitive type</w:t>
            </w:r>
          </w:p>
        </w:tc>
        <w:tc>
          <w:tcPr>
            <w:tcW w:w="0" w:type="auto"/>
            <w:tcBorders>
              <w:bottom w:val="single" w:sz="0" w:space="0" w:color="auto"/>
            </w:tcBorders>
            <w:vAlign w:val="bottom"/>
          </w:tcPr>
          <w:p w14:paraId="0F4C4C1D" w14:textId="77777777" w:rsidR="009B70FE" w:rsidRDefault="00E33E19">
            <w:pPr>
              <w:pStyle w:val="Compact"/>
            </w:pPr>
            <w:r>
              <w:t>Description</w:t>
            </w:r>
          </w:p>
        </w:tc>
        <w:tc>
          <w:tcPr>
            <w:tcW w:w="0" w:type="auto"/>
            <w:tcBorders>
              <w:bottom w:val="single" w:sz="0" w:space="0" w:color="auto"/>
            </w:tcBorders>
            <w:vAlign w:val="bottom"/>
          </w:tcPr>
          <w:p w14:paraId="7D10B665" w14:textId="77777777" w:rsidR="009B70FE" w:rsidRDefault="00E33E19">
            <w:pPr>
              <w:pStyle w:val="Compact"/>
            </w:pPr>
            <w:r>
              <w:t>IEEE 754-2008 format</w:t>
            </w:r>
          </w:p>
        </w:tc>
        <w:tc>
          <w:tcPr>
            <w:tcW w:w="0" w:type="auto"/>
            <w:tcBorders>
              <w:bottom w:val="single" w:sz="0" w:space="0" w:color="auto"/>
            </w:tcBorders>
            <w:vAlign w:val="bottom"/>
          </w:tcPr>
          <w:p w14:paraId="053233EF" w14:textId="77777777" w:rsidR="009B70FE" w:rsidRDefault="00E33E19">
            <w:pPr>
              <w:pStyle w:val="Compact"/>
              <w:jc w:val="right"/>
            </w:pPr>
            <w:r>
              <w:t>Length (octets)</w:t>
            </w:r>
          </w:p>
        </w:tc>
      </w:tr>
      <w:tr w:rsidR="009B70FE" w14:paraId="1FCDBA1C" w14:textId="77777777">
        <w:tc>
          <w:tcPr>
            <w:tcW w:w="0" w:type="auto"/>
          </w:tcPr>
          <w:p w14:paraId="627DC254" w14:textId="77777777" w:rsidR="009B70FE" w:rsidRDefault="00E33E19">
            <w:pPr>
              <w:pStyle w:val="Compact"/>
            </w:pPr>
            <w:r>
              <w:t>float</w:t>
            </w:r>
          </w:p>
        </w:tc>
        <w:tc>
          <w:tcPr>
            <w:tcW w:w="0" w:type="auto"/>
          </w:tcPr>
          <w:p w14:paraId="0D9508EE" w14:textId="77777777" w:rsidR="009B70FE" w:rsidRDefault="00E33E19">
            <w:pPr>
              <w:pStyle w:val="Compact"/>
            </w:pPr>
            <w:r>
              <w:t>Single precision floating point</w:t>
            </w:r>
          </w:p>
        </w:tc>
        <w:tc>
          <w:tcPr>
            <w:tcW w:w="0" w:type="auto"/>
          </w:tcPr>
          <w:p w14:paraId="298441F8" w14:textId="77777777" w:rsidR="009B70FE" w:rsidRDefault="00E33E19">
            <w:pPr>
              <w:pStyle w:val="Compact"/>
            </w:pPr>
            <w:r>
              <w:t>binary32</w:t>
            </w:r>
          </w:p>
        </w:tc>
        <w:tc>
          <w:tcPr>
            <w:tcW w:w="0" w:type="auto"/>
          </w:tcPr>
          <w:p w14:paraId="51E380B6" w14:textId="77777777" w:rsidR="009B70FE" w:rsidRDefault="00E33E19">
            <w:pPr>
              <w:pStyle w:val="Compact"/>
              <w:jc w:val="right"/>
            </w:pPr>
            <w:r>
              <w:t>4</w:t>
            </w:r>
          </w:p>
        </w:tc>
      </w:tr>
      <w:tr w:rsidR="009B70FE" w14:paraId="71202D2B" w14:textId="77777777">
        <w:tc>
          <w:tcPr>
            <w:tcW w:w="0" w:type="auto"/>
          </w:tcPr>
          <w:p w14:paraId="32697E8B" w14:textId="77777777" w:rsidR="009B70FE" w:rsidRDefault="00E33E19">
            <w:pPr>
              <w:pStyle w:val="Compact"/>
            </w:pPr>
            <w:r>
              <w:t>double</w:t>
            </w:r>
          </w:p>
        </w:tc>
        <w:tc>
          <w:tcPr>
            <w:tcW w:w="0" w:type="auto"/>
          </w:tcPr>
          <w:p w14:paraId="14286115" w14:textId="77777777" w:rsidR="009B70FE" w:rsidRDefault="00E33E19">
            <w:pPr>
              <w:pStyle w:val="Compact"/>
            </w:pPr>
            <w:r>
              <w:t>Double precision floating point</w:t>
            </w:r>
          </w:p>
        </w:tc>
        <w:tc>
          <w:tcPr>
            <w:tcW w:w="0" w:type="auto"/>
          </w:tcPr>
          <w:p w14:paraId="6C211A26" w14:textId="77777777" w:rsidR="009B70FE" w:rsidRDefault="00E33E19">
            <w:pPr>
              <w:pStyle w:val="Compact"/>
            </w:pPr>
            <w:r>
              <w:t>binary64</w:t>
            </w:r>
          </w:p>
        </w:tc>
        <w:tc>
          <w:tcPr>
            <w:tcW w:w="0" w:type="auto"/>
          </w:tcPr>
          <w:p w14:paraId="4CF5147F" w14:textId="77777777" w:rsidR="009B70FE" w:rsidRDefault="00E33E19">
            <w:pPr>
              <w:pStyle w:val="Compact"/>
              <w:jc w:val="right"/>
            </w:pPr>
            <w:r>
              <w:t>8</w:t>
            </w:r>
          </w:p>
        </w:tc>
      </w:tr>
    </w:tbl>
    <w:p w14:paraId="7A71AD13" w14:textId="77777777" w:rsidR="009B70FE" w:rsidRDefault="00E33E19">
      <w:pPr>
        <w:pStyle w:val="Heading3"/>
      </w:pPr>
      <w:bookmarkStart w:id="475" w:name="null-values"/>
      <w:bookmarkStart w:id="476" w:name="_Toc57061871"/>
      <w:bookmarkStart w:id="477" w:name="_Toc54858834"/>
      <w:r>
        <w:t>Null values</w:t>
      </w:r>
      <w:bookmarkEnd w:id="475"/>
      <w:bookmarkEnd w:id="476"/>
      <w:bookmarkEnd w:id="477"/>
    </w:p>
    <w:p w14:paraId="7609A5D0" w14:textId="77777777" w:rsidR="009B70FE" w:rsidRDefault="00E33E19">
      <w:pPr>
        <w:pStyle w:val="FirstParagraph"/>
      </w:pPr>
      <w:r>
        <w:t>For both float and double precision encodings, null value of an optional field is represented by the Not-a-Number format (NaN) of the standard encoding. Technically, it indicated by the so-called quiet NaN.</w:t>
      </w:r>
    </w:p>
    <w:p w14:paraId="6B2B1CC3" w14:textId="77777777" w:rsidR="009B70FE" w:rsidRDefault="00E33E19">
      <w:pPr>
        <w:pStyle w:val="Heading3"/>
      </w:pPr>
      <w:bookmarkStart w:id="478" w:name="byte-order-1"/>
      <w:bookmarkStart w:id="479" w:name="_Toc57061872"/>
      <w:bookmarkStart w:id="480" w:name="_Toc54858835"/>
      <w:r>
        <w:t>Byte order</w:t>
      </w:r>
      <w:bookmarkEnd w:id="478"/>
      <w:bookmarkEnd w:id="479"/>
      <w:bookmarkEnd w:id="480"/>
    </w:p>
    <w:p w14:paraId="6FFB5CF3" w14:textId="36E8C866" w:rsidR="009B70FE" w:rsidRDefault="00E33E19">
      <w:pPr>
        <w:pStyle w:val="FirstParagraph"/>
      </w:pPr>
      <w:r>
        <w:t xml:space="preserve">Like integer encodings, floating point encodings follow the byte order specified by message schema. See section </w:t>
      </w:r>
      <w:hyperlink w:anchor="messageschema-attributes">
        <w:r>
          <w:rPr>
            <w:rStyle w:val="Hyperlink"/>
            <w:i/>
          </w:rPr>
          <w:t>Message schema attributes</w:t>
        </w:r>
      </w:hyperlink>
      <w:del w:id="481" w:author="Errata" w:date="2020-11-24T10:42:00Z">
        <w:r w:rsidR="005413C0">
          <w:delText>4.3.1</w:delText>
        </w:r>
      </w:del>
      <w:r>
        <w:t xml:space="preserve"> for </w:t>
      </w:r>
      <w:ins w:id="482" w:author="Errata" w:date="2020-11-24T10:42:00Z">
        <w:r>
          <w:t xml:space="preserve">the </w:t>
        </w:r>
      </w:ins>
      <w:r>
        <w:t>specification</w:t>
      </w:r>
      <w:del w:id="483" w:author="Errata" w:date="2020-11-24T10:42:00Z">
        <w:r w:rsidR="005413C0">
          <w:delText xml:space="preserve"> of message schema attributes</w:delText>
        </w:r>
      </w:del>
      <w:r>
        <w:t>, including byteOrder.</w:t>
      </w:r>
    </w:p>
    <w:p w14:paraId="1929B6B6" w14:textId="77777777" w:rsidR="009B70FE" w:rsidRDefault="00E33E19">
      <w:pPr>
        <w:pStyle w:val="Heading3"/>
      </w:pPr>
      <w:bookmarkStart w:id="484" w:name="float-encoding-specifications"/>
      <w:bookmarkStart w:id="485" w:name="_Toc57061873"/>
      <w:bookmarkStart w:id="486" w:name="_Toc54858836"/>
      <w:r>
        <w:t>Float encoding specifications</w:t>
      </w:r>
      <w:bookmarkEnd w:id="484"/>
      <w:bookmarkEnd w:id="485"/>
      <w:bookmarkEnd w:id="486"/>
    </w:p>
    <w:p w14:paraId="70533543" w14:textId="77777777" w:rsidR="009B70FE" w:rsidRDefault="00E33E19">
      <w:pPr>
        <w:pStyle w:val="FirstParagraph"/>
      </w:pPr>
      <w:r>
        <w:t>These are valid encoding specifications for each of the floating point primitive types.</w:t>
      </w:r>
    </w:p>
    <w:p w14:paraId="432F40AD"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"float"</w:t>
      </w:r>
      <w:r w:rsidRPr="007F3CCA">
        <w:rPr>
          <w:rStyle w:val="OtherTok"/>
          <w:lang w:val="en-US"/>
        </w:rPr>
        <w:t xml:space="preserve"> primitiveType=</w:t>
      </w:r>
      <w:r w:rsidRPr="007F3CCA">
        <w:rPr>
          <w:rStyle w:val="StringTok"/>
          <w:lang w:val="en-US"/>
        </w:rPr>
        <w:t>"float"</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"double"</w:t>
      </w:r>
      <w:r w:rsidRPr="007F3CCA">
        <w:rPr>
          <w:rStyle w:val="OtherTok"/>
          <w:lang w:val="en-US"/>
        </w:rPr>
        <w:t xml:space="preserve"> primitiveType=</w:t>
      </w:r>
      <w:r w:rsidRPr="007F3CCA">
        <w:rPr>
          <w:rStyle w:val="StringTok"/>
          <w:lang w:val="en-US"/>
        </w:rPr>
        <w:t>"double"</w:t>
      </w:r>
      <w:r w:rsidRPr="007F3CCA">
        <w:rPr>
          <w:rStyle w:val="NormalTok"/>
          <w:lang w:val="en-US"/>
        </w:rPr>
        <w:t xml:space="preserve"> </w:t>
      </w:r>
      <w:r w:rsidRPr="007F3CCA">
        <w:rPr>
          <w:rStyle w:val="KeywordTok"/>
          <w:lang w:val="en-US"/>
        </w:rPr>
        <w:t>/&gt;</w:t>
      </w:r>
    </w:p>
    <w:p w14:paraId="06D11813" w14:textId="77777777" w:rsidR="009B70FE" w:rsidRDefault="00E33E19">
      <w:pPr>
        <w:pStyle w:val="Heading3"/>
      </w:pPr>
      <w:bookmarkStart w:id="487" w:name="examples-of-floating-point-fields"/>
      <w:bookmarkStart w:id="488" w:name="_Toc57061874"/>
      <w:bookmarkStart w:id="489" w:name="_Toc54858837"/>
      <w:r>
        <w:t>Examples of floating point fields</w:t>
      </w:r>
      <w:bookmarkEnd w:id="487"/>
      <w:bookmarkEnd w:id="488"/>
      <w:bookmarkEnd w:id="489"/>
    </w:p>
    <w:p w14:paraId="1E95419C" w14:textId="77777777" w:rsidR="009B70FE" w:rsidRDefault="00E33E19">
      <w:pPr>
        <w:pStyle w:val="FirstParagraph"/>
      </w:pPr>
      <w:r>
        <w:t>Examples show encoded bytes on the wire as hexadecimal digits, little-endian.</w:t>
      </w:r>
    </w:p>
    <w:p w14:paraId="5F02B3B2" w14:textId="77777777" w:rsidR="009B70FE" w:rsidRDefault="00E33E19">
      <w:pPr>
        <w:pStyle w:val="BodyText"/>
      </w:pPr>
      <w:r>
        <w:t>A single precision ratio</w:t>
      </w:r>
    </w:p>
    <w:p w14:paraId="05B48C15"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"ratio"</w:t>
      </w:r>
      <w:r w:rsidRPr="007F3CCA">
        <w:rPr>
          <w:rStyle w:val="OtherTok"/>
          <w:lang w:val="en-US"/>
        </w:rPr>
        <w:t xml:space="preserve"> primitiveType=</w:t>
      </w:r>
      <w:r w:rsidRPr="007F3CCA">
        <w:rPr>
          <w:rStyle w:val="StringTok"/>
          <w:lang w:val="en-US"/>
        </w:rPr>
        <w:t>"float"</w:t>
      </w:r>
      <w:r w:rsidRPr="007F3CCA">
        <w:rPr>
          <w:rStyle w:val="NormalTok"/>
          <w:lang w:val="en-US"/>
        </w:rPr>
        <w:t xml:space="preserve"> </w:t>
      </w:r>
      <w:r w:rsidRPr="007F3CCA">
        <w:rPr>
          <w:rStyle w:val="KeywordTok"/>
          <w:lang w:val="en-US"/>
        </w:rPr>
        <w:t>/&gt;</w:t>
      </w:r>
      <w:r w:rsidRPr="007F3CCA">
        <w:rPr>
          <w:lang w:val="en-US"/>
        </w:rPr>
        <w:br/>
      </w:r>
      <w:r w:rsidRPr="007F3CCA">
        <w:rPr>
          <w:lang w:val="en-US"/>
        </w:rPr>
        <w:br/>
      </w:r>
      <w:r w:rsidRPr="007F3CCA">
        <w:rPr>
          <w:rStyle w:val="KeywordTok"/>
          <w:lang w:val="en-US"/>
        </w:rPr>
        <w:lastRenderedPageBreak/>
        <w:t>&lt;field</w:t>
      </w:r>
      <w:r w:rsidRPr="007F3CCA">
        <w:rPr>
          <w:rStyle w:val="OtherTok"/>
          <w:lang w:val="en-US"/>
        </w:rPr>
        <w:t xml:space="preserve"> type=</w:t>
      </w:r>
      <w:r w:rsidRPr="007F3CCA">
        <w:rPr>
          <w:rStyle w:val="StringTok"/>
          <w:lang w:val="en-US"/>
        </w:rPr>
        <w:t>"ratio"</w:t>
      </w:r>
      <w:r w:rsidRPr="007F3CCA">
        <w:rPr>
          <w:rStyle w:val="OtherTok"/>
          <w:lang w:val="en-US"/>
        </w:rPr>
        <w:t xml:space="preserve"> name=</w:t>
      </w:r>
      <w:r w:rsidRPr="007F3CCA">
        <w:rPr>
          <w:rStyle w:val="StringTok"/>
          <w:lang w:val="en-US"/>
        </w:rPr>
        <w:t>"CurrencyRatio"</w:t>
      </w:r>
      <w:r w:rsidRPr="007F3CCA">
        <w:rPr>
          <w:rStyle w:val="OtherTok"/>
          <w:lang w:val="en-US"/>
        </w:rPr>
        <w:t xml:space="preserve"> id=</w:t>
      </w:r>
      <w:r w:rsidRPr="007F3CCA">
        <w:rPr>
          <w:rStyle w:val="StringTok"/>
          <w:lang w:val="en-US"/>
        </w:rPr>
        <w:t>"1382"</w:t>
      </w:r>
      <w:r w:rsidRPr="007F3CCA">
        <w:rPr>
          <w:lang w:val="en-US"/>
        </w:rPr>
        <w:br/>
      </w:r>
      <w:r w:rsidRPr="007F3CCA">
        <w:rPr>
          <w:rStyle w:val="OtherTok"/>
          <w:lang w:val="en-US"/>
        </w:rPr>
        <w:t xml:space="preserve"> semanticType=</w:t>
      </w:r>
      <w:r w:rsidRPr="007F3CCA">
        <w:rPr>
          <w:rStyle w:val="StringTok"/>
          <w:lang w:val="en-US"/>
        </w:rPr>
        <w:t>"float"</w:t>
      </w:r>
      <w:r w:rsidRPr="007F3CCA">
        <w:rPr>
          <w:rStyle w:val="KeywordTok"/>
          <w:lang w:val="en-US"/>
        </w:rPr>
        <w:t>/&gt;</w:t>
      </w:r>
    </w:p>
    <w:p w14:paraId="7A6EC1FD" w14:textId="77777777" w:rsidR="009B70FE" w:rsidRDefault="00E33E19">
      <w:pPr>
        <w:pStyle w:val="FirstParagraph"/>
      </w:pPr>
      <w:r>
        <w:t>Wire format of float 255.678</w:t>
      </w:r>
    </w:p>
    <w:p w14:paraId="0615083E" w14:textId="77777777" w:rsidR="009B70FE" w:rsidRDefault="00E33E19">
      <w:pPr>
        <w:pStyle w:val="BodyText"/>
      </w:pPr>
      <w:r>
        <w:rPr>
          <w:rStyle w:val="VerbatimChar"/>
        </w:rPr>
        <w:t>91ad7f43</w:t>
      </w:r>
    </w:p>
    <w:p w14:paraId="6FE9D36A" w14:textId="77777777" w:rsidR="009B70FE" w:rsidRDefault="00E33E19">
      <w:pPr>
        <w:pStyle w:val="BodyText"/>
      </w:pPr>
      <w:r>
        <w:t>Wire format of double 255.678</w:t>
      </w:r>
    </w:p>
    <w:p w14:paraId="78607FBE" w14:textId="77777777" w:rsidR="009B70FE" w:rsidRDefault="00E33E19">
      <w:pPr>
        <w:pStyle w:val="BodyText"/>
      </w:pPr>
      <w:r>
        <w:rPr>
          <w:rStyle w:val="VerbatimChar"/>
        </w:rPr>
        <w:t>04560e2db2f56f40</w:t>
      </w:r>
    </w:p>
    <w:p w14:paraId="29118E24" w14:textId="77777777" w:rsidR="009B70FE" w:rsidRDefault="00E33E19">
      <w:pPr>
        <w:pStyle w:val="Heading2"/>
      </w:pPr>
      <w:bookmarkStart w:id="490" w:name="string-encodings"/>
      <w:bookmarkStart w:id="491" w:name="_Toc57061875"/>
      <w:bookmarkStart w:id="492" w:name="_Toc54858838"/>
      <w:r>
        <w:t>String encodings</w:t>
      </w:r>
      <w:bookmarkEnd w:id="490"/>
      <w:bookmarkEnd w:id="491"/>
      <w:bookmarkEnd w:id="492"/>
    </w:p>
    <w:p w14:paraId="2186C722" w14:textId="77777777" w:rsidR="009B70FE" w:rsidRDefault="00E33E19">
      <w:pPr>
        <w:pStyle w:val="FirstParagraph"/>
      </w:pPr>
      <w:r>
        <w:t>Character data may either be of fixed size or variable size. In Simple Binary Encoding, fixed-length fields are recommended in order to support direct access to data. Variable-length encoding should be reserved for character strings that cannot be constrained to a specific size. It may also be used for non-ASCII encoded strings.</w:t>
      </w:r>
    </w:p>
    <w:p w14:paraId="4A9224D7" w14:textId="77777777" w:rsidR="009B70FE" w:rsidRDefault="00E33E19">
      <w:pPr>
        <w:pStyle w:val="Heading3"/>
      </w:pPr>
      <w:bookmarkStart w:id="493" w:name="character"/>
      <w:bookmarkStart w:id="494" w:name="_Toc57061876"/>
      <w:bookmarkStart w:id="495" w:name="_Toc54858839"/>
      <w:r>
        <w:t>Character</w:t>
      </w:r>
      <w:bookmarkEnd w:id="493"/>
      <w:bookmarkEnd w:id="494"/>
      <w:bookmarkEnd w:id="495"/>
    </w:p>
    <w:p w14:paraId="639C1C80" w14:textId="51482BB7" w:rsidR="009B70FE" w:rsidRDefault="00E33E19">
      <w:pPr>
        <w:pStyle w:val="FirstParagraph"/>
      </w:pPr>
      <w:r>
        <w:t xml:space="preserve">Character fields hold a single character. They are most commonly used for field with character code enumerations. See section </w:t>
      </w:r>
      <w:hyperlink w:anchor="enumeration-encoding">
        <w:r>
          <w:rPr>
            <w:rStyle w:val="Hyperlink"/>
            <w:i/>
          </w:rPr>
          <w:t>Enumeration encoding</w:t>
        </w:r>
      </w:hyperlink>
      <w:del w:id="496" w:author="Errata" w:date="2020-11-24T10:42:00Z">
        <w:r w:rsidR="005413C0">
          <w:delText>2.12 below</w:delText>
        </w:r>
      </w:del>
      <w:r>
        <w:t xml:space="preserve"> for </w:t>
      </w:r>
      <w:del w:id="497" w:author="Errata" w:date="2020-11-24T10:42:00Z">
        <w:r w:rsidR="005413C0">
          <w:delText>discussion of enum fields</w:delText>
        </w:r>
      </w:del>
      <w:ins w:id="498" w:author="Errata" w:date="2020-11-24T10:42:00Z">
        <w:r>
          <w:t>details</w:t>
        </w:r>
      </w:ins>
      <w:r>
        <w:t>.</w:t>
      </w:r>
    </w:p>
    <w:tbl>
      <w:tblPr>
        <w:tblStyle w:val="Table"/>
        <w:tblW w:w="0" w:type="pct"/>
        <w:tblLook w:val="07E0" w:firstRow="1" w:lastRow="1" w:firstColumn="1" w:lastColumn="1" w:noHBand="1" w:noVBand="1"/>
      </w:tblPr>
      <w:tblGrid>
        <w:gridCol w:w="2055"/>
        <w:gridCol w:w="2405"/>
        <w:gridCol w:w="1657"/>
        <w:gridCol w:w="1381"/>
      </w:tblGrid>
      <w:tr w:rsidR="009B70FE" w14:paraId="493649B9"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6FE56E1" w14:textId="58C1FF78" w:rsidR="009B70FE" w:rsidRDefault="00E33E19">
            <w:pPr>
              <w:pStyle w:val="Compact"/>
            </w:pPr>
            <w:r>
              <w:t xml:space="preserve">FIX </w:t>
            </w:r>
            <w:del w:id="499" w:author="Errata" w:date="2020-11-24T10:42:00Z">
              <w:r w:rsidR="005413C0">
                <w:delText>data type</w:delText>
              </w:r>
            </w:del>
            <w:ins w:id="500" w:author="Errata" w:date="2020-11-24T10:42:00Z">
              <w:r>
                <w:t>datatype</w:t>
              </w:r>
            </w:ins>
          </w:p>
        </w:tc>
        <w:tc>
          <w:tcPr>
            <w:tcW w:w="0" w:type="auto"/>
            <w:tcBorders>
              <w:bottom w:val="single" w:sz="0" w:space="0" w:color="auto"/>
            </w:tcBorders>
            <w:vAlign w:val="bottom"/>
          </w:tcPr>
          <w:p w14:paraId="1657E3A9" w14:textId="77777777" w:rsidR="009B70FE" w:rsidRDefault="00E33E19">
            <w:pPr>
              <w:pStyle w:val="Compact"/>
            </w:pPr>
            <w:r>
              <w:t>Description</w:t>
            </w:r>
          </w:p>
        </w:tc>
        <w:tc>
          <w:tcPr>
            <w:tcW w:w="0" w:type="auto"/>
            <w:tcBorders>
              <w:bottom w:val="single" w:sz="0" w:space="0" w:color="auto"/>
            </w:tcBorders>
            <w:vAlign w:val="bottom"/>
          </w:tcPr>
          <w:p w14:paraId="44C58FDA" w14:textId="77777777" w:rsidR="009B70FE" w:rsidRDefault="00E33E19">
            <w:pPr>
              <w:pStyle w:val="Compact"/>
            </w:pPr>
            <w:r>
              <w:t>Backing primitive</w:t>
            </w:r>
          </w:p>
        </w:tc>
        <w:tc>
          <w:tcPr>
            <w:tcW w:w="0" w:type="auto"/>
            <w:tcBorders>
              <w:bottom w:val="single" w:sz="0" w:space="0" w:color="auto"/>
            </w:tcBorders>
            <w:vAlign w:val="bottom"/>
          </w:tcPr>
          <w:p w14:paraId="6A2C86A5" w14:textId="77777777" w:rsidR="009B70FE" w:rsidRDefault="00E33E19">
            <w:pPr>
              <w:pStyle w:val="Compact"/>
              <w:jc w:val="right"/>
            </w:pPr>
            <w:r>
              <w:t>Length (octet)</w:t>
            </w:r>
          </w:p>
        </w:tc>
      </w:tr>
      <w:tr w:rsidR="009B70FE" w14:paraId="752D6F3E" w14:textId="77777777">
        <w:tc>
          <w:tcPr>
            <w:tcW w:w="0" w:type="auto"/>
          </w:tcPr>
          <w:p w14:paraId="42B7199F" w14:textId="77777777" w:rsidR="009B70FE" w:rsidRDefault="00E33E19">
            <w:pPr>
              <w:pStyle w:val="Compact"/>
            </w:pPr>
            <w:r>
              <w:t>char</w:t>
            </w:r>
          </w:p>
        </w:tc>
        <w:tc>
          <w:tcPr>
            <w:tcW w:w="0" w:type="auto"/>
          </w:tcPr>
          <w:p w14:paraId="055EB352" w14:textId="77777777" w:rsidR="009B70FE" w:rsidRDefault="00E33E19">
            <w:pPr>
              <w:pStyle w:val="Compact"/>
            </w:pPr>
            <w:r>
              <w:t>A single US-ASCII character</w:t>
            </w:r>
          </w:p>
        </w:tc>
        <w:tc>
          <w:tcPr>
            <w:tcW w:w="0" w:type="auto"/>
          </w:tcPr>
          <w:p w14:paraId="1D11FA01" w14:textId="77777777" w:rsidR="009B70FE" w:rsidRDefault="00E33E19">
            <w:pPr>
              <w:pStyle w:val="Compact"/>
            </w:pPr>
            <w:r>
              <w:t>char</w:t>
            </w:r>
          </w:p>
        </w:tc>
        <w:tc>
          <w:tcPr>
            <w:tcW w:w="0" w:type="auto"/>
          </w:tcPr>
          <w:p w14:paraId="55B0A817" w14:textId="77777777" w:rsidR="009B70FE" w:rsidRDefault="00E33E19">
            <w:pPr>
              <w:pStyle w:val="Compact"/>
              <w:jc w:val="right"/>
            </w:pPr>
            <w:r>
              <w:t>1</w:t>
            </w:r>
          </w:p>
        </w:tc>
      </w:tr>
    </w:tbl>
    <w:p w14:paraId="6B118526" w14:textId="77777777" w:rsidR="009B70FE" w:rsidRDefault="00E33E19">
      <w:pPr>
        <w:pStyle w:val="Heading4"/>
      </w:pPr>
      <w:bookmarkStart w:id="501" w:name="range-attributes-for-char-fields"/>
      <w:bookmarkStart w:id="502" w:name="_Toc57061877"/>
      <w:bookmarkStart w:id="503" w:name="_Toc54858840"/>
      <w:r>
        <w:t>Range attributes for char fields</w:t>
      </w:r>
      <w:bookmarkEnd w:id="501"/>
      <w:bookmarkEnd w:id="502"/>
      <w:bookmarkEnd w:id="503"/>
    </w:p>
    <w:p w14:paraId="1A2DE4BD" w14:textId="77777777" w:rsidR="009B70FE" w:rsidRDefault="00E33E19">
      <w:pPr>
        <w:pStyle w:val="FirstParagraph"/>
      </w:pPr>
      <w:r>
        <w:t>Valid values of a char field are printable characters of the US-ASCII character set (codes 20 to 7E hex.) The implicit nullValue is the NUL control character (code 0).</w:t>
      </w:r>
    </w:p>
    <w:tbl>
      <w:tblPr>
        <w:tblStyle w:val="Table"/>
        <w:tblW w:w="0" w:type="pct"/>
        <w:tblLook w:val="07E0" w:firstRow="1" w:lastRow="1" w:firstColumn="1" w:lastColumn="1" w:noHBand="1" w:noVBand="1"/>
      </w:tblPr>
      <w:tblGrid>
        <w:gridCol w:w="1652"/>
        <w:gridCol w:w="756"/>
      </w:tblGrid>
      <w:tr w:rsidR="009B70FE" w14:paraId="17EAB2C4"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DACE9B8" w14:textId="77777777" w:rsidR="009B70FE" w:rsidRDefault="00E33E19">
            <w:pPr>
              <w:pStyle w:val="Compact"/>
            </w:pPr>
            <w:r>
              <w:t>Schema attribute</w:t>
            </w:r>
          </w:p>
        </w:tc>
        <w:tc>
          <w:tcPr>
            <w:tcW w:w="0" w:type="auto"/>
            <w:tcBorders>
              <w:bottom w:val="single" w:sz="0" w:space="0" w:color="auto"/>
            </w:tcBorders>
            <w:vAlign w:val="bottom"/>
          </w:tcPr>
          <w:p w14:paraId="1D8F277D" w14:textId="77777777" w:rsidR="009B70FE" w:rsidRDefault="00E33E19">
            <w:pPr>
              <w:pStyle w:val="Compact"/>
            </w:pPr>
            <w:r>
              <w:t>char</w:t>
            </w:r>
          </w:p>
        </w:tc>
      </w:tr>
      <w:tr w:rsidR="009B70FE" w14:paraId="570C985A" w14:textId="77777777">
        <w:tc>
          <w:tcPr>
            <w:tcW w:w="0" w:type="auto"/>
          </w:tcPr>
          <w:p w14:paraId="21D8C034" w14:textId="77777777" w:rsidR="009B70FE" w:rsidRDefault="00E33E19">
            <w:pPr>
              <w:pStyle w:val="Compact"/>
            </w:pPr>
            <w:r>
              <w:t>minValue</w:t>
            </w:r>
          </w:p>
        </w:tc>
        <w:tc>
          <w:tcPr>
            <w:tcW w:w="0" w:type="auto"/>
          </w:tcPr>
          <w:p w14:paraId="13524ACF" w14:textId="77777777" w:rsidR="009B70FE" w:rsidRDefault="00E33E19">
            <w:pPr>
              <w:pStyle w:val="Compact"/>
            </w:pPr>
            <w:r>
              <w:t>hex 20</w:t>
            </w:r>
          </w:p>
        </w:tc>
      </w:tr>
      <w:tr w:rsidR="009B70FE" w14:paraId="149CB2B2" w14:textId="77777777">
        <w:tc>
          <w:tcPr>
            <w:tcW w:w="0" w:type="auto"/>
          </w:tcPr>
          <w:p w14:paraId="193D9488" w14:textId="77777777" w:rsidR="009B70FE" w:rsidRDefault="00E33E19">
            <w:pPr>
              <w:pStyle w:val="Compact"/>
            </w:pPr>
            <w:r>
              <w:t>maxValue</w:t>
            </w:r>
          </w:p>
        </w:tc>
        <w:tc>
          <w:tcPr>
            <w:tcW w:w="0" w:type="auto"/>
          </w:tcPr>
          <w:p w14:paraId="6A77E518" w14:textId="77777777" w:rsidR="009B70FE" w:rsidRDefault="00E33E19">
            <w:pPr>
              <w:pStyle w:val="Compact"/>
            </w:pPr>
            <w:r>
              <w:t>hex 7e</w:t>
            </w:r>
          </w:p>
        </w:tc>
      </w:tr>
      <w:tr w:rsidR="009B70FE" w14:paraId="3A186E5A" w14:textId="77777777">
        <w:tc>
          <w:tcPr>
            <w:tcW w:w="0" w:type="auto"/>
          </w:tcPr>
          <w:p w14:paraId="5A801C7F" w14:textId="77777777" w:rsidR="009B70FE" w:rsidRDefault="00E33E19">
            <w:pPr>
              <w:pStyle w:val="Compact"/>
            </w:pPr>
            <w:r>
              <w:t>nullValue</w:t>
            </w:r>
          </w:p>
        </w:tc>
        <w:tc>
          <w:tcPr>
            <w:tcW w:w="0" w:type="auto"/>
          </w:tcPr>
          <w:p w14:paraId="7FD21910" w14:textId="77777777" w:rsidR="009B70FE" w:rsidRDefault="00E33E19">
            <w:pPr>
              <w:pStyle w:val="Compact"/>
            </w:pPr>
            <w:r>
              <w:t>0</w:t>
            </w:r>
          </w:p>
        </w:tc>
      </w:tr>
    </w:tbl>
    <w:p w14:paraId="564E5021" w14:textId="77777777" w:rsidR="009B70FE" w:rsidRDefault="00E33E19">
      <w:pPr>
        <w:pStyle w:val="Heading4"/>
      </w:pPr>
      <w:bookmarkStart w:id="504" w:name="encoding-of-char-type"/>
      <w:bookmarkStart w:id="505" w:name="_Toc57061878"/>
      <w:bookmarkStart w:id="506" w:name="_Toc54858841"/>
      <w:r>
        <w:t>Encoding of char type</w:t>
      </w:r>
      <w:bookmarkEnd w:id="504"/>
      <w:bookmarkEnd w:id="505"/>
      <w:bookmarkEnd w:id="506"/>
    </w:p>
    <w:p w14:paraId="1564EF3D" w14:textId="77777777" w:rsidR="009B70FE" w:rsidRDefault="00E33E19">
      <w:pPr>
        <w:pStyle w:val="FirstParagraph"/>
      </w:pPr>
      <w:r>
        <w:t>This is the standard encoding for char type.</w:t>
      </w:r>
    </w:p>
    <w:p w14:paraId="5C3AA431"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"char"</w:t>
      </w:r>
      <w:r w:rsidRPr="007F3CCA">
        <w:rPr>
          <w:rStyle w:val="OtherTok"/>
          <w:lang w:val="en-US"/>
        </w:rPr>
        <w:t xml:space="preserve"> primitiveType=</w:t>
      </w:r>
      <w:r w:rsidRPr="007F3CCA">
        <w:rPr>
          <w:rStyle w:val="StringTok"/>
          <w:lang w:val="en-US"/>
        </w:rPr>
        <w:t>"char"</w:t>
      </w:r>
      <w:r w:rsidRPr="007F3CCA">
        <w:rPr>
          <w:rStyle w:val="OtherTok"/>
          <w:lang w:val="en-US"/>
        </w:rPr>
        <w:t xml:space="preserve"> semanticType=</w:t>
      </w:r>
      <w:r w:rsidRPr="007F3CCA">
        <w:rPr>
          <w:rStyle w:val="StringTok"/>
          <w:lang w:val="en-US"/>
        </w:rPr>
        <w:t>"char"</w:t>
      </w:r>
      <w:r w:rsidRPr="007F3CCA">
        <w:rPr>
          <w:rStyle w:val="NormalTok"/>
          <w:lang w:val="en-US"/>
        </w:rPr>
        <w:t xml:space="preserve"> </w:t>
      </w:r>
      <w:r w:rsidRPr="007F3CCA">
        <w:rPr>
          <w:rStyle w:val="KeywordTok"/>
          <w:lang w:val="en-US"/>
        </w:rPr>
        <w:t>/&gt;</w:t>
      </w:r>
    </w:p>
    <w:p w14:paraId="50B9CC02" w14:textId="77777777" w:rsidR="009B70FE" w:rsidRDefault="00E33E19">
      <w:pPr>
        <w:pStyle w:val="FirstParagraph"/>
      </w:pPr>
      <w:r>
        <w:t>Wire format of char encoding of “A” (ASCII value 65, hexadecimal 41)</w:t>
      </w:r>
    </w:p>
    <w:p w14:paraId="02D44B43" w14:textId="77777777" w:rsidR="009B70FE" w:rsidRDefault="00E33E19">
      <w:pPr>
        <w:pStyle w:val="BodyText"/>
      </w:pPr>
      <w:r>
        <w:rPr>
          <w:rStyle w:val="VerbatimChar"/>
        </w:rPr>
        <w:t>41</w:t>
      </w:r>
    </w:p>
    <w:p w14:paraId="2557F759" w14:textId="77777777" w:rsidR="009B70FE" w:rsidRDefault="00E33E19">
      <w:pPr>
        <w:pStyle w:val="Heading3"/>
      </w:pPr>
      <w:bookmarkStart w:id="507" w:name="fixed-length-character-array"/>
      <w:bookmarkStart w:id="508" w:name="_Toc57061879"/>
      <w:bookmarkStart w:id="509" w:name="_Toc54858842"/>
      <w:r>
        <w:t>Fixed-length character array</w:t>
      </w:r>
      <w:bookmarkEnd w:id="507"/>
      <w:bookmarkEnd w:id="508"/>
      <w:bookmarkEnd w:id="509"/>
    </w:p>
    <w:p w14:paraId="3AB8D90B" w14:textId="77777777" w:rsidR="009B70FE" w:rsidRDefault="00E33E19">
      <w:pPr>
        <w:pStyle w:val="FirstParagraph"/>
      </w:pPr>
      <w:r>
        <w:t>Character arrays are allocated a fixed space in a message, supporting direct access to fields. A fixed size character array is distinguished from a variable length string by the presence of a length schema attribute or a constant attribute.</w:t>
      </w:r>
    </w:p>
    <w:tbl>
      <w:tblPr>
        <w:tblStyle w:val="Table"/>
        <w:tblW w:w="5000" w:type="pct"/>
        <w:tblLook w:val="07E0" w:firstRow="1" w:lastRow="1" w:firstColumn="1" w:lastColumn="1" w:noHBand="1" w:noVBand="1"/>
      </w:tblPr>
      <w:tblGrid>
        <w:gridCol w:w="1499"/>
        <w:gridCol w:w="1233"/>
        <w:gridCol w:w="3575"/>
        <w:gridCol w:w="1311"/>
        <w:gridCol w:w="2004"/>
      </w:tblGrid>
      <w:tr w:rsidR="009B70FE" w14:paraId="5DD65671"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06B3EF4" w14:textId="25727F54" w:rsidR="009B70FE" w:rsidRDefault="00E33E19">
            <w:pPr>
              <w:pStyle w:val="Compact"/>
            </w:pPr>
            <w:r>
              <w:t xml:space="preserve">FIX </w:t>
            </w:r>
            <w:del w:id="510" w:author="Errata" w:date="2020-11-24T10:42:00Z">
              <w:r w:rsidR="005413C0">
                <w:delText>data type</w:delText>
              </w:r>
            </w:del>
            <w:ins w:id="511" w:author="Errata" w:date="2020-11-24T10:42:00Z">
              <w:r>
                <w:t>datatype</w:t>
              </w:r>
            </w:ins>
          </w:p>
        </w:tc>
        <w:tc>
          <w:tcPr>
            <w:tcW w:w="0" w:type="auto"/>
            <w:tcBorders>
              <w:bottom w:val="single" w:sz="0" w:space="0" w:color="auto"/>
            </w:tcBorders>
            <w:vAlign w:val="bottom"/>
          </w:tcPr>
          <w:p w14:paraId="0D5B0D2E" w14:textId="77777777" w:rsidR="009B70FE" w:rsidRDefault="00E33E19">
            <w:pPr>
              <w:pStyle w:val="Compact"/>
            </w:pPr>
            <w:r>
              <w:t>Description</w:t>
            </w:r>
          </w:p>
        </w:tc>
        <w:tc>
          <w:tcPr>
            <w:tcW w:w="0" w:type="auto"/>
            <w:tcBorders>
              <w:bottom w:val="single" w:sz="0" w:space="0" w:color="auto"/>
            </w:tcBorders>
            <w:vAlign w:val="bottom"/>
          </w:tcPr>
          <w:p w14:paraId="79155ED2" w14:textId="77777777" w:rsidR="009B70FE" w:rsidRDefault="00E33E19">
            <w:pPr>
              <w:pStyle w:val="Compact"/>
            </w:pPr>
            <w:r>
              <w:t>Backing primitives</w:t>
            </w:r>
          </w:p>
        </w:tc>
        <w:tc>
          <w:tcPr>
            <w:tcW w:w="0" w:type="auto"/>
            <w:tcBorders>
              <w:bottom w:val="single" w:sz="0" w:space="0" w:color="auto"/>
            </w:tcBorders>
            <w:vAlign w:val="bottom"/>
          </w:tcPr>
          <w:p w14:paraId="43E39892" w14:textId="77777777" w:rsidR="009B70FE" w:rsidRDefault="00E33E19">
            <w:pPr>
              <w:pStyle w:val="Compact"/>
            </w:pPr>
            <w:r>
              <w:t>Length (octets)</w:t>
            </w:r>
          </w:p>
        </w:tc>
        <w:tc>
          <w:tcPr>
            <w:tcW w:w="0" w:type="auto"/>
            <w:tcBorders>
              <w:bottom w:val="single" w:sz="0" w:space="0" w:color="auto"/>
            </w:tcBorders>
            <w:vAlign w:val="bottom"/>
          </w:tcPr>
          <w:p w14:paraId="0D6103AA" w14:textId="77777777" w:rsidR="009B70FE" w:rsidRDefault="00E33E19">
            <w:pPr>
              <w:pStyle w:val="Compact"/>
            </w:pPr>
            <w:r>
              <w:t>Required schema attribute</w:t>
            </w:r>
          </w:p>
        </w:tc>
      </w:tr>
      <w:tr w:rsidR="009B70FE" w14:paraId="437FD413" w14:textId="77777777">
        <w:tc>
          <w:tcPr>
            <w:tcW w:w="0" w:type="auto"/>
          </w:tcPr>
          <w:p w14:paraId="02BF040C" w14:textId="77777777" w:rsidR="009B70FE" w:rsidRDefault="00E33E19">
            <w:pPr>
              <w:pStyle w:val="Compact"/>
            </w:pPr>
            <w:r>
              <w:t>String</w:t>
            </w:r>
          </w:p>
        </w:tc>
        <w:tc>
          <w:tcPr>
            <w:tcW w:w="0" w:type="auto"/>
          </w:tcPr>
          <w:p w14:paraId="750AEF69" w14:textId="77777777" w:rsidR="009B70FE" w:rsidRDefault="00E33E19">
            <w:pPr>
              <w:pStyle w:val="Compact"/>
            </w:pPr>
            <w:r>
              <w:t>character array</w:t>
            </w:r>
          </w:p>
        </w:tc>
        <w:tc>
          <w:tcPr>
            <w:tcW w:w="0" w:type="auto"/>
          </w:tcPr>
          <w:p w14:paraId="3F8F920C" w14:textId="348B8019" w:rsidR="009B70FE" w:rsidRDefault="00E33E19">
            <w:pPr>
              <w:pStyle w:val="Compact"/>
            </w:pPr>
            <w:r>
              <w:t xml:space="preserve">Array of char of specified length, </w:t>
            </w:r>
            <w:del w:id="512" w:author="Errata" w:date="2020-11-24T10:42:00Z">
              <w:r w:rsidR="005413C0">
                <w:delText>delimited</w:delText>
              </w:r>
            </w:del>
            <w:ins w:id="513" w:author="Errata" w:date="2020-11-24T10:42:00Z">
              <w:r>
                <w:t>padded</w:t>
              </w:r>
            </w:ins>
            <w:r>
              <w:t xml:space="preserve"> by NUL character if a string is shorter than the length specified for a field.</w:t>
            </w:r>
          </w:p>
        </w:tc>
        <w:tc>
          <w:tcPr>
            <w:tcW w:w="0" w:type="auto"/>
          </w:tcPr>
          <w:p w14:paraId="01E2AD5B" w14:textId="77777777" w:rsidR="009B70FE" w:rsidRDefault="00E33E19">
            <w:pPr>
              <w:pStyle w:val="Compact"/>
            </w:pPr>
            <w:r>
              <w:t>Specified by length attribute</w:t>
            </w:r>
          </w:p>
        </w:tc>
        <w:tc>
          <w:tcPr>
            <w:tcW w:w="0" w:type="auto"/>
          </w:tcPr>
          <w:p w14:paraId="70212B1C" w14:textId="77777777" w:rsidR="009B70FE" w:rsidRDefault="00E33E19">
            <w:pPr>
              <w:pStyle w:val="Compact"/>
            </w:pPr>
            <w:r>
              <w:t>length (except may be inferred from a constant value, if present).</w:t>
            </w:r>
          </w:p>
        </w:tc>
      </w:tr>
    </w:tbl>
    <w:p w14:paraId="19F7B3E6" w14:textId="66BE1CF7" w:rsidR="009B70FE" w:rsidRDefault="00E33E19">
      <w:pPr>
        <w:pStyle w:val="BodyText"/>
      </w:pPr>
      <w:r>
        <w:t xml:space="preserve">A length attribute set to zero indicates variable length. See section </w:t>
      </w:r>
      <w:hyperlink w:anchor="variable-length-string-encoding">
        <w:r>
          <w:rPr>
            <w:rStyle w:val="Hyperlink"/>
            <w:i/>
          </w:rPr>
          <w:t>Variable-length string encoding</w:t>
        </w:r>
      </w:hyperlink>
      <w:del w:id="514" w:author="Errata" w:date="2020-11-24T10:42:00Z">
        <w:r w:rsidR="005413C0">
          <w:delText>2.7.3 below for variable-length data encoding</w:delText>
        </w:r>
      </w:del>
      <w:ins w:id="515" w:author="Errata" w:date="2020-11-24T10:42:00Z">
        <w:r>
          <w:t xml:space="preserve"> for details</w:t>
        </w:r>
      </w:ins>
      <w:r>
        <w:t>.</w:t>
      </w:r>
    </w:p>
    <w:p w14:paraId="4EBD2D9C" w14:textId="77777777" w:rsidR="009B70FE" w:rsidRDefault="00E33E19">
      <w:pPr>
        <w:pStyle w:val="Heading4"/>
      </w:pPr>
      <w:bookmarkStart w:id="516" w:name="X6ca81b4b09aed60c77c0fddecd175914d7643d3"/>
      <w:bookmarkStart w:id="517" w:name="_Toc57061880"/>
      <w:bookmarkStart w:id="518" w:name="_Toc54858843"/>
      <w:r>
        <w:lastRenderedPageBreak/>
        <w:t>Encoding specifications for fixed-length character array</w:t>
      </w:r>
      <w:bookmarkEnd w:id="516"/>
      <w:bookmarkEnd w:id="517"/>
      <w:bookmarkEnd w:id="518"/>
    </w:p>
    <w:p w14:paraId="4A8B9635" w14:textId="77777777" w:rsidR="009B70FE" w:rsidRDefault="00E33E19">
      <w:pPr>
        <w:pStyle w:val="FirstParagraph"/>
      </w:pPr>
      <w:r>
        <w:t>A fixed-length character array encoding must specify primitiveType=“char” and a length attribute is required.</w:t>
      </w:r>
    </w:p>
    <w:p w14:paraId="680E559B" w14:textId="77777777" w:rsidR="009B70FE" w:rsidRDefault="00E33E19">
      <w:pPr>
        <w:pStyle w:val="BodyText"/>
      </w:pPr>
      <w:r>
        <w:t>Range attributes minValue and maxValue do not apply to fixed-length character arrays.</w:t>
      </w:r>
    </w:p>
    <w:p w14:paraId="08F6F9CC" w14:textId="77777777" w:rsidR="009B70FE" w:rsidRDefault="00E33E19">
      <w:pPr>
        <w:pStyle w:val="BodyText"/>
      </w:pPr>
      <w:r>
        <w:t>US-ASCII is the default encoding of character arrays to conform to usual FIX values. The characterEncoding attribute may be specified to override encoding.</w:t>
      </w:r>
    </w:p>
    <w:p w14:paraId="05D9BC76" w14:textId="77777777" w:rsidR="009B70FE" w:rsidRDefault="00E33E19">
      <w:pPr>
        <w:pStyle w:val="Heading4"/>
      </w:pPr>
      <w:bookmarkStart w:id="519" w:name="Xe2671b5ce7f1acbd5484845efd8a757a4a29470"/>
      <w:bookmarkStart w:id="520" w:name="_Toc57061881"/>
      <w:bookmarkStart w:id="521" w:name="_Toc54858844"/>
      <w:r>
        <w:t>Examples of fixed-length character arrays</w:t>
      </w:r>
      <w:bookmarkEnd w:id="519"/>
      <w:bookmarkEnd w:id="520"/>
      <w:bookmarkEnd w:id="521"/>
    </w:p>
    <w:p w14:paraId="0D1FBAEF" w14:textId="77777777" w:rsidR="009B70FE" w:rsidRDefault="00E33E19">
      <w:pPr>
        <w:pStyle w:val="FirstParagraph"/>
      </w:pPr>
      <w:r>
        <w:t>A typical string encoding specification</w:t>
      </w:r>
    </w:p>
    <w:p w14:paraId="155321EB"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"string6"</w:t>
      </w:r>
      <w:r w:rsidRPr="007F3CCA">
        <w:rPr>
          <w:rStyle w:val="OtherTok"/>
          <w:lang w:val="en-US"/>
        </w:rPr>
        <w:t xml:space="preserve"> primitiveType=</w:t>
      </w:r>
      <w:r w:rsidRPr="007F3CCA">
        <w:rPr>
          <w:rStyle w:val="StringTok"/>
          <w:lang w:val="en-US"/>
        </w:rPr>
        <w:t>"char"</w:t>
      </w:r>
      <w:r w:rsidRPr="007F3CCA">
        <w:rPr>
          <w:rStyle w:val="OtherTok"/>
          <w:lang w:val="en-US"/>
        </w:rPr>
        <w:t xml:space="preserve"> semanticType=</w:t>
      </w:r>
      <w:r w:rsidRPr="007F3CCA">
        <w:rPr>
          <w:rStyle w:val="StringTok"/>
          <w:lang w:val="en-US"/>
        </w:rPr>
        <w:t>"String"</w:t>
      </w:r>
      <w:r w:rsidRPr="007F3CCA">
        <w:rPr>
          <w:lang w:val="en-US"/>
        </w:rPr>
        <w:br/>
      </w:r>
      <w:r w:rsidRPr="007F3CCA">
        <w:rPr>
          <w:rStyle w:val="OtherTok"/>
          <w:lang w:val="en-US"/>
        </w:rPr>
        <w:t xml:space="preserve"> length=</w:t>
      </w:r>
      <w:r w:rsidRPr="007F3CCA">
        <w:rPr>
          <w:rStyle w:val="StringTok"/>
          <w:lang w:val="en-US"/>
        </w:rPr>
        <w:t>"6"</w:t>
      </w:r>
      <w:r w:rsidRPr="007F3CCA">
        <w:rPr>
          <w:rStyle w:val="NormalTok"/>
          <w:lang w:val="en-US"/>
        </w:rPr>
        <w:t xml:space="preserve"> </w:t>
      </w:r>
      <w:r w:rsidRPr="007F3CCA">
        <w:rPr>
          <w:rStyle w:val="KeywordTok"/>
          <w:lang w:val="en-US"/>
        </w:rPr>
        <w:t>/&gt;</w:t>
      </w:r>
      <w:r w:rsidRPr="007F3CCA">
        <w:rPr>
          <w:lang w:val="en-US"/>
        </w:rPr>
        <w:br/>
      </w:r>
      <w:r w:rsidRPr="007F3CCA">
        <w:rPr>
          <w:lang w:val="en-US"/>
        </w:rPr>
        <w:br/>
      </w:r>
      <w:r w:rsidRPr="007F3CCA">
        <w:rPr>
          <w:rStyle w:val="KeywordTok"/>
          <w:lang w:val="en-US"/>
        </w:rPr>
        <w:t>&lt;field</w:t>
      </w:r>
      <w:r w:rsidRPr="007F3CCA">
        <w:rPr>
          <w:rStyle w:val="OtherTok"/>
          <w:lang w:val="en-US"/>
        </w:rPr>
        <w:t xml:space="preserve"> type=</w:t>
      </w:r>
      <w:r w:rsidRPr="007F3CCA">
        <w:rPr>
          <w:rStyle w:val="StringTok"/>
          <w:lang w:val="en-US"/>
        </w:rPr>
        <w:t>"string6"</w:t>
      </w:r>
      <w:r w:rsidRPr="007F3CCA">
        <w:rPr>
          <w:rStyle w:val="OtherTok"/>
          <w:lang w:val="en-US"/>
        </w:rPr>
        <w:t xml:space="preserve"> name=</w:t>
      </w:r>
      <w:r w:rsidRPr="007F3CCA">
        <w:rPr>
          <w:rStyle w:val="StringTok"/>
          <w:lang w:val="en-US"/>
        </w:rPr>
        <w:t>"Symbol"</w:t>
      </w:r>
      <w:r w:rsidRPr="007F3CCA">
        <w:rPr>
          <w:rStyle w:val="OtherTok"/>
          <w:lang w:val="en-US"/>
        </w:rPr>
        <w:t xml:space="preserve"> id=</w:t>
      </w:r>
      <w:r w:rsidRPr="007F3CCA">
        <w:rPr>
          <w:rStyle w:val="StringTok"/>
          <w:lang w:val="en-US"/>
        </w:rPr>
        <w:t>"55"</w:t>
      </w:r>
      <w:r w:rsidRPr="007F3CCA">
        <w:rPr>
          <w:rStyle w:val="NormalTok"/>
          <w:lang w:val="en-US"/>
        </w:rPr>
        <w:t xml:space="preserve"> </w:t>
      </w:r>
      <w:r w:rsidRPr="007F3CCA">
        <w:rPr>
          <w:rStyle w:val="KeywordTok"/>
          <w:lang w:val="en-US"/>
        </w:rPr>
        <w:t>/&gt;</w:t>
      </w:r>
    </w:p>
    <w:p w14:paraId="3148E59A" w14:textId="77777777" w:rsidR="009B70FE" w:rsidRDefault="00E33E19">
      <w:pPr>
        <w:pStyle w:val="FirstParagraph"/>
      </w:pPr>
      <w:r>
        <w:t>Wire format of a character array in character and hexadecimal formats</w:t>
      </w:r>
    </w:p>
    <w:p w14:paraId="549D0562" w14:textId="77777777" w:rsidR="009B70FE" w:rsidRDefault="00E33E19">
      <w:pPr>
        <w:pStyle w:val="BodyText"/>
      </w:pPr>
      <w:r>
        <w:t>M S F T</w:t>
      </w:r>
    </w:p>
    <w:p w14:paraId="26E46289" w14:textId="77777777" w:rsidR="009B70FE" w:rsidRDefault="00E33E19">
      <w:pPr>
        <w:pStyle w:val="BodyText"/>
      </w:pPr>
      <w:r>
        <w:rPr>
          <w:rStyle w:val="VerbatimChar"/>
        </w:rPr>
        <w:t>4d5346540000</w:t>
      </w:r>
    </w:p>
    <w:p w14:paraId="22A4E4C2" w14:textId="77777777" w:rsidR="009B70FE" w:rsidRDefault="00E33E19">
      <w:pPr>
        <w:pStyle w:val="BodyText"/>
      </w:pPr>
      <w:r>
        <w:t>A character array constant specification</w:t>
      </w:r>
    </w:p>
    <w:p w14:paraId="2AE8A8CA"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"EurexMarketID"</w:t>
      </w:r>
      <w:r w:rsidRPr="007F3CCA">
        <w:rPr>
          <w:rStyle w:val="OtherTok"/>
          <w:lang w:val="en-US"/>
        </w:rPr>
        <w:t xml:space="preserve"> semanticType=</w:t>
      </w:r>
      <w:r w:rsidRPr="007F3CCA">
        <w:rPr>
          <w:rStyle w:val="StringTok"/>
          <w:lang w:val="en-US"/>
        </w:rPr>
        <w:t>"Exchange"</w:t>
      </w:r>
      <w:r w:rsidRPr="007F3CCA">
        <w:rPr>
          <w:lang w:val="en-US"/>
        </w:rPr>
        <w:br/>
      </w:r>
      <w:r w:rsidRPr="007F3CCA">
        <w:rPr>
          <w:rStyle w:val="OtherTok"/>
          <w:lang w:val="en-US"/>
        </w:rPr>
        <w:t xml:space="preserve"> primitiveType=</w:t>
      </w:r>
      <w:r w:rsidRPr="007F3CCA">
        <w:rPr>
          <w:rStyle w:val="StringTok"/>
          <w:lang w:val="en-US"/>
        </w:rPr>
        <w:t>"char"</w:t>
      </w:r>
      <w:r w:rsidRPr="007F3CCA">
        <w:rPr>
          <w:rStyle w:val="OtherTok"/>
          <w:lang w:val="en-US"/>
        </w:rPr>
        <w:t xml:space="preserve"> length=</w:t>
      </w:r>
      <w:r w:rsidRPr="007F3CCA">
        <w:rPr>
          <w:rStyle w:val="StringTok"/>
          <w:lang w:val="en-US"/>
        </w:rPr>
        <w:t>"4"</w:t>
      </w:r>
      <w:r w:rsidRPr="007F3CCA">
        <w:rPr>
          <w:rStyle w:val="OtherTok"/>
          <w:lang w:val="en-US"/>
        </w:rPr>
        <w:t xml:space="preserve"> description=</w:t>
      </w:r>
      <w:r w:rsidRPr="007F3CCA">
        <w:rPr>
          <w:rStyle w:val="StringTok"/>
          <w:lang w:val="en-US"/>
        </w:rPr>
        <w:t>"MIC code"</w:t>
      </w:r>
      <w:r w:rsidRPr="007F3CCA">
        <w:rPr>
          <w:lang w:val="en-US"/>
        </w:rPr>
        <w:br/>
      </w:r>
      <w:r w:rsidRPr="007F3CCA">
        <w:rPr>
          <w:rStyle w:val="OtherTok"/>
          <w:lang w:val="en-US"/>
        </w:rPr>
        <w:t xml:space="preserve"> presence=</w:t>
      </w:r>
      <w:r w:rsidRPr="007F3CCA">
        <w:rPr>
          <w:rStyle w:val="StringTok"/>
          <w:lang w:val="en-US"/>
        </w:rPr>
        <w:t>"constant"</w:t>
      </w:r>
      <w:r w:rsidRPr="007F3CCA">
        <w:rPr>
          <w:rStyle w:val="KeywordTok"/>
          <w:lang w:val="en-US"/>
        </w:rPr>
        <w:t>&gt;</w:t>
      </w:r>
      <w:r w:rsidRPr="007F3CCA">
        <w:rPr>
          <w:rStyle w:val="NormalTok"/>
          <w:lang w:val="en-US"/>
        </w:rPr>
        <w:t>XEUR</w:t>
      </w:r>
      <w:r w:rsidRPr="007F3CCA">
        <w:rPr>
          <w:rStyle w:val="KeywordTok"/>
          <w:lang w:val="en-US"/>
        </w:rPr>
        <w:t>&lt;/type&gt;</w:t>
      </w:r>
      <w:r w:rsidRPr="007F3CCA">
        <w:rPr>
          <w:lang w:val="en-US"/>
        </w:rPr>
        <w:br/>
      </w:r>
      <w:r w:rsidRPr="007F3CCA">
        <w:rPr>
          <w:lang w:val="en-US"/>
        </w:rPr>
        <w:br/>
      </w:r>
      <w:r w:rsidRPr="007F3CCA">
        <w:rPr>
          <w:rStyle w:val="KeywordTok"/>
          <w:lang w:val="en-US"/>
        </w:rPr>
        <w:t>&lt;field</w:t>
      </w:r>
      <w:r w:rsidRPr="007F3CCA">
        <w:rPr>
          <w:rStyle w:val="OtherTok"/>
          <w:lang w:val="en-US"/>
        </w:rPr>
        <w:t xml:space="preserve"> type=</w:t>
      </w:r>
      <w:r w:rsidRPr="007F3CCA">
        <w:rPr>
          <w:rStyle w:val="StringTok"/>
          <w:lang w:val="en-US"/>
        </w:rPr>
        <w:t>"EurexMarketID"</w:t>
      </w:r>
      <w:r w:rsidRPr="007F3CCA">
        <w:rPr>
          <w:rStyle w:val="OtherTok"/>
          <w:lang w:val="en-US"/>
        </w:rPr>
        <w:t xml:space="preserve"> name=</w:t>
      </w:r>
      <w:r w:rsidRPr="007F3CCA">
        <w:rPr>
          <w:rStyle w:val="StringTok"/>
          <w:lang w:val="en-US"/>
        </w:rPr>
        <w:t>"MarketID"</w:t>
      </w:r>
      <w:r w:rsidRPr="007F3CCA">
        <w:rPr>
          <w:rStyle w:val="OtherTok"/>
          <w:lang w:val="en-US"/>
        </w:rPr>
        <w:t xml:space="preserve"> id=</w:t>
      </w:r>
      <w:r w:rsidRPr="007F3CCA">
        <w:rPr>
          <w:rStyle w:val="StringTok"/>
          <w:lang w:val="en-US"/>
        </w:rPr>
        <w:t>"1301"</w:t>
      </w:r>
      <w:r w:rsidRPr="007F3CCA">
        <w:rPr>
          <w:rStyle w:val="NormalTok"/>
          <w:lang w:val="en-US"/>
        </w:rPr>
        <w:t xml:space="preserve"> </w:t>
      </w:r>
      <w:r w:rsidRPr="007F3CCA">
        <w:rPr>
          <w:rStyle w:val="KeywordTok"/>
          <w:lang w:val="en-US"/>
        </w:rPr>
        <w:t>/&gt;</w:t>
      </w:r>
    </w:p>
    <w:p w14:paraId="3AA01DB5" w14:textId="77777777" w:rsidR="009B70FE" w:rsidRDefault="00E33E19">
      <w:pPr>
        <w:pStyle w:val="Heading3"/>
      </w:pPr>
      <w:bookmarkStart w:id="522" w:name="variable-length-string-encoding"/>
      <w:bookmarkStart w:id="523" w:name="_Toc57061882"/>
      <w:bookmarkStart w:id="524" w:name="_Toc54858845"/>
      <w:r>
        <w:t>Variable-length string encoding</w:t>
      </w:r>
      <w:bookmarkEnd w:id="522"/>
      <w:bookmarkEnd w:id="523"/>
      <w:bookmarkEnd w:id="524"/>
    </w:p>
    <w:p w14:paraId="2BA077CE" w14:textId="77777777" w:rsidR="009B70FE" w:rsidRDefault="00E33E19">
      <w:pPr>
        <w:pStyle w:val="FirstParagraph"/>
      </w:pPr>
      <w:r>
        <w:t>Variable-length string encoding is used for variable length ASCII strings or embedded non-ASCII character data (like EncodedText field). A separate length field coveys the size of the field.</w:t>
      </w:r>
    </w:p>
    <w:p w14:paraId="4620E583" w14:textId="77777777" w:rsidR="009B70FE" w:rsidRDefault="00E33E19">
      <w:pPr>
        <w:pStyle w:val="BodyText"/>
      </w:pPr>
      <w:r>
        <w:t>On the wire, length immediately precedes the data.</w:t>
      </w:r>
    </w:p>
    <w:p w14:paraId="7711BDF6" w14:textId="77777777" w:rsidR="009B70FE" w:rsidRDefault="00E33E19">
      <w:pPr>
        <w:pStyle w:val="BodyText"/>
      </w:pPr>
      <w:r>
        <w:t>The length subfield may not be null, but may be set to zero for an empty string. In that case, no space is reserved for the data. No distinction is made at an encoding layer between an empty string and a null string. Semantics of an empty variable-length string should be specified at an application layer.</w:t>
      </w:r>
    </w:p>
    <w:tbl>
      <w:tblPr>
        <w:tblStyle w:val="Table"/>
        <w:tblW w:w="5000" w:type="pct"/>
        <w:tblLook w:val="07E0" w:firstRow="1" w:lastRow="1" w:firstColumn="1" w:lastColumn="1" w:noHBand="1" w:noVBand="1"/>
      </w:tblPr>
      <w:tblGrid>
        <w:gridCol w:w="1530"/>
        <w:gridCol w:w="1700"/>
        <w:gridCol w:w="5366"/>
        <w:gridCol w:w="1026"/>
      </w:tblGrid>
      <w:tr w:rsidR="009B70FE" w14:paraId="4FDFD0B5"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B16B5E" w14:textId="266A206D" w:rsidR="009B70FE" w:rsidRDefault="00E33E19">
            <w:pPr>
              <w:pStyle w:val="Compact"/>
            </w:pPr>
            <w:r>
              <w:t xml:space="preserve">FIX </w:t>
            </w:r>
            <w:del w:id="525" w:author="Errata" w:date="2020-11-24T10:42:00Z">
              <w:r w:rsidR="005413C0">
                <w:delText>data type</w:delText>
              </w:r>
            </w:del>
            <w:ins w:id="526" w:author="Errata" w:date="2020-11-24T10:42:00Z">
              <w:r>
                <w:t>datatype</w:t>
              </w:r>
            </w:ins>
          </w:p>
        </w:tc>
        <w:tc>
          <w:tcPr>
            <w:tcW w:w="0" w:type="auto"/>
            <w:tcBorders>
              <w:bottom w:val="single" w:sz="0" w:space="0" w:color="auto"/>
            </w:tcBorders>
            <w:vAlign w:val="bottom"/>
          </w:tcPr>
          <w:p w14:paraId="7770EFA7" w14:textId="77777777" w:rsidR="009B70FE" w:rsidRDefault="00E33E19">
            <w:pPr>
              <w:pStyle w:val="Compact"/>
            </w:pPr>
            <w:r>
              <w:t>Description</w:t>
            </w:r>
          </w:p>
        </w:tc>
        <w:tc>
          <w:tcPr>
            <w:tcW w:w="0" w:type="auto"/>
            <w:tcBorders>
              <w:bottom w:val="single" w:sz="0" w:space="0" w:color="auto"/>
            </w:tcBorders>
            <w:vAlign w:val="bottom"/>
          </w:tcPr>
          <w:p w14:paraId="42A6D945" w14:textId="77777777" w:rsidR="009B70FE" w:rsidRDefault="00E33E19">
            <w:pPr>
              <w:pStyle w:val="Compact"/>
            </w:pPr>
            <w:r>
              <w:t>Backing primitives</w:t>
            </w:r>
          </w:p>
        </w:tc>
        <w:tc>
          <w:tcPr>
            <w:tcW w:w="0" w:type="auto"/>
            <w:tcBorders>
              <w:bottom w:val="single" w:sz="0" w:space="0" w:color="auto"/>
            </w:tcBorders>
            <w:vAlign w:val="bottom"/>
          </w:tcPr>
          <w:p w14:paraId="15EA12CC" w14:textId="77777777" w:rsidR="009B70FE" w:rsidRDefault="00E33E19">
            <w:pPr>
              <w:pStyle w:val="Compact"/>
            </w:pPr>
            <w:r>
              <w:t>Length (octets)</w:t>
            </w:r>
          </w:p>
        </w:tc>
      </w:tr>
      <w:tr w:rsidR="009B70FE" w14:paraId="17F33679" w14:textId="77777777">
        <w:tc>
          <w:tcPr>
            <w:tcW w:w="0" w:type="auto"/>
          </w:tcPr>
          <w:p w14:paraId="58569D39" w14:textId="77777777" w:rsidR="009B70FE" w:rsidRDefault="00E33E19">
            <w:pPr>
              <w:pStyle w:val="Compact"/>
            </w:pPr>
            <w:r>
              <w:t>Length</w:t>
            </w:r>
          </w:p>
        </w:tc>
        <w:tc>
          <w:tcPr>
            <w:tcW w:w="0" w:type="auto"/>
          </w:tcPr>
          <w:p w14:paraId="0DDA7C03" w14:textId="77777777" w:rsidR="009B70FE" w:rsidRDefault="00E33E19">
            <w:pPr>
              <w:pStyle w:val="Compact"/>
            </w:pPr>
            <w:r>
              <w:t>The length of variable data in octets</w:t>
            </w:r>
          </w:p>
        </w:tc>
        <w:tc>
          <w:tcPr>
            <w:tcW w:w="0" w:type="auto"/>
          </w:tcPr>
          <w:p w14:paraId="11D42C93" w14:textId="77777777" w:rsidR="009B70FE" w:rsidRDefault="00E33E19">
            <w:pPr>
              <w:pStyle w:val="Compact"/>
            </w:pPr>
            <w:r>
              <w:t>primitiveType=“uint8” or “uint16” May not hold null value.</w:t>
            </w:r>
          </w:p>
        </w:tc>
        <w:tc>
          <w:tcPr>
            <w:tcW w:w="0" w:type="auto"/>
          </w:tcPr>
          <w:p w14:paraId="13BEC0B2" w14:textId="77777777" w:rsidR="009B70FE" w:rsidRDefault="00E33E19">
            <w:pPr>
              <w:pStyle w:val="Compact"/>
            </w:pPr>
            <w:r>
              <w:t>1 or 2</w:t>
            </w:r>
          </w:p>
        </w:tc>
      </w:tr>
      <w:tr w:rsidR="009B70FE" w14:paraId="588D0873" w14:textId="77777777">
        <w:tc>
          <w:tcPr>
            <w:tcW w:w="0" w:type="auto"/>
          </w:tcPr>
          <w:p w14:paraId="687D7035" w14:textId="77777777" w:rsidR="009B70FE" w:rsidRDefault="00E33E19">
            <w:pPr>
              <w:pStyle w:val="Compact"/>
            </w:pPr>
            <w:r>
              <w:t>data</w:t>
            </w:r>
          </w:p>
        </w:tc>
        <w:tc>
          <w:tcPr>
            <w:tcW w:w="0" w:type="auto"/>
          </w:tcPr>
          <w:p w14:paraId="2F46A08F" w14:textId="77777777" w:rsidR="009B70FE" w:rsidRDefault="00E33E19">
            <w:pPr>
              <w:pStyle w:val="Compact"/>
            </w:pPr>
            <w:r>
              <w:t>Raw data</w:t>
            </w:r>
          </w:p>
        </w:tc>
        <w:tc>
          <w:tcPr>
            <w:tcW w:w="0" w:type="auto"/>
          </w:tcPr>
          <w:p w14:paraId="438A58BA" w14:textId="77777777" w:rsidR="009B70FE" w:rsidRDefault="00E33E19">
            <w:pPr>
              <w:pStyle w:val="Compact"/>
            </w:pPr>
            <w:r>
              <w:t>Array of octet of size specified in associated Length field. The data field itself should be specified as variable length. primitiveType=“uint8” length=“0” indicates variable length</w:t>
            </w:r>
          </w:p>
        </w:tc>
        <w:tc>
          <w:tcPr>
            <w:tcW w:w="0" w:type="auto"/>
          </w:tcPr>
          <w:p w14:paraId="2D7ABC0D" w14:textId="77777777" w:rsidR="009B70FE" w:rsidRDefault="00E33E19">
            <w:pPr>
              <w:pStyle w:val="Compact"/>
            </w:pPr>
            <w:r>
              <w:t>variable</w:t>
            </w:r>
          </w:p>
        </w:tc>
      </w:tr>
    </w:tbl>
    <w:p w14:paraId="358A19CA" w14:textId="77777777" w:rsidR="009B70FE" w:rsidRDefault="00E33E19">
      <w:pPr>
        <w:pStyle w:val="BodyText"/>
      </w:pPr>
      <w:r>
        <w:t>Optionally, implementations may support any other unsigned integer types for length.</w:t>
      </w:r>
    </w:p>
    <w:p w14:paraId="0E0C3772" w14:textId="77777777" w:rsidR="009B70FE" w:rsidRDefault="00E33E19">
      <w:pPr>
        <w:pStyle w:val="Heading3"/>
      </w:pPr>
      <w:bookmarkStart w:id="527" w:name="range-attributes-for-string-length"/>
      <w:bookmarkStart w:id="528" w:name="_Toc57061883"/>
      <w:bookmarkStart w:id="529" w:name="_Toc54858846"/>
      <w:r>
        <w:t>Range attributes for string Length</w:t>
      </w:r>
      <w:bookmarkEnd w:id="527"/>
      <w:bookmarkEnd w:id="528"/>
      <w:bookmarkEnd w:id="529"/>
    </w:p>
    <w:tbl>
      <w:tblPr>
        <w:tblStyle w:val="Table"/>
        <w:tblW w:w="0" w:type="pct"/>
        <w:tblLook w:val="07E0" w:firstRow="1" w:lastRow="1" w:firstColumn="1" w:lastColumn="1" w:noHBand="1" w:noVBand="1"/>
      </w:tblPr>
      <w:tblGrid>
        <w:gridCol w:w="1652"/>
        <w:gridCol w:w="1225"/>
        <w:gridCol w:w="1326"/>
        <w:gridCol w:w="591"/>
      </w:tblGrid>
      <w:tr w:rsidR="009B70FE" w14:paraId="75F0469E"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5B7DAD2" w14:textId="77777777" w:rsidR="009B70FE" w:rsidRDefault="00E33E19">
            <w:pPr>
              <w:pStyle w:val="Compact"/>
            </w:pPr>
            <w:r>
              <w:t>Schema attribute</w:t>
            </w:r>
          </w:p>
        </w:tc>
        <w:tc>
          <w:tcPr>
            <w:tcW w:w="0" w:type="auto"/>
            <w:tcBorders>
              <w:bottom w:val="single" w:sz="0" w:space="0" w:color="auto"/>
            </w:tcBorders>
            <w:vAlign w:val="bottom"/>
          </w:tcPr>
          <w:p w14:paraId="79526BEC" w14:textId="77777777" w:rsidR="009B70FE" w:rsidRDefault="00E33E19">
            <w:pPr>
              <w:pStyle w:val="Compact"/>
              <w:jc w:val="right"/>
            </w:pPr>
            <w:r>
              <w:t>length uint8</w:t>
            </w:r>
          </w:p>
        </w:tc>
        <w:tc>
          <w:tcPr>
            <w:tcW w:w="0" w:type="auto"/>
            <w:tcBorders>
              <w:bottom w:val="single" w:sz="0" w:space="0" w:color="auto"/>
            </w:tcBorders>
            <w:vAlign w:val="bottom"/>
          </w:tcPr>
          <w:p w14:paraId="6A03416E" w14:textId="77777777" w:rsidR="009B70FE" w:rsidRDefault="00E33E19">
            <w:pPr>
              <w:pStyle w:val="Compact"/>
              <w:jc w:val="right"/>
            </w:pPr>
            <w:r>
              <w:t>length uint16</w:t>
            </w:r>
          </w:p>
        </w:tc>
        <w:tc>
          <w:tcPr>
            <w:tcW w:w="0" w:type="auto"/>
            <w:tcBorders>
              <w:bottom w:val="single" w:sz="0" w:space="0" w:color="auto"/>
            </w:tcBorders>
            <w:vAlign w:val="bottom"/>
          </w:tcPr>
          <w:p w14:paraId="19F20D2D" w14:textId="77777777" w:rsidR="009B70FE" w:rsidRDefault="00E33E19">
            <w:pPr>
              <w:pStyle w:val="Compact"/>
            </w:pPr>
            <w:r>
              <w:t>data</w:t>
            </w:r>
          </w:p>
        </w:tc>
      </w:tr>
      <w:tr w:rsidR="009B70FE" w14:paraId="0A0FD4D7" w14:textId="77777777">
        <w:tc>
          <w:tcPr>
            <w:tcW w:w="0" w:type="auto"/>
          </w:tcPr>
          <w:p w14:paraId="1DD22259" w14:textId="77777777" w:rsidR="009B70FE" w:rsidRDefault="00E33E19">
            <w:pPr>
              <w:pStyle w:val="Compact"/>
            </w:pPr>
            <w:r>
              <w:t>minValue</w:t>
            </w:r>
          </w:p>
        </w:tc>
        <w:tc>
          <w:tcPr>
            <w:tcW w:w="0" w:type="auto"/>
          </w:tcPr>
          <w:p w14:paraId="217C690E" w14:textId="77777777" w:rsidR="009B70FE" w:rsidRDefault="00E33E19">
            <w:pPr>
              <w:pStyle w:val="Compact"/>
              <w:jc w:val="right"/>
            </w:pPr>
            <w:r>
              <w:t>0</w:t>
            </w:r>
          </w:p>
        </w:tc>
        <w:tc>
          <w:tcPr>
            <w:tcW w:w="0" w:type="auto"/>
          </w:tcPr>
          <w:p w14:paraId="3CD704D2" w14:textId="77777777" w:rsidR="009B70FE" w:rsidRDefault="00E33E19">
            <w:pPr>
              <w:pStyle w:val="Compact"/>
              <w:jc w:val="right"/>
            </w:pPr>
            <w:r>
              <w:t>0</w:t>
            </w:r>
          </w:p>
        </w:tc>
        <w:tc>
          <w:tcPr>
            <w:tcW w:w="0" w:type="auto"/>
          </w:tcPr>
          <w:p w14:paraId="1FE0B1C0" w14:textId="77777777" w:rsidR="009B70FE" w:rsidRDefault="00E33E19">
            <w:pPr>
              <w:pStyle w:val="Compact"/>
            </w:pPr>
            <w:r>
              <w:t>N/A</w:t>
            </w:r>
          </w:p>
        </w:tc>
      </w:tr>
      <w:tr w:rsidR="009B70FE" w14:paraId="5EDA079B" w14:textId="77777777">
        <w:tc>
          <w:tcPr>
            <w:tcW w:w="0" w:type="auto"/>
          </w:tcPr>
          <w:p w14:paraId="1C64F787" w14:textId="77777777" w:rsidR="009B70FE" w:rsidRDefault="00E33E19">
            <w:pPr>
              <w:pStyle w:val="Compact"/>
            </w:pPr>
            <w:r>
              <w:t>maxValue</w:t>
            </w:r>
          </w:p>
        </w:tc>
        <w:tc>
          <w:tcPr>
            <w:tcW w:w="0" w:type="auto"/>
          </w:tcPr>
          <w:p w14:paraId="6878AB17" w14:textId="77777777" w:rsidR="009B70FE" w:rsidRDefault="00E33E19">
            <w:pPr>
              <w:pStyle w:val="Compact"/>
              <w:jc w:val="right"/>
            </w:pPr>
            <w:r>
              <w:t>254</w:t>
            </w:r>
          </w:p>
        </w:tc>
        <w:tc>
          <w:tcPr>
            <w:tcW w:w="0" w:type="auto"/>
          </w:tcPr>
          <w:p w14:paraId="78488245" w14:textId="77777777" w:rsidR="009B70FE" w:rsidRDefault="00E33E19">
            <w:pPr>
              <w:pStyle w:val="Compact"/>
              <w:jc w:val="right"/>
            </w:pPr>
            <w:r>
              <w:t>65534</w:t>
            </w:r>
          </w:p>
        </w:tc>
        <w:tc>
          <w:tcPr>
            <w:tcW w:w="0" w:type="auto"/>
          </w:tcPr>
          <w:p w14:paraId="10BA8702" w14:textId="77777777" w:rsidR="009B70FE" w:rsidRDefault="00E33E19">
            <w:pPr>
              <w:pStyle w:val="Compact"/>
            </w:pPr>
            <w:r>
              <w:t>N/A</w:t>
            </w:r>
          </w:p>
        </w:tc>
      </w:tr>
    </w:tbl>
    <w:p w14:paraId="6D62A1C5" w14:textId="77777777" w:rsidR="009B70FE" w:rsidRDefault="00E33E19">
      <w:pPr>
        <w:pStyle w:val="BodyText"/>
      </w:pPr>
      <w:r>
        <w:t xml:space="preserve">If the Length element has minValue and maxValue attributes, it specifies the minimum and maximum </w:t>
      </w:r>
      <w:r>
        <w:rPr>
          <w:i/>
        </w:rPr>
        <w:t>length</w:t>
      </w:r>
      <w:r>
        <w:t xml:space="preserve"> of the variable-length data.</w:t>
      </w:r>
    </w:p>
    <w:p w14:paraId="7BE4E1F2" w14:textId="77777777" w:rsidR="009B70FE" w:rsidRDefault="00E33E19">
      <w:pPr>
        <w:pStyle w:val="BodyText"/>
      </w:pPr>
      <w:r>
        <w:t>Range attributes minValue , maxValue, and nullValue do not apply to the data element.</w:t>
      </w:r>
    </w:p>
    <w:p w14:paraId="16BD09F6" w14:textId="77777777" w:rsidR="009B70FE" w:rsidRDefault="00E33E19">
      <w:pPr>
        <w:pStyle w:val="BodyText"/>
      </w:pPr>
      <w:r>
        <w:lastRenderedPageBreak/>
        <w:t>If a field is required, both the Length and data fields must be set to a “required” attribute.</w:t>
      </w:r>
    </w:p>
    <w:p w14:paraId="6D33DE62" w14:textId="77777777" w:rsidR="009B70FE" w:rsidRDefault="00E33E19">
      <w:pPr>
        <w:pStyle w:val="Heading3"/>
      </w:pPr>
      <w:bookmarkStart w:id="530" w:name="X86e8efeae8c3cdcd2d71364ae8607d83695c4ca"/>
      <w:bookmarkStart w:id="531" w:name="_Toc57061884"/>
      <w:bookmarkStart w:id="532" w:name="_Toc54858847"/>
      <w:r>
        <w:t>Encoding specifications for variable-length string</w:t>
      </w:r>
      <w:bookmarkEnd w:id="530"/>
      <w:bookmarkEnd w:id="531"/>
      <w:bookmarkEnd w:id="532"/>
    </w:p>
    <w:p w14:paraId="79E74265" w14:textId="77777777" w:rsidR="009B70FE" w:rsidRDefault="00E33E19">
      <w:pPr>
        <w:pStyle w:val="FirstParagraph"/>
      </w:pPr>
      <w:r>
        <w:t>Variable length string is encoded as a composite type, consisting of a length sub field and data subfield. The length attribute of the varData element is set to zero in the XML message schema as special value to indicate that the character data is of variable length.</w:t>
      </w:r>
    </w:p>
    <w:p w14:paraId="37EB1301" w14:textId="77777777" w:rsidR="009B70FE" w:rsidRDefault="00E33E19">
      <w:pPr>
        <w:pStyle w:val="BodyText"/>
      </w:pPr>
      <w:r>
        <w:t>To map an SBE data field specification to traditional FIX, the field ID of a data field is used. Its associated length is implicitly contained by the composite type rather than specified as a separate field.</w:t>
      </w:r>
    </w:p>
    <w:p w14:paraId="5044E002" w14:textId="77777777" w:rsidR="009B70FE" w:rsidRDefault="00E33E19">
      <w:pPr>
        <w:pStyle w:val="BodyText"/>
      </w:pPr>
      <w:r>
        <w:t>Encoding specification for variable length data up to 65535 octets</w:t>
      </w:r>
    </w:p>
    <w:p w14:paraId="7D5293F9"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"varString"</w:t>
      </w:r>
      <w:r w:rsidRPr="007F3CCA">
        <w:rPr>
          <w:rStyle w:val="OtherTok"/>
          <w:lang w:val="en-US"/>
        </w:rPr>
        <w:t xml:space="preserve"> description=</w:t>
      </w:r>
      <w:r w:rsidRPr="007F3CCA">
        <w:rPr>
          <w:rStyle w:val="StringTok"/>
          <w:lang w:val="en-US"/>
        </w:rPr>
        <w:t>"Variable-length string"</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"length"</w:t>
      </w:r>
      <w:r w:rsidRPr="007F3CCA">
        <w:rPr>
          <w:rStyle w:val="OtherTok"/>
          <w:lang w:val="en-US"/>
        </w:rPr>
        <w:t xml:space="preserve"> primitiveType=</w:t>
      </w:r>
      <w:r w:rsidRPr="007F3CCA">
        <w:rPr>
          <w:rStyle w:val="StringTok"/>
          <w:lang w:val="en-US"/>
        </w:rPr>
        <w:t>"uint16"</w:t>
      </w:r>
      <w:r w:rsidRPr="007F3CCA">
        <w:rPr>
          <w:rStyle w:val="OtherTok"/>
          <w:lang w:val="en-US"/>
        </w:rPr>
        <w:t xml:space="preserve"> semanticType=</w:t>
      </w:r>
      <w:r w:rsidRPr="007F3CCA">
        <w:rPr>
          <w:rStyle w:val="StringTok"/>
          <w:lang w:val="en-US"/>
        </w:rPr>
        <w:t>"Length"</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"data"</w:t>
      </w:r>
      <w:r w:rsidRPr="007F3CCA">
        <w:rPr>
          <w:rStyle w:val="OtherTok"/>
          <w:lang w:val="en-US"/>
        </w:rPr>
        <w:t xml:space="preserve"> length=</w:t>
      </w:r>
      <w:r w:rsidRPr="007F3CCA">
        <w:rPr>
          <w:rStyle w:val="StringTok"/>
          <w:lang w:val="en-US"/>
        </w:rPr>
        <w:t>"0"</w:t>
      </w:r>
      <w:r w:rsidRPr="007F3CCA">
        <w:rPr>
          <w:rStyle w:val="OtherTok"/>
          <w:lang w:val="en-US"/>
        </w:rPr>
        <w:t xml:space="preserve"> primitiveType=</w:t>
      </w:r>
      <w:r w:rsidRPr="007F3CCA">
        <w:rPr>
          <w:rStyle w:val="StringTok"/>
          <w:lang w:val="en-US"/>
        </w:rPr>
        <w:t>"uint8"</w:t>
      </w:r>
      <w:r w:rsidRPr="007F3CCA">
        <w:rPr>
          <w:lang w:val="en-US"/>
        </w:rPr>
        <w:br/>
      </w:r>
      <w:r w:rsidRPr="007F3CCA">
        <w:rPr>
          <w:rStyle w:val="OtherTok"/>
          <w:lang w:val="en-US"/>
        </w:rPr>
        <w:t xml:space="preserve">    semanticType=</w:t>
      </w:r>
      <w:r w:rsidRPr="007F3CCA">
        <w:rPr>
          <w:rStyle w:val="StringTok"/>
          <w:lang w:val="en-US"/>
        </w:rPr>
        <w:t>"data"</w:t>
      </w:r>
      <w:r w:rsidRPr="007F3CCA">
        <w:rPr>
          <w:rStyle w:val="OtherTok"/>
          <w:lang w:val="en-US"/>
        </w:rPr>
        <w:t xml:space="preserve"> characterEncoding=</w:t>
      </w:r>
      <w:r w:rsidRPr="007F3CCA">
        <w:rPr>
          <w:rStyle w:val="StringTok"/>
          <w:lang w:val="en-US"/>
        </w:rPr>
        <w:t>"UTF-16"</w:t>
      </w:r>
      <w:r w:rsidRPr="007F3CCA">
        <w:rPr>
          <w:rStyle w:val="KeywordTok"/>
          <w:lang w:val="en-US"/>
        </w:rPr>
        <w:t>/&gt;</w:t>
      </w:r>
      <w:r w:rsidRPr="007F3CCA">
        <w:rPr>
          <w:lang w:val="en-US"/>
        </w:rPr>
        <w:br/>
      </w:r>
      <w:r w:rsidRPr="007F3CCA">
        <w:rPr>
          <w:rStyle w:val="KeywordTok"/>
          <w:lang w:val="en-US"/>
        </w:rPr>
        <w:t>&lt;/composite&gt;</w:t>
      </w:r>
      <w:r w:rsidRPr="007F3CCA">
        <w:rPr>
          <w:lang w:val="en-US"/>
        </w:rPr>
        <w:br/>
      </w:r>
      <w:r w:rsidRPr="007F3CCA">
        <w:rPr>
          <w:lang w:val="en-US"/>
        </w:rPr>
        <w:br/>
      </w:r>
      <w:r w:rsidRPr="007F3CCA">
        <w:rPr>
          <w:rStyle w:val="KeywordTok"/>
          <w:lang w:val="en-US"/>
        </w:rPr>
        <w:t>&lt;data</w:t>
      </w:r>
      <w:r w:rsidRPr="007F3CCA">
        <w:rPr>
          <w:rStyle w:val="OtherTok"/>
          <w:lang w:val="en-US"/>
        </w:rPr>
        <w:t xml:space="preserve"> name=</w:t>
      </w:r>
      <w:r w:rsidRPr="007F3CCA">
        <w:rPr>
          <w:rStyle w:val="StringTok"/>
          <w:lang w:val="en-US"/>
        </w:rPr>
        <w:t>"SecurityDesc"</w:t>
      </w:r>
      <w:r w:rsidRPr="007F3CCA">
        <w:rPr>
          <w:rStyle w:val="OtherTok"/>
          <w:lang w:val="en-US"/>
        </w:rPr>
        <w:t xml:space="preserve"> id=</w:t>
      </w:r>
      <w:r w:rsidRPr="007F3CCA">
        <w:rPr>
          <w:rStyle w:val="StringTok"/>
          <w:lang w:val="en-US"/>
        </w:rPr>
        <w:t>"107"</w:t>
      </w:r>
      <w:r w:rsidRPr="007F3CCA">
        <w:rPr>
          <w:rStyle w:val="OtherTok"/>
          <w:lang w:val="en-US"/>
        </w:rPr>
        <w:t xml:space="preserve"> type=</w:t>
      </w:r>
      <w:r w:rsidRPr="007F3CCA">
        <w:rPr>
          <w:rStyle w:val="StringTok"/>
          <w:lang w:val="en-US"/>
        </w:rPr>
        <w:t>"varString"</w:t>
      </w:r>
      <w:r w:rsidRPr="007F3CCA">
        <w:rPr>
          <w:rStyle w:val="KeywordTok"/>
          <w:lang w:val="en-US"/>
        </w:rPr>
        <w:t>/&gt;</w:t>
      </w:r>
    </w:p>
    <w:p w14:paraId="6403C332" w14:textId="77777777" w:rsidR="009B70FE" w:rsidRDefault="00E33E19">
      <w:pPr>
        <w:pStyle w:val="FirstParagraph"/>
      </w:pPr>
      <w:r>
        <w:t>The characterEncoding attribute tells which variable-sized encoding is used if the data field represents encoded text. UTF-8 is the recommended encoding, but there is no default in the XML schema</w:t>
      </w:r>
    </w:p>
    <w:p w14:paraId="7F644C39" w14:textId="77777777" w:rsidR="009B70FE" w:rsidRDefault="00E33E19">
      <w:pPr>
        <w:pStyle w:val="Heading3"/>
      </w:pPr>
      <w:bookmarkStart w:id="533" w:name="Xe8f3357883ff8575d180c1d869df3a06b3356f2"/>
      <w:bookmarkStart w:id="534" w:name="_Toc57061885"/>
      <w:bookmarkStart w:id="535" w:name="_Toc54858848"/>
      <w:r>
        <w:t>Example of a variable-length string field</w:t>
      </w:r>
      <w:bookmarkEnd w:id="533"/>
      <w:bookmarkEnd w:id="534"/>
      <w:bookmarkEnd w:id="535"/>
    </w:p>
    <w:p w14:paraId="45CD1899" w14:textId="77777777" w:rsidR="009B70FE" w:rsidRDefault="00E33E19">
      <w:pPr>
        <w:pStyle w:val="FirstParagraph"/>
      </w:pPr>
      <w:r>
        <w:t>Example shows encoded bytes on the wire.</w:t>
      </w:r>
    </w:p>
    <w:p w14:paraId="68358304" w14:textId="77777777" w:rsidR="009B70FE" w:rsidRDefault="00E33E19">
      <w:pPr>
        <w:pStyle w:val="BodyText"/>
      </w:pPr>
      <w:r>
        <w:t>Wire format of variable-length String in character and hexadecimal formats, preceded by uint16 length of 4 octets in little-endian byte order</w:t>
      </w:r>
    </w:p>
    <w:p w14:paraId="67F01DB2" w14:textId="77777777" w:rsidR="009B70FE" w:rsidRDefault="00E33E19">
      <w:pPr>
        <w:pStyle w:val="BodyText"/>
      </w:pPr>
      <w:r>
        <w:t>M S F T</w:t>
      </w:r>
    </w:p>
    <w:p w14:paraId="01B02F6D" w14:textId="77777777" w:rsidR="009B70FE" w:rsidRDefault="00E33E19">
      <w:pPr>
        <w:pStyle w:val="BodyText"/>
      </w:pPr>
      <w:r>
        <w:rPr>
          <w:rStyle w:val="VerbatimChar"/>
        </w:rPr>
        <w:t>04004d534654</w:t>
      </w:r>
    </w:p>
    <w:p w14:paraId="5F182271" w14:textId="77777777" w:rsidR="009B70FE" w:rsidRDefault="00E33E19">
      <w:pPr>
        <w:pStyle w:val="Heading2"/>
      </w:pPr>
      <w:bookmarkStart w:id="536" w:name="data-encodings"/>
      <w:bookmarkStart w:id="537" w:name="_Toc57061886"/>
      <w:bookmarkStart w:id="538" w:name="_Toc54858849"/>
      <w:r>
        <w:t>Data encodings</w:t>
      </w:r>
      <w:bookmarkEnd w:id="536"/>
      <w:bookmarkEnd w:id="537"/>
      <w:bookmarkEnd w:id="538"/>
    </w:p>
    <w:p w14:paraId="3BEE2B96" w14:textId="77777777" w:rsidR="009B70FE" w:rsidRDefault="00E33E19">
      <w:pPr>
        <w:pStyle w:val="FirstParagraph"/>
      </w:pPr>
      <w:r>
        <w:t>Raw data is opaque to SBE. In other words, it is not constrained by any value range or structure known to the messaging layer other than length. Data fields simply convey arrays of octets.</w:t>
      </w:r>
    </w:p>
    <w:p w14:paraId="3B0ADE80" w14:textId="506AB044" w:rsidR="009B70FE" w:rsidRDefault="00E33E19">
      <w:pPr>
        <w:pStyle w:val="BodyText"/>
      </w:pPr>
      <w:r>
        <w:t xml:space="preserve">Data may either be of fixed-length or variable-length. In Simple Binary Encoding, fixed-length data encoding may be used for data of predetermined length, even though it does not represent a FIX </w:t>
      </w:r>
      <w:del w:id="539" w:author="Errata" w:date="2020-11-24T10:42:00Z">
        <w:r w:rsidR="005413C0">
          <w:delText>data type</w:delText>
        </w:r>
      </w:del>
      <w:ins w:id="540" w:author="Errata" w:date="2020-11-24T10:42:00Z">
        <w:r>
          <w:t>datatype</w:t>
        </w:r>
      </w:ins>
      <w:r>
        <w:t>. Variable-length encoding should be reserved for raw data when its length is not known until run-time.</w:t>
      </w:r>
    </w:p>
    <w:p w14:paraId="2B06B981" w14:textId="77777777" w:rsidR="009B70FE" w:rsidRDefault="00E33E19">
      <w:pPr>
        <w:pStyle w:val="Heading3"/>
      </w:pPr>
      <w:bookmarkStart w:id="541" w:name="fixed-length-data"/>
      <w:bookmarkStart w:id="542" w:name="_Toc57061887"/>
      <w:bookmarkStart w:id="543" w:name="_Toc54858850"/>
      <w:r>
        <w:t>Fixed-length data</w:t>
      </w:r>
      <w:bookmarkEnd w:id="541"/>
      <w:bookmarkEnd w:id="542"/>
      <w:bookmarkEnd w:id="543"/>
    </w:p>
    <w:p w14:paraId="3C075E02" w14:textId="77777777" w:rsidR="009B70FE" w:rsidRDefault="00E33E19">
      <w:pPr>
        <w:pStyle w:val="FirstParagraph"/>
      </w:pPr>
      <w:r>
        <w:t>Data arrays are allocated as a fixed space in a message, supporting direct access to fields. A fixed size array is distinguished from a variable length data by the presence of a length schema attribute rather than sending length on the wire.</w:t>
      </w:r>
    </w:p>
    <w:tbl>
      <w:tblPr>
        <w:tblStyle w:val="Table"/>
        <w:tblW w:w="5000" w:type="pct"/>
        <w:tblLook w:val="07E0" w:firstRow="1" w:lastRow="1" w:firstColumn="1" w:lastColumn="1" w:noHBand="1" w:noVBand="1"/>
      </w:tblPr>
      <w:tblGrid>
        <w:gridCol w:w="1864"/>
        <w:gridCol w:w="1168"/>
        <w:gridCol w:w="2433"/>
        <w:gridCol w:w="2108"/>
        <w:gridCol w:w="2049"/>
      </w:tblGrid>
      <w:tr w:rsidR="009B70FE" w14:paraId="7A5FB542"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1AE4BE5" w14:textId="27F90329" w:rsidR="009B70FE" w:rsidRDefault="00E33E19">
            <w:pPr>
              <w:pStyle w:val="Compact"/>
            </w:pPr>
            <w:r>
              <w:t xml:space="preserve">FIX </w:t>
            </w:r>
            <w:del w:id="544" w:author="Errata" w:date="2020-11-24T10:42:00Z">
              <w:r w:rsidR="005413C0">
                <w:delText>data type</w:delText>
              </w:r>
            </w:del>
            <w:ins w:id="545" w:author="Errata" w:date="2020-11-24T10:42:00Z">
              <w:r>
                <w:t>datatype</w:t>
              </w:r>
            </w:ins>
          </w:p>
        </w:tc>
        <w:tc>
          <w:tcPr>
            <w:tcW w:w="0" w:type="auto"/>
            <w:tcBorders>
              <w:bottom w:val="single" w:sz="0" w:space="0" w:color="auto"/>
            </w:tcBorders>
            <w:vAlign w:val="bottom"/>
          </w:tcPr>
          <w:p w14:paraId="16A24984" w14:textId="77777777" w:rsidR="009B70FE" w:rsidRDefault="00E33E19">
            <w:pPr>
              <w:pStyle w:val="Compact"/>
            </w:pPr>
            <w:r>
              <w:t>Description</w:t>
            </w:r>
          </w:p>
        </w:tc>
        <w:tc>
          <w:tcPr>
            <w:tcW w:w="0" w:type="auto"/>
            <w:tcBorders>
              <w:bottom w:val="single" w:sz="0" w:space="0" w:color="auto"/>
            </w:tcBorders>
            <w:vAlign w:val="bottom"/>
          </w:tcPr>
          <w:p w14:paraId="6AEAFEB5" w14:textId="77777777" w:rsidR="009B70FE" w:rsidRDefault="00E33E19">
            <w:pPr>
              <w:pStyle w:val="Compact"/>
            </w:pPr>
            <w:r>
              <w:t>Backing primitives</w:t>
            </w:r>
          </w:p>
        </w:tc>
        <w:tc>
          <w:tcPr>
            <w:tcW w:w="0" w:type="auto"/>
            <w:tcBorders>
              <w:bottom w:val="single" w:sz="0" w:space="0" w:color="auto"/>
            </w:tcBorders>
            <w:vAlign w:val="bottom"/>
          </w:tcPr>
          <w:p w14:paraId="543A479C" w14:textId="77777777" w:rsidR="009B70FE" w:rsidRDefault="00E33E19">
            <w:pPr>
              <w:pStyle w:val="Compact"/>
            </w:pPr>
            <w:r>
              <w:t>Length (octets)</w:t>
            </w:r>
          </w:p>
        </w:tc>
        <w:tc>
          <w:tcPr>
            <w:tcW w:w="0" w:type="auto"/>
            <w:tcBorders>
              <w:bottom w:val="single" w:sz="0" w:space="0" w:color="auto"/>
            </w:tcBorders>
            <w:vAlign w:val="bottom"/>
          </w:tcPr>
          <w:p w14:paraId="5ADA0E34" w14:textId="77777777" w:rsidR="009B70FE" w:rsidRDefault="00E33E19">
            <w:pPr>
              <w:pStyle w:val="Compact"/>
            </w:pPr>
            <w:r>
              <w:t>Required schema attribute</w:t>
            </w:r>
          </w:p>
        </w:tc>
      </w:tr>
      <w:tr w:rsidR="009B70FE" w14:paraId="5BC14099" w14:textId="77777777">
        <w:tc>
          <w:tcPr>
            <w:tcW w:w="0" w:type="auto"/>
          </w:tcPr>
          <w:p w14:paraId="44B9930C" w14:textId="77777777" w:rsidR="009B70FE" w:rsidRDefault="00E33E19">
            <w:pPr>
              <w:pStyle w:val="Compact"/>
            </w:pPr>
            <w:r>
              <w:t>data</w:t>
            </w:r>
          </w:p>
        </w:tc>
        <w:tc>
          <w:tcPr>
            <w:tcW w:w="0" w:type="auto"/>
          </w:tcPr>
          <w:p w14:paraId="1E4B06C2" w14:textId="77777777" w:rsidR="009B70FE" w:rsidRDefault="00E33E19">
            <w:pPr>
              <w:pStyle w:val="Compact"/>
            </w:pPr>
            <w:r>
              <w:t>octet array</w:t>
            </w:r>
          </w:p>
        </w:tc>
        <w:tc>
          <w:tcPr>
            <w:tcW w:w="0" w:type="auto"/>
          </w:tcPr>
          <w:p w14:paraId="3F4EFA52" w14:textId="77777777" w:rsidR="009B70FE" w:rsidRDefault="00E33E19">
            <w:pPr>
              <w:pStyle w:val="Compact"/>
            </w:pPr>
            <w:r>
              <w:t>Array of uint8 of specified length.</w:t>
            </w:r>
          </w:p>
        </w:tc>
        <w:tc>
          <w:tcPr>
            <w:tcW w:w="0" w:type="auto"/>
          </w:tcPr>
          <w:p w14:paraId="53E5FE52" w14:textId="77777777" w:rsidR="009B70FE" w:rsidRDefault="00E33E19">
            <w:pPr>
              <w:pStyle w:val="Compact"/>
            </w:pPr>
            <w:r>
              <w:t>Specified by length attribute</w:t>
            </w:r>
          </w:p>
        </w:tc>
        <w:tc>
          <w:tcPr>
            <w:tcW w:w="0" w:type="auto"/>
          </w:tcPr>
          <w:p w14:paraId="395A6429" w14:textId="77777777" w:rsidR="009B70FE" w:rsidRDefault="00E33E19">
            <w:pPr>
              <w:pStyle w:val="Compact"/>
            </w:pPr>
            <w:r>
              <w:t>length</w:t>
            </w:r>
          </w:p>
        </w:tc>
      </w:tr>
    </w:tbl>
    <w:p w14:paraId="1FD82745" w14:textId="77777777" w:rsidR="009B70FE" w:rsidRDefault="00E33E19">
      <w:pPr>
        <w:pStyle w:val="Heading4"/>
      </w:pPr>
      <w:bookmarkStart w:id="546" w:name="Xb875d6c16900ab8685b5af64a929efdcd528b61"/>
      <w:bookmarkStart w:id="547" w:name="_Toc57061888"/>
      <w:bookmarkStart w:id="548" w:name="_Toc54858851"/>
      <w:r>
        <w:t>Encoding specifications for fixed-length data</w:t>
      </w:r>
      <w:bookmarkEnd w:id="546"/>
      <w:bookmarkEnd w:id="547"/>
      <w:bookmarkEnd w:id="548"/>
    </w:p>
    <w:p w14:paraId="426734F1" w14:textId="77777777" w:rsidR="009B70FE" w:rsidRDefault="00E33E19">
      <w:pPr>
        <w:pStyle w:val="FirstParagraph"/>
      </w:pPr>
      <w:r>
        <w:t>A fixed-length octet array encoding should specify primitiveType=“uint8” and a length attribute is required.</w:t>
      </w:r>
    </w:p>
    <w:p w14:paraId="0C66E835" w14:textId="77777777" w:rsidR="009B70FE" w:rsidRDefault="00E33E19">
      <w:pPr>
        <w:pStyle w:val="BodyText"/>
      </w:pPr>
      <w:r>
        <w:t>Data range attributes minValue and maxValue do not apply.</w:t>
      </w:r>
    </w:p>
    <w:p w14:paraId="62E6E6E2" w14:textId="77777777" w:rsidR="009B70FE" w:rsidRDefault="00E33E19">
      <w:pPr>
        <w:pStyle w:val="BodyText"/>
      </w:pPr>
      <w:r>
        <w:t>Since raw data is not constrained to a character set, characterEncoding attribute should not be specified.</w:t>
      </w:r>
    </w:p>
    <w:p w14:paraId="4F345DB1" w14:textId="77777777" w:rsidR="009B70FE" w:rsidRDefault="00E33E19">
      <w:pPr>
        <w:pStyle w:val="Heading4"/>
      </w:pPr>
      <w:bookmarkStart w:id="549" w:name="example-of-fixed-length-data-encoding"/>
      <w:bookmarkStart w:id="550" w:name="_Toc57061889"/>
      <w:bookmarkStart w:id="551" w:name="_Toc54858852"/>
      <w:r>
        <w:lastRenderedPageBreak/>
        <w:t>Example of fixed-length data encoding</w:t>
      </w:r>
      <w:bookmarkEnd w:id="549"/>
      <w:bookmarkEnd w:id="550"/>
      <w:bookmarkEnd w:id="551"/>
    </w:p>
    <w:p w14:paraId="26FB373A" w14:textId="77777777" w:rsidR="009B70FE" w:rsidRDefault="00E33E19">
      <w:pPr>
        <w:pStyle w:val="FirstParagraph"/>
      </w:pPr>
      <w:r>
        <w:t>A fixed-length data encoding specification for a binary user ID</w:t>
      </w:r>
    </w:p>
    <w:p w14:paraId="0E828371"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"uuid"</w:t>
      </w:r>
      <w:r w:rsidRPr="007F3CCA">
        <w:rPr>
          <w:rStyle w:val="OtherTok"/>
          <w:lang w:val="en-US"/>
        </w:rPr>
        <w:t xml:space="preserve"> primitiveType=</w:t>
      </w:r>
      <w:r w:rsidRPr="007F3CCA">
        <w:rPr>
          <w:rStyle w:val="StringTok"/>
          <w:lang w:val="en-US"/>
        </w:rPr>
        <w:t>"uint8"</w:t>
      </w:r>
      <w:r w:rsidRPr="007F3CCA">
        <w:rPr>
          <w:rStyle w:val="OtherTok"/>
          <w:lang w:val="en-US"/>
        </w:rPr>
        <w:t xml:space="preserve"> length=</w:t>
      </w:r>
      <w:r w:rsidRPr="007F3CCA">
        <w:rPr>
          <w:rStyle w:val="StringTok"/>
          <w:lang w:val="en-US"/>
        </w:rPr>
        <w:t>"16"</w:t>
      </w:r>
      <w:r w:rsidRPr="007F3CCA">
        <w:rPr>
          <w:rStyle w:val="OtherTok"/>
          <w:lang w:val="en-US"/>
        </w:rPr>
        <w:t xml:space="preserve"> description=</w:t>
      </w:r>
      <w:r w:rsidRPr="007F3CCA">
        <w:rPr>
          <w:rStyle w:val="StringTok"/>
          <w:lang w:val="en-US"/>
        </w:rPr>
        <w:t>"RFC 4122 compliant UUID"</w:t>
      </w:r>
      <w:r w:rsidRPr="007F3CCA">
        <w:rPr>
          <w:rStyle w:val="KeywordTok"/>
          <w:lang w:val="en-US"/>
        </w:rPr>
        <w:t>/&gt;</w:t>
      </w:r>
      <w:r w:rsidRPr="007F3CCA">
        <w:rPr>
          <w:lang w:val="en-US"/>
        </w:rPr>
        <w:br/>
      </w:r>
      <w:r w:rsidRPr="007F3CCA">
        <w:rPr>
          <w:lang w:val="en-US"/>
        </w:rPr>
        <w:br/>
      </w:r>
      <w:r w:rsidRPr="007F3CCA">
        <w:rPr>
          <w:rStyle w:val="KeywordTok"/>
          <w:lang w:val="en-US"/>
        </w:rPr>
        <w:t>&lt;field</w:t>
      </w:r>
      <w:r w:rsidRPr="007F3CCA">
        <w:rPr>
          <w:rStyle w:val="OtherTok"/>
          <w:lang w:val="en-US"/>
        </w:rPr>
        <w:t xml:space="preserve"> type=</w:t>
      </w:r>
      <w:r w:rsidRPr="007F3CCA">
        <w:rPr>
          <w:rStyle w:val="StringTok"/>
          <w:lang w:val="en-US"/>
        </w:rPr>
        <w:t>"uuid"</w:t>
      </w:r>
      <w:r w:rsidRPr="007F3CCA">
        <w:rPr>
          <w:rStyle w:val="OtherTok"/>
          <w:lang w:val="en-US"/>
        </w:rPr>
        <w:t xml:space="preserve"> name=</w:t>
      </w:r>
      <w:r w:rsidRPr="007F3CCA">
        <w:rPr>
          <w:rStyle w:val="StringTok"/>
          <w:lang w:val="en-US"/>
        </w:rPr>
        <w:t>"Username"</w:t>
      </w:r>
      <w:r w:rsidRPr="007F3CCA">
        <w:rPr>
          <w:rStyle w:val="OtherTok"/>
          <w:lang w:val="en-US"/>
        </w:rPr>
        <w:t xml:space="preserve"> id=</w:t>
      </w:r>
      <w:r w:rsidRPr="007F3CCA">
        <w:rPr>
          <w:rStyle w:val="StringTok"/>
          <w:lang w:val="en-US"/>
        </w:rPr>
        <w:t>"553"</w:t>
      </w:r>
      <w:r w:rsidRPr="007F3CCA">
        <w:rPr>
          <w:rStyle w:val="NormalTok"/>
          <w:lang w:val="en-US"/>
        </w:rPr>
        <w:t xml:space="preserve"> </w:t>
      </w:r>
      <w:r w:rsidRPr="007F3CCA">
        <w:rPr>
          <w:rStyle w:val="KeywordTok"/>
          <w:lang w:val="en-US"/>
        </w:rPr>
        <w:t>/&gt;</w:t>
      </w:r>
    </w:p>
    <w:p w14:paraId="3FF93196" w14:textId="77777777" w:rsidR="009B70FE" w:rsidRDefault="00E33E19">
      <w:pPr>
        <w:pStyle w:val="Heading3"/>
      </w:pPr>
      <w:bookmarkStart w:id="552" w:name="variable-length-data-encoding"/>
      <w:bookmarkStart w:id="553" w:name="_Toc57061890"/>
      <w:bookmarkStart w:id="554" w:name="_Toc54858853"/>
      <w:r>
        <w:t>Variable-length data encoding</w:t>
      </w:r>
      <w:bookmarkEnd w:id="552"/>
      <w:bookmarkEnd w:id="553"/>
      <w:bookmarkEnd w:id="554"/>
    </w:p>
    <w:p w14:paraId="55F00F6C" w14:textId="77777777" w:rsidR="009B70FE" w:rsidRDefault="00E33E19">
      <w:pPr>
        <w:pStyle w:val="FirstParagraph"/>
      </w:pPr>
      <w:r>
        <w:t>Variable-length data is used for variable length non-character data (such as RawData). A separate length field conveys the size of the field. On the wire, length immediately precedes the data.</w:t>
      </w:r>
    </w:p>
    <w:p w14:paraId="758C8A75" w14:textId="77777777" w:rsidR="009B70FE" w:rsidRDefault="00E33E19">
      <w:pPr>
        <w:pStyle w:val="BodyText"/>
      </w:pPr>
      <w:r>
        <w:t>The length subfield may not be null, but it may be set to zero. In that case, no space is reserved for the data. Semantics of an empty variable-length data element should be specified at an application layer.</w:t>
      </w:r>
    </w:p>
    <w:tbl>
      <w:tblPr>
        <w:tblStyle w:val="Table"/>
        <w:tblW w:w="5000" w:type="pct"/>
        <w:tblLook w:val="07E0" w:firstRow="1" w:lastRow="1" w:firstColumn="1" w:lastColumn="1" w:noHBand="1" w:noVBand="1"/>
      </w:tblPr>
      <w:tblGrid>
        <w:gridCol w:w="1574"/>
        <w:gridCol w:w="1825"/>
        <w:gridCol w:w="5159"/>
        <w:gridCol w:w="1064"/>
      </w:tblGrid>
      <w:tr w:rsidR="009B70FE" w14:paraId="56C354C7"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BA89DBF" w14:textId="16FB094C" w:rsidR="009B70FE" w:rsidRDefault="00E33E19">
            <w:pPr>
              <w:pStyle w:val="Compact"/>
            </w:pPr>
            <w:r>
              <w:t xml:space="preserve">FIX </w:t>
            </w:r>
            <w:del w:id="555" w:author="Errata" w:date="2020-11-24T10:42:00Z">
              <w:r w:rsidR="005413C0">
                <w:delText>data type</w:delText>
              </w:r>
            </w:del>
            <w:ins w:id="556" w:author="Errata" w:date="2020-11-24T10:42:00Z">
              <w:r>
                <w:t>datatype</w:t>
              </w:r>
            </w:ins>
          </w:p>
        </w:tc>
        <w:tc>
          <w:tcPr>
            <w:tcW w:w="0" w:type="auto"/>
            <w:tcBorders>
              <w:bottom w:val="single" w:sz="0" w:space="0" w:color="auto"/>
            </w:tcBorders>
            <w:vAlign w:val="bottom"/>
          </w:tcPr>
          <w:p w14:paraId="7EB869F2" w14:textId="77777777" w:rsidR="009B70FE" w:rsidRDefault="00E33E19">
            <w:pPr>
              <w:pStyle w:val="Compact"/>
            </w:pPr>
            <w:r>
              <w:t>Description</w:t>
            </w:r>
          </w:p>
        </w:tc>
        <w:tc>
          <w:tcPr>
            <w:tcW w:w="0" w:type="auto"/>
            <w:tcBorders>
              <w:bottom w:val="single" w:sz="0" w:space="0" w:color="auto"/>
            </w:tcBorders>
            <w:vAlign w:val="bottom"/>
          </w:tcPr>
          <w:p w14:paraId="03C566A6" w14:textId="77777777" w:rsidR="009B70FE" w:rsidRDefault="00E33E19">
            <w:pPr>
              <w:pStyle w:val="Compact"/>
            </w:pPr>
            <w:r>
              <w:t>Backing primitives</w:t>
            </w:r>
          </w:p>
        </w:tc>
        <w:tc>
          <w:tcPr>
            <w:tcW w:w="0" w:type="auto"/>
            <w:tcBorders>
              <w:bottom w:val="single" w:sz="0" w:space="0" w:color="auto"/>
            </w:tcBorders>
            <w:vAlign w:val="bottom"/>
          </w:tcPr>
          <w:p w14:paraId="46FF99FD" w14:textId="77777777" w:rsidR="009B70FE" w:rsidRDefault="00E33E19">
            <w:pPr>
              <w:pStyle w:val="Compact"/>
            </w:pPr>
            <w:r>
              <w:t>Length (octets)</w:t>
            </w:r>
          </w:p>
        </w:tc>
      </w:tr>
      <w:tr w:rsidR="009B70FE" w14:paraId="3AB644B7" w14:textId="77777777">
        <w:tc>
          <w:tcPr>
            <w:tcW w:w="0" w:type="auto"/>
          </w:tcPr>
          <w:p w14:paraId="1E983647" w14:textId="77777777" w:rsidR="009B70FE" w:rsidRDefault="00E33E19">
            <w:pPr>
              <w:pStyle w:val="Compact"/>
            </w:pPr>
            <w:r>
              <w:t>Length</w:t>
            </w:r>
          </w:p>
        </w:tc>
        <w:tc>
          <w:tcPr>
            <w:tcW w:w="0" w:type="auto"/>
          </w:tcPr>
          <w:p w14:paraId="50670F6B" w14:textId="77777777" w:rsidR="009B70FE" w:rsidRDefault="00E33E19">
            <w:pPr>
              <w:pStyle w:val="Compact"/>
            </w:pPr>
            <w:r>
              <w:t>The length of variable data in octets</w:t>
            </w:r>
          </w:p>
        </w:tc>
        <w:tc>
          <w:tcPr>
            <w:tcW w:w="0" w:type="auto"/>
          </w:tcPr>
          <w:p w14:paraId="1CC75C9B" w14:textId="77777777" w:rsidR="009B70FE" w:rsidRDefault="00E33E19">
            <w:pPr>
              <w:pStyle w:val="Compact"/>
            </w:pPr>
            <w:r>
              <w:t>primitiveType=“uint8” or “uint16” May not hold null value.</w:t>
            </w:r>
          </w:p>
        </w:tc>
        <w:tc>
          <w:tcPr>
            <w:tcW w:w="0" w:type="auto"/>
          </w:tcPr>
          <w:p w14:paraId="27386CE5" w14:textId="77777777" w:rsidR="009B70FE" w:rsidRDefault="00E33E19">
            <w:pPr>
              <w:pStyle w:val="Compact"/>
            </w:pPr>
            <w:r>
              <w:t>1 or 2</w:t>
            </w:r>
          </w:p>
        </w:tc>
      </w:tr>
      <w:tr w:rsidR="009B70FE" w14:paraId="22A5EE27" w14:textId="77777777">
        <w:tc>
          <w:tcPr>
            <w:tcW w:w="0" w:type="auto"/>
          </w:tcPr>
          <w:p w14:paraId="7D76EACE" w14:textId="77777777" w:rsidR="009B70FE" w:rsidRDefault="00E33E19">
            <w:pPr>
              <w:pStyle w:val="Compact"/>
            </w:pPr>
            <w:r>
              <w:t>data</w:t>
            </w:r>
          </w:p>
        </w:tc>
        <w:tc>
          <w:tcPr>
            <w:tcW w:w="0" w:type="auto"/>
          </w:tcPr>
          <w:p w14:paraId="561AE83B" w14:textId="77777777" w:rsidR="009B70FE" w:rsidRDefault="00E33E19">
            <w:pPr>
              <w:pStyle w:val="Compact"/>
            </w:pPr>
            <w:r>
              <w:t>Raw data</w:t>
            </w:r>
          </w:p>
        </w:tc>
        <w:tc>
          <w:tcPr>
            <w:tcW w:w="0" w:type="auto"/>
          </w:tcPr>
          <w:p w14:paraId="614C01F6" w14:textId="77777777" w:rsidR="009B70FE" w:rsidRDefault="00E33E19">
            <w:pPr>
              <w:pStyle w:val="Compact"/>
            </w:pPr>
            <w:r>
              <w:t>Array of octet of size specified in associated Length field. The data field itself should be specified as variable length. primitiveType=“uint8”</w:t>
            </w:r>
          </w:p>
        </w:tc>
        <w:tc>
          <w:tcPr>
            <w:tcW w:w="0" w:type="auto"/>
          </w:tcPr>
          <w:p w14:paraId="3BF4351A" w14:textId="77777777" w:rsidR="009B70FE" w:rsidRDefault="00E33E19">
            <w:pPr>
              <w:pStyle w:val="Compact"/>
            </w:pPr>
            <w:r>
              <w:t>variable</w:t>
            </w:r>
          </w:p>
        </w:tc>
      </w:tr>
    </w:tbl>
    <w:p w14:paraId="52AE217D" w14:textId="77777777" w:rsidR="009B70FE" w:rsidRDefault="00E33E19">
      <w:pPr>
        <w:pStyle w:val="BodyText"/>
      </w:pPr>
      <w:r>
        <w:t>Optionally, implementations may support any other unsigned integer types for length.</w:t>
      </w:r>
    </w:p>
    <w:p w14:paraId="7D4791A5" w14:textId="77777777" w:rsidR="009B70FE" w:rsidRDefault="00E33E19">
      <w:pPr>
        <w:pStyle w:val="Heading3"/>
      </w:pPr>
      <w:bookmarkStart w:id="557" w:name="X91e6b0cb8d6016cabe732965f735785ee9eea45"/>
      <w:bookmarkStart w:id="558" w:name="_Toc57061891"/>
      <w:bookmarkStart w:id="559" w:name="_Toc54858854"/>
      <w:r>
        <w:t>Range attributes for variable-length data Length</w:t>
      </w:r>
      <w:bookmarkEnd w:id="557"/>
      <w:bookmarkEnd w:id="558"/>
      <w:bookmarkEnd w:id="559"/>
    </w:p>
    <w:tbl>
      <w:tblPr>
        <w:tblStyle w:val="Table"/>
        <w:tblW w:w="0" w:type="pct"/>
        <w:tblLook w:val="07E0" w:firstRow="1" w:lastRow="1" w:firstColumn="1" w:lastColumn="1" w:noHBand="1" w:noVBand="1"/>
      </w:tblPr>
      <w:tblGrid>
        <w:gridCol w:w="1652"/>
        <w:gridCol w:w="1225"/>
        <w:gridCol w:w="1326"/>
        <w:gridCol w:w="591"/>
      </w:tblGrid>
      <w:tr w:rsidR="009B70FE" w14:paraId="52F1A326"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DAB73F5" w14:textId="77777777" w:rsidR="009B70FE" w:rsidRDefault="00E33E19">
            <w:pPr>
              <w:pStyle w:val="Compact"/>
            </w:pPr>
            <w:r>
              <w:t>Schema attribute</w:t>
            </w:r>
          </w:p>
        </w:tc>
        <w:tc>
          <w:tcPr>
            <w:tcW w:w="0" w:type="auto"/>
            <w:tcBorders>
              <w:bottom w:val="single" w:sz="0" w:space="0" w:color="auto"/>
            </w:tcBorders>
            <w:vAlign w:val="bottom"/>
          </w:tcPr>
          <w:p w14:paraId="758C5225" w14:textId="77777777" w:rsidR="009B70FE" w:rsidRDefault="00E33E19">
            <w:pPr>
              <w:pStyle w:val="Compact"/>
              <w:jc w:val="right"/>
            </w:pPr>
            <w:r>
              <w:t>length uint8</w:t>
            </w:r>
          </w:p>
        </w:tc>
        <w:tc>
          <w:tcPr>
            <w:tcW w:w="0" w:type="auto"/>
            <w:tcBorders>
              <w:bottom w:val="single" w:sz="0" w:space="0" w:color="auto"/>
            </w:tcBorders>
            <w:vAlign w:val="bottom"/>
          </w:tcPr>
          <w:p w14:paraId="233854F9" w14:textId="77777777" w:rsidR="009B70FE" w:rsidRDefault="00E33E19">
            <w:pPr>
              <w:pStyle w:val="Compact"/>
              <w:jc w:val="right"/>
            </w:pPr>
            <w:r>
              <w:t>length uint16</w:t>
            </w:r>
          </w:p>
        </w:tc>
        <w:tc>
          <w:tcPr>
            <w:tcW w:w="0" w:type="auto"/>
            <w:tcBorders>
              <w:bottom w:val="single" w:sz="0" w:space="0" w:color="auto"/>
            </w:tcBorders>
            <w:vAlign w:val="bottom"/>
          </w:tcPr>
          <w:p w14:paraId="43208DED" w14:textId="77777777" w:rsidR="009B70FE" w:rsidRDefault="00E33E19">
            <w:pPr>
              <w:pStyle w:val="Compact"/>
            </w:pPr>
            <w:r>
              <w:t>data</w:t>
            </w:r>
          </w:p>
        </w:tc>
      </w:tr>
      <w:tr w:rsidR="009B70FE" w14:paraId="32198B18" w14:textId="77777777">
        <w:tc>
          <w:tcPr>
            <w:tcW w:w="0" w:type="auto"/>
          </w:tcPr>
          <w:p w14:paraId="1B0CD1C8" w14:textId="77777777" w:rsidR="009B70FE" w:rsidRDefault="00E33E19">
            <w:pPr>
              <w:pStyle w:val="Compact"/>
            </w:pPr>
            <w:r>
              <w:t>minValue</w:t>
            </w:r>
          </w:p>
        </w:tc>
        <w:tc>
          <w:tcPr>
            <w:tcW w:w="0" w:type="auto"/>
          </w:tcPr>
          <w:p w14:paraId="55D8AB7D" w14:textId="77777777" w:rsidR="009B70FE" w:rsidRDefault="00E33E19">
            <w:pPr>
              <w:pStyle w:val="Compact"/>
              <w:jc w:val="right"/>
            </w:pPr>
            <w:r>
              <w:t>0</w:t>
            </w:r>
          </w:p>
        </w:tc>
        <w:tc>
          <w:tcPr>
            <w:tcW w:w="0" w:type="auto"/>
          </w:tcPr>
          <w:p w14:paraId="7437BF56" w14:textId="77777777" w:rsidR="009B70FE" w:rsidRDefault="00E33E19">
            <w:pPr>
              <w:pStyle w:val="Compact"/>
              <w:jc w:val="right"/>
            </w:pPr>
            <w:r>
              <w:t>0</w:t>
            </w:r>
          </w:p>
        </w:tc>
        <w:tc>
          <w:tcPr>
            <w:tcW w:w="0" w:type="auto"/>
          </w:tcPr>
          <w:p w14:paraId="19B439C9" w14:textId="77777777" w:rsidR="009B70FE" w:rsidRDefault="00E33E19">
            <w:pPr>
              <w:pStyle w:val="Compact"/>
            </w:pPr>
            <w:r>
              <w:t>N/A</w:t>
            </w:r>
          </w:p>
        </w:tc>
      </w:tr>
      <w:tr w:rsidR="009B70FE" w14:paraId="68FE3517" w14:textId="77777777">
        <w:tc>
          <w:tcPr>
            <w:tcW w:w="0" w:type="auto"/>
          </w:tcPr>
          <w:p w14:paraId="18F9DE9B" w14:textId="77777777" w:rsidR="009B70FE" w:rsidRDefault="00E33E19">
            <w:pPr>
              <w:pStyle w:val="Compact"/>
            </w:pPr>
            <w:r>
              <w:t>maxValue</w:t>
            </w:r>
          </w:p>
        </w:tc>
        <w:tc>
          <w:tcPr>
            <w:tcW w:w="0" w:type="auto"/>
          </w:tcPr>
          <w:p w14:paraId="44DD8D57" w14:textId="77777777" w:rsidR="009B70FE" w:rsidRDefault="00E33E19">
            <w:pPr>
              <w:pStyle w:val="Compact"/>
              <w:jc w:val="right"/>
            </w:pPr>
            <w:r>
              <w:t>254</w:t>
            </w:r>
          </w:p>
        </w:tc>
        <w:tc>
          <w:tcPr>
            <w:tcW w:w="0" w:type="auto"/>
          </w:tcPr>
          <w:p w14:paraId="028422D1" w14:textId="77777777" w:rsidR="009B70FE" w:rsidRDefault="00E33E19">
            <w:pPr>
              <w:pStyle w:val="Compact"/>
              <w:jc w:val="right"/>
            </w:pPr>
            <w:r>
              <w:t>65534</w:t>
            </w:r>
          </w:p>
        </w:tc>
        <w:tc>
          <w:tcPr>
            <w:tcW w:w="0" w:type="auto"/>
          </w:tcPr>
          <w:p w14:paraId="22386818" w14:textId="77777777" w:rsidR="009B70FE" w:rsidRDefault="00E33E19">
            <w:pPr>
              <w:pStyle w:val="Compact"/>
            </w:pPr>
            <w:r>
              <w:t>N/A</w:t>
            </w:r>
          </w:p>
        </w:tc>
      </w:tr>
    </w:tbl>
    <w:p w14:paraId="7B479210" w14:textId="77777777" w:rsidR="009B70FE" w:rsidRDefault="00E33E19">
      <w:pPr>
        <w:pStyle w:val="BodyText"/>
      </w:pPr>
      <w:r>
        <w:t xml:space="preserve">If the Length field has minValue and maxValue attributes, it specifies the minimum and maximum </w:t>
      </w:r>
      <w:r>
        <w:rPr>
          <w:i/>
        </w:rPr>
        <w:t>length</w:t>
      </w:r>
      <w:r>
        <w:t xml:space="preserve"> of the variable-length data. Data range attributes minValue , maxValue, and nullValue do not apply to a data field.</w:t>
      </w:r>
    </w:p>
    <w:p w14:paraId="03BB606F" w14:textId="77777777" w:rsidR="009B70FE" w:rsidRDefault="00E33E19">
      <w:pPr>
        <w:pStyle w:val="BodyText"/>
      </w:pPr>
      <w:r>
        <w:t>If a field is required, both the Length and data fields must be set to a “required” attribute.</w:t>
      </w:r>
    </w:p>
    <w:p w14:paraId="466F3619" w14:textId="77777777" w:rsidR="009B70FE" w:rsidRDefault="00E33E19">
      <w:pPr>
        <w:pStyle w:val="Heading3"/>
      </w:pPr>
      <w:bookmarkStart w:id="560" w:name="Xda04903f1dd177efe78bda1728a19b5ca47b7af"/>
      <w:bookmarkStart w:id="561" w:name="_Toc57061892"/>
      <w:bookmarkStart w:id="562" w:name="_Toc54858855"/>
      <w:r>
        <w:t>Encoding specifications for variable-length data</w:t>
      </w:r>
      <w:bookmarkEnd w:id="560"/>
      <w:bookmarkEnd w:id="561"/>
      <w:bookmarkEnd w:id="562"/>
    </w:p>
    <w:p w14:paraId="337B4AA1" w14:textId="77777777" w:rsidR="009B70FE" w:rsidRDefault="00E33E19">
      <w:pPr>
        <w:pStyle w:val="FirstParagraph"/>
      </w:pPr>
      <w:r>
        <w:t>Variable length data is encoded as composite type, consisting of a length sub field and data subfield.</w:t>
      </w:r>
    </w:p>
    <w:p w14:paraId="1BEACB65" w14:textId="77777777" w:rsidR="009B70FE" w:rsidRDefault="00E33E19">
      <w:pPr>
        <w:pStyle w:val="BodyText"/>
      </w:pPr>
      <w:r>
        <w:t>To map an SBE data field specification to traditional FIX, the field ID of a data field is used. Its associated length is implicitly contained by the composite type rather than specified as a separate field.</w:t>
      </w:r>
    </w:p>
    <w:p w14:paraId="1989B16B" w14:textId="77777777" w:rsidR="009B70FE" w:rsidRDefault="00E33E19">
      <w:pPr>
        <w:pStyle w:val="BodyText"/>
      </w:pPr>
      <w:r>
        <w:t>Encoding specification for variable length data up to 65535 octets</w:t>
      </w:r>
    </w:p>
    <w:p w14:paraId="52681389"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"DATA"</w:t>
      </w:r>
      <w:r w:rsidRPr="007F3CCA">
        <w:rPr>
          <w:rStyle w:val="OtherTok"/>
          <w:lang w:val="en-US"/>
        </w:rPr>
        <w:t xml:space="preserve"> description=</w:t>
      </w:r>
      <w:r w:rsidRPr="007F3CCA">
        <w:rPr>
          <w:rStyle w:val="StringTok"/>
          <w:lang w:val="en-US"/>
        </w:rPr>
        <w:t>"Variable-length data"</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"length"</w:t>
      </w:r>
      <w:r w:rsidRPr="007F3CCA">
        <w:rPr>
          <w:rStyle w:val="OtherTok"/>
          <w:lang w:val="en-US"/>
        </w:rPr>
        <w:t xml:space="preserve"> primitiveType=</w:t>
      </w:r>
      <w:r w:rsidRPr="007F3CCA">
        <w:rPr>
          <w:rStyle w:val="StringTok"/>
          <w:lang w:val="en-US"/>
        </w:rPr>
        <w:t>"uint16"</w:t>
      </w:r>
      <w:r w:rsidRPr="007F3CCA">
        <w:rPr>
          <w:rStyle w:val="OtherTok"/>
          <w:lang w:val="en-US"/>
        </w:rPr>
        <w:t xml:space="preserve"> semanticType=</w:t>
      </w:r>
      <w:r w:rsidRPr="007F3CCA">
        <w:rPr>
          <w:rStyle w:val="StringTok"/>
          <w:lang w:val="en-US"/>
        </w:rPr>
        <w:t>"Length"</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"data"</w:t>
      </w:r>
      <w:r w:rsidRPr="007F3CCA">
        <w:rPr>
          <w:rStyle w:val="OtherTok"/>
          <w:lang w:val="en-US"/>
        </w:rPr>
        <w:t xml:space="preserve"> length=</w:t>
      </w:r>
      <w:r w:rsidRPr="007F3CCA">
        <w:rPr>
          <w:rStyle w:val="StringTok"/>
          <w:lang w:val="en-US"/>
        </w:rPr>
        <w:t>"0"</w:t>
      </w:r>
      <w:r w:rsidRPr="007F3CCA">
        <w:rPr>
          <w:rStyle w:val="OtherTok"/>
          <w:lang w:val="en-US"/>
        </w:rPr>
        <w:t xml:space="preserve"> primitiveType=</w:t>
      </w:r>
      <w:r w:rsidRPr="007F3CCA">
        <w:rPr>
          <w:rStyle w:val="StringTok"/>
          <w:lang w:val="en-US"/>
        </w:rPr>
        <w:t>"uint8"</w:t>
      </w:r>
      <w:r w:rsidRPr="007F3CCA">
        <w:rPr>
          <w:rStyle w:val="OtherTok"/>
          <w:lang w:val="en-US"/>
        </w:rPr>
        <w:t xml:space="preserve"> semanticType=</w:t>
      </w:r>
      <w:r w:rsidRPr="007F3CCA">
        <w:rPr>
          <w:rStyle w:val="StringTok"/>
          <w:lang w:val="en-US"/>
        </w:rPr>
        <w:t>"data"</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r w:rsidRPr="007F3CCA">
        <w:rPr>
          <w:lang w:val="en-US"/>
        </w:rPr>
        <w:br/>
      </w:r>
      <w:r w:rsidRPr="007F3CCA">
        <w:rPr>
          <w:lang w:val="en-US"/>
        </w:rPr>
        <w:br/>
      </w:r>
      <w:r w:rsidRPr="007F3CCA">
        <w:rPr>
          <w:rStyle w:val="KeywordTok"/>
          <w:lang w:val="en-US"/>
        </w:rPr>
        <w:t>&lt;data</w:t>
      </w:r>
      <w:r w:rsidRPr="007F3CCA">
        <w:rPr>
          <w:rStyle w:val="OtherTok"/>
          <w:lang w:val="en-US"/>
        </w:rPr>
        <w:t xml:space="preserve"> name=</w:t>
      </w:r>
      <w:r w:rsidRPr="007F3CCA">
        <w:rPr>
          <w:rStyle w:val="StringTok"/>
          <w:lang w:val="en-US"/>
        </w:rPr>
        <w:t>"RawData"</w:t>
      </w:r>
      <w:r w:rsidRPr="007F3CCA">
        <w:rPr>
          <w:rStyle w:val="OtherTok"/>
          <w:lang w:val="en-US"/>
        </w:rPr>
        <w:t xml:space="preserve"> id=</w:t>
      </w:r>
      <w:r w:rsidRPr="007F3CCA">
        <w:rPr>
          <w:rStyle w:val="StringTok"/>
          <w:lang w:val="en-US"/>
        </w:rPr>
        <w:t>"96"</w:t>
      </w:r>
      <w:r w:rsidRPr="007F3CCA">
        <w:rPr>
          <w:rStyle w:val="OtherTok"/>
          <w:lang w:val="en-US"/>
        </w:rPr>
        <w:t xml:space="preserve"> type=</w:t>
      </w:r>
      <w:r w:rsidRPr="007F3CCA">
        <w:rPr>
          <w:rStyle w:val="StringTok"/>
          <w:lang w:val="en-US"/>
        </w:rPr>
        <w:t>"DATA"</w:t>
      </w:r>
      <w:r w:rsidRPr="007F3CCA">
        <w:rPr>
          <w:rStyle w:val="KeywordTok"/>
          <w:lang w:val="en-US"/>
        </w:rPr>
        <w:t>/&gt;</w:t>
      </w:r>
    </w:p>
    <w:p w14:paraId="7DC25B69" w14:textId="77777777" w:rsidR="009B70FE" w:rsidRDefault="00E33E19">
      <w:pPr>
        <w:pStyle w:val="Heading3"/>
      </w:pPr>
      <w:bookmarkStart w:id="563" w:name="example-of-a-data-field"/>
      <w:bookmarkStart w:id="564" w:name="_Toc57061893"/>
      <w:bookmarkStart w:id="565" w:name="_Toc54858856"/>
      <w:r>
        <w:t>Example of a data field</w:t>
      </w:r>
      <w:bookmarkEnd w:id="563"/>
      <w:bookmarkEnd w:id="564"/>
      <w:bookmarkEnd w:id="565"/>
    </w:p>
    <w:p w14:paraId="2439D9E3" w14:textId="77777777" w:rsidR="009B70FE" w:rsidRDefault="00E33E19">
      <w:pPr>
        <w:pStyle w:val="FirstParagraph"/>
      </w:pPr>
      <w:r>
        <w:t>Example shows encoded bytes on the wire.</w:t>
      </w:r>
    </w:p>
    <w:p w14:paraId="5A688DFD" w14:textId="77777777" w:rsidR="009B70FE" w:rsidRDefault="00E33E19">
      <w:pPr>
        <w:pStyle w:val="BodyText"/>
      </w:pPr>
      <w:r>
        <w:t>Wire format of data in character and hexadecimal formats, preceded by uint16 length of 4 octets in little-endian byte order</w:t>
      </w:r>
    </w:p>
    <w:p w14:paraId="781C0969" w14:textId="77777777" w:rsidR="009B70FE" w:rsidRDefault="00E33E19">
      <w:pPr>
        <w:pStyle w:val="BodyText"/>
      </w:pPr>
      <w:r>
        <w:t>M S F T</w:t>
      </w:r>
    </w:p>
    <w:p w14:paraId="66A1ED90" w14:textId="77777777" w:rsidR="009B70FE" w:rsidRDefault="00E33E19">
      <w:pPr>
        <w:pStyle w:val="BodyText"/>
      </w:pPr>
      <w:r>
        <w:rPr>
          <w:rStyle w:val="VerbatimChar"/>
        </w:rPr>
        <w:t>04004d534654</w:t>
      </w:r>
    </w:p>
    <w:p w14:paraId="6D23A738" w14:textId="77777777" w:rsidR="009B70FE" w:rsidRDefault="00E33E19">
      <w:pPr>
        <w:pStyle w:val="Heading2"/>
      </w:pPr>
      <w:bookmarkStart w:id="566" w:name="monthyear-encoding"/>
      <w:bookmarkStart w:id="567" w:name="_Toc57061894"/>
      <w:bookmarkStart w:id="568" w:name="_Toc54858857"/>
      <w:r>
        <w:lastRenderedPageBreak/>
        <w:t>MonthYear encoding</w:t>
      </w:r>
      <w:bookmarkEnd w:id="566"/>
      <w:bookmarkEnd w:id="567"/>
      <w:bookmarkEnd w:id="568"/>
    </w:p>
    <w:p w14:paraId="0BD2FD7E" w14:textId="77777777" w:rsidR="009B70FE" w:rsidRDefault="00E33E19">
      <w:pPr>
        <w:pStyle w:val="FirstParagraph"/>
      </w:pPr>
      <w:r>
        <w:t>MonthYear encoding contains four subfields representing respectively year, month, and optionally day or week. A field of this type is not constrained to one date format. One message may contain only year and month while another contains year, month and day in the same field, for example.</w:t>
      </w:r>
    </w:p>
    <w:p w14:paraId="38537ED9" w14:textId="77777777" w:rsidR="009B70FE" w:rsidRDefault="00E33E19">
      <w:pPr>
        <w:pStyle w:val="BodyText"/>
      </w:pPr>
      <w:r>
        <w:t>Values are distinguished by position in the field. Year and month must always be populated for a non-null field. Day and week are set to special value indicating null if not present. If Year is set to the null value, then the entire field is considered null.</w:t>
      </w:r>
    </w:p>
    <w:tbl>
      <w:tblPr>
        <w:tblStyle w:val="Table"/>
        <w:tblW w:w="0" w:type="pct"/>
        <w:tblLook w:val="07E0" w:firstRow="1" w:lastRow="1" w:firstColumn="1" w:lastColumn="1" w:noHBand="1" w:noVBand="1"/>
      </w:tblPr>
      <w:tblGrid>
        <w:gridCol w:w="2952"/>
        <w:gridCol w:w="1386"/>
        <w:gridCol w:w="1461"/>
        <w:gridCol w:w="1050"/>
      </w:tblGrid>
      <w:tr w:rsidR="009B70FE" w14:paraId="14575766"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6362DE2" w14:textId="77777777" w:rsidR="009B70FE" w:rsidRDefault="00E33E19">
            <w:pPr>
              <w:pStyle w:val="Compact"/>
            </w:pPr>
            <w:r>
              <w:t>Subfield</w:t>
            </w:r>
          </w:p>
        </w:tc>
        <w:tc>
          <w:tcPr>
            <w:tcW w:w="0" w:type="auto"/>
            <w:tcBorders>
              <w:bottom w:val="single" w:sz="0" w:space="0" w:color="auto"/>
            </w:tcBorders>
            <w:vAlign w:val="bottom"/>
          </w:tcPr>
          <w:p w14:paraId="178B3C40" w14:textId="77777777" w:rsidR="009B70FE" w:rsidRDefault="00E33E19">
            <w:pPr>
              <w:pStyle w:val="Compact"/>
            </w:pPr>
            <w:r>
              <w:t>Primitive type</w:t>
            </w:r>
          </w:p>
        </w:tc>
        <w:tc>
          <w:tcPr>
            <w:tcW w:w="0" w:type="auto"/>
            <w:tcBorders>
              <w:bottom w:val="single" w:sz="0" w:space="0" w:color="auto"/>
            </w:tcBorders>
            <w:vAlign w:val="bottom"/>
          </w:tcPr>
          <w:p w14:paraId="5393348C" w14:textId="77777777" w:rsidR="009B70FE" w:rsidRDefault="00E33E19">
            <w:pPr>
              <w:pStyle w:val="Compact"/>
              <w:jc w:val="right"/>
            </w:pPr>
            <w:r>
              <w:t>Length (octets)</w:t>
            </w:r>
          </w:p>
        </w:tc>
        <w:tc>
          <w:tcPr>
            <w:tcW w:w="0" w:type="auto"/>
            <w:tcBorders>
              <w:bottom w:val="single" w:sz="0" w:space="0" w:color="auto"/>
            </w:tcBorders>
            <w:vAlign w:val="bottom"/>
          </w:tcPr>
          <w:p w14:paraId="5153BBC5" w14:textId="77777777" w:rsidR="009B70FE" w:rsidRDefault="00E33E19">
            <w:pPr>
              <w:pStyle w:val="Compact"/>
              <w:jc w:val="right"/>
            </w:pPr>
            <w:r>
              <w:t>Null value</w:t>
            </w:r>
          </w:p>
        </w:tc>
      </w:tr>
      <w:tr w:rsidR="009B70FE" w14:paraId="60AC91E5" w14:textId="77777777">
        <w:tc>
          <w:tcPr>
            <w:tcW w:w="0" w:type="auto"/>
          </w:tcPr>
          <w:p w14:paraId="75C0ADEE" w14:textId="77777777" w:rsidR="009B70FE" w:rsidRDefault="00E33E19">
            <w:pPr>
              <w:pStyle w:val="Compact"/>
            </w:pPr>
            <w:r>
              <w:t>Year</w:t>
            </w:r>
          </w:p>
        </w:tc>
        <w:tc>
          <w:tcPr>
            <w:tcW w:w="0" w:type="auto"/>
          </w:tcPr>
          <w:p w14:paraId="7BDD8768" w14:textId="77777777" w:rsidR="009B70FE" w:rsidRDefault="00E33E19">
            <w:pPr>
              <w:pStyle w:val="Compact"/>
            </w:pPr>
            <w:r>
              <w:t>uint16</w:t>
            </w:r>
          </w:p>
        </w:tc>
        <w:tc>
          <w:tcPr>
            <w:tcW w:w="0" w:type="auto"/>
          </w:tcPr>
          <w:p w14:paraId="7CA09C09" w14:textId="77777777" w:rsidR="009B70FE" w:rsidRDefault="00E33E19">
            <w:pPr>
              <w:pStyle w:val="Compact"/>
              <w:jc w:val="right"/>
            </w:pPr>
            <w:r>
              <w:t>2</w:t>
            </w:r>
          </w:p>
        </w:tc>
        <w:tc>
          <w:tcPr>
            <w:tcW w:w="0" w:type="auto"/>
          </w:tcPr>
          <w:p w14:paraId="388EFDD4" w14:textId="77777777" w:rsidR="009B70FE" w:rsidRDefault="00E33E19">
            <w:pPr>
              <w:pStyle w:val="Compact"/>
              <w:jc w:val="right"/>
            </w:pPr>
            <w:r>
              <w:t>65535</w:t>
            </w:r>
          </w:p>
        </w:tc>
      </w:tr>
      <w:tr w:rsidR="009B70FE" w14:paraId="68415407" w14:textId="77777777">
        <w:tc>
          <w:tcPr>
            <w:tcW w:w="0" w:type="auto"/>
          </w:tcPr>
          <w:p w14:paraId="5765DCE6" w14:textId="77777777" w:rsidR="009B70FE" w:rsidRDefault="00E33E19">
            <w:pPr>
              <w:pStyle w:val="Compact"/>
            </w:pPr>
            <w:r>
              <w:t>Month (1-12)</w:t>
            </w:r>
          </w:p>
        </w:tc>
        <w:tc>
          <w:tcPr>
            <w:tcW w:w="0" w:type="auto"/>
          </w:tcPr>
          <w:p w14:paraId="79D8542B" w14:textId="77777777" w:rsidR="009B70FE" w:rsidRDefault="00E33E19">
            <w:pPr>
              <w:pStyle w:val="Compact"/>
            </w:pPr>
            <w:r>
              <w:t>uint8</w:t>
            </w:r>
          </w:p>
        </w:tc>
        <w:tc>
          <w:tcPr>
            <w:tcW w:w="0" w:type="auto"/>
          </w:tcPr>
          <w:p w14:paraId="7B21F60B" w14:textId="77777777" w:rsidR="009B70FE" w:rsidRDefault="00E33E19">
            <w:pPr>
              <w:pStyle w:val="Compact"/>
              <w:jc w:val="right"/>
            </w:pPr>
            <w:r>
              <w:t>1</w:t>
            </w:r>
          </w:p>
        </w:tc>
        <w:tc>
          <w:tcPr>
            <w:tcW w:w="0" w:type="auto"/>
          </w:tcPr>
          <w:p w14:paraId="60E91116" w14:textId="77777777" w:rsidR="009B70FE" w:rsidRDefault="00E33E19">
            <w:pPr>
              <w:pStyle w:val="Compact"/>
              <w:jc w:val="right"/>
            </w:pPr>
            <w:r>
              <w:t>—</w:t>
            </w:r>
          </w:p>
        </w:tc>
      </w:tr>
      <w:tr w:rsidR="009B70FE" w14:paraId="42D43EB3" w14:textId="77777777">
        <w:tc>
          <w:tcPr>
            <w:tcW w:w="0" w:type="auto"/>
          </w:tcPr>
          <w:p w14:paraId="2D4184FC" w14:textId="77777777" w:rsidR="009B70FE" w:rsidRDefault="00E33E19">
            <w:pPr>
              <w:pStyle w:val="Compact"/>
            </w:pPr>
            <w:r>
              <w:t>Day of the month(1-31) optional</w:t>
            </w:r>
          </w:p>
        </w:tc>
        <w:tc>
          <w:tcPr>
            <w:tcW w:w="0" w:type="auto"/>
          </w:tcPr>
          <w:p w14:paraId="4597755D" w14:textId="77777777" w:rsidR="009B70FE" w:rsidRDefault="00E33E19">
            <w:pPr>
              <w:pStyle w:val="Compact"/>
            </w:pPr>
            <w:r>
              <w:t>uint8</w:t>
            </w:r>
          </w:p>
        </w:tc>
        <w:tc>
          <w:tcPr>
            <w:tcW w:w="0" w:type="auto"/>
          </w:tcPr>
          <w:p w14:paraId="5E7E4501" w14:textId="77777777" w:rsidR="009B70FE" w:rsidRDefault="00E33E19">
            <w:pPr>
              <w:pStyle w:val="Compact"/>
              <w:jc w:val="right"/>
            </w:pPr>
            <w:r>
              <w:t>1</w:t>
            </w:r>
          </w:p>
        </w:tc>
        <w:tc>
          <w:tcPr>
            <w:tcW w:w="0" w:type="auto"/>
          </w:tcPr>
          <w:p w14:paraId="2D2A177F" w14:textId="77777777" w:rsidR="009B70FE" w:rsidRDefault="00E33E19">
            <w:pPr>
              <w:pStyle w:val="Compact"/>
              <w:jc w:val="right"/>
            </w:pPr>
            <w:r>
              <w:t>255</w:t>
            </w:r>
          </w:p>
        </w:tc>
      </w:tr>
      <w:tr w:rsidR="009B70FE" w14:paraId="05BC034D" w14:textId="77777777">
        <w:tc>
          <w:tcPr>
            <w:tcW w:w="0" w:type="auto"/>
          </w:tcPr>
          <w:p w14:paraId="63763184" w14:textId="77777777" w:rsidR="009B70FE" w:rsidRDefault="00E33E19">
            <w:pPr>
              <w:pStyle w:val="Compact"/>
            </w:pPr>
            <w:r>
              <w:t>Week of the month (1-5) optional</w:t>
            </w:r>
          </w:p>
        </w:tc>
        <w:tc>
          <w:tcPr>
            <w:tcW w:w="0" w:type="auto"/>
          </w:tcPr>
          <w:p w14:paraId="485682A6" w14:textId="77777777" w:rsidR="009B70FE" w:rsidRDefault="00E33E19">
            <w:pPr>
              <w:pStyle w:val="Compact"/>
            </w:pPr>
            <w:r>
              <w:t>uint8</w:t>
            </w:r>
          </w:p>
        </w:tc>
        <w:tc>
          <w:tcPr>
            <w:tcW w:w="0" w:type="auto"/>
          </w:tcPr>
          <w:p w14:paraId="39DEF126" w14:textId="77777777" w:rsidR="009B70FE" w:rsidRDefault="00E33E19">
            <w:pPr>
              <w:pStyle w:val="Compact"/>
              <w:jc w:val="right"/>
            </w:pPr>
            <w:r>
              <w:t>1</w:t>
            </w:r>
          </w:p>
        </w:tc>
        <w:tc>
          <w:tcPr>
            <w:tcW w:w="0" w:type="auto"/>
          </w:tcPr>
          <w:p w14:paraId="38D60649" w14:textId="77777777" w:rsidR="009B70FE" w:rsidRDefault="00E33E19">
            <w:pPr>
              <w:pStyle w:val="Compact"/>
              <w:jc w:val="right"/>
            </w:pPr>
            <w:r>
              <w:t>255</w:t>
            </w:r>
          </w:p>
        </w:tc>
      </w:tr>
    </w:tbl>
    <w:p w14:paraId="18D76037" w14:textId="77777777" w:rsidR="009B70FE" w:rsidRDefault="00E33E19">
      <w:pPr>
        <w:pStyle w:val="Heading3"/>
      </w:pPr>
      <w:bookmarkStart w:id="569" w:name="composite-encoding-padding-1"/>
      <w:bookmarkStart w:id="570" w:name="_Toc57061895"/>
      <w:bookmarkStart w:id="571" w:name="_Toc54858858"/>
      <w:r>
        <w:t>Composite encoding padding</w:t>
      </w:r>
      <w:bookmarkEnd w:id="569"/>
      <w:bookmarkEnd w:id="570"/>
      <w:bookmarkEnd w:id="571"/>
    </w:p>
    <w:p w14:paraId="1992DD26" w14:textId="37A07470" w:rsidR="009B70FE" w:rsidRDefault="00E33E19">
      <w:pPr>
        <w:pStyle w:val="FirstParagraph"/>
      </w:pPr>
      <w:r>
        <w:t xml:space="preserve">The four subfields of MonthYear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572" w:author="Errata" w:date="2020-11-24T10:42:00Z">
        <w:r w:rsidR="005413C0">
          <w:delText>4.4.4.3 below</w:delText>
        </w:r>
      </w:del>
      <w:ins w:id="573" w:author="Errata" w:date="2020-11-24T10:42:00Z">
        <w:r>
          <w:t xml:space="preserve"> for details</w:t>
        </w:r>
      </w:ins>
      <w:r>
        <w:t>.</w:t>
      </w:r>
    </w:p>
    <w:p w14:paraId="323AB301" w14:textId="77777777" w:rsidR="009B70FE" w:rsidRDefault="00E33E19">
      <w:pPr>
        <w:pStyle w:val="Heading3"/>
      </w:pPr>
      <w:bookmarkStart w:id="574" w:name="encoding-specifications-for-monthyear"/>
      <w:bookmarkStart w:id="575" w:name="_Toc57061896"/>
      <w:bookmarkStart w:id="576" w:name="_Toc54858859"/>
      <w:r>
        <w:t>Encoding specifications for MonthYear</w:t>
      </w:r>
      <w:bookmarkEnd w:id="574"/>
      <w:bookmarkEnd w:id="575"/>
      <w:bookmarkEnd w:id="576"/>
    </w:p>
    <w:p w14:paraId="10F1E9AF" w14:textId="219FBFA3" w:rsidR="009B70FE" w:rsidRDefault="00E33E19">
      <w:pPr>
        <w:pStyle w:val="FirstParagraph"/>
      </w:pPr>
      <w:r>
        <w:t xml:space="preserve">MonthYear </w:t>
      </w:r>
      <w:del w:id="577" w:author="Errata" w:date="2020-11-24T10:42:00Z">
        <w:r w:rsidR="005413C0">
          <w:delText>data type</w:delText>
        </w:r>
      </w:del>
      <w:ins w:id="578" w:author="Errata" w:date="2020-11-24T10:42:00Z">
        <w:r>
          <w:t>datatype</w:t>
        </w:r>
      </w:ins>
      <w:r>
        <w:t xml:space="preserve"> is based on a composite encoding that carries its required and optional elements.</w:t>
      </w:r>
    </w:p>
    <w:p w14:paraId="2B9E9A85" w14:textId="77777777" w:rsidR="009B70FE" w:rsidRDefault="00E33E19">
      <w:pPr>
        <w:pStyle w:val="BodyText"/>
      </w:pPr>
      <w:r>
        <w:t>The standard encoding specification for MonthYear</w:t>
      </w:r>
    </w:p>
    <w:p w14:paraId="7E9A9FC7"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"monthYear"</w:t>
      </w:r>
      <w:r w:rsidRPr="007F3CCA">
        <w:rPr>
          <w:rStyle w:val="OtherTok"/>
          <w:lang w:val="en-US"/>
        </w:rPr>
        <w:t xml:space="preserve"> semanticType=</w:t>
      </w:r>
      <w:r w:rsidRPr="007F3CCA">
        <w:rPr>
          <w:rStyle w:val="StringTok"/>
          <w:lang w:val="en-US"/>
        </w:rPr>
        <w:t>"MonthYear"</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"year"</w:t>
      </w:r>
      <w:r w:rsidRPr="007F3CCA">
        <w:rPr>
          <w:rStyle w:val="OtherTok"/>
          <w:lang w:val="en-US"/>
        </w:rPr>
        <w:t xml:space="preserve"> primitiveType=</w:t>
      </w:r>
      <w:r w:rsidRPr="007F3CCA">
        <w:rPr>
          <w:rStyle w:val="StringTok"/>
          <w:lang w:val="en-US"/>
        </w:rPr>
        <w:t>"uint16"</w:t>
      </w:r>
      <w:r w:rsidRPr="007F3CCA">
        <w:rPr>
          <w:rStyle w:val="OtherTok"/>
          <w:lang w:val="en-US"/>
        </w:rPr>
        <w:t xml:space="preserve"> presence=</w:t>
      </w:r>
      <w:r w:rsidRPr="007F3CCA">
        <w:rPr>
          <w:rStyle w:val="StringTok"/>
          <w:lang w:val="en-US"/>
        </w:rPr>
        <w:t>"optional"</w:t>
      </w:r>
      <w:r w:rsidRPr="007F3CCA">
        <w:rPr>
          <w:lang w:val="en-US"/>
        </w:rPr>
        <w:br/>
      </w:r>
      <w:r w:rsidRPr="007F3CCA">
        <w:rPr>
          <w:rStyle w:val="OtherTok"/>
          <w:lang w:val="en-US"/>
        </w:rPr>
        <w:t xml:space="preserve">    nullValue=</w:t>
      </w:r>
      <w:r w:rsidRPr="007F3CCA">
        <w:rPr>
          <w:rStyle w:val="StringTok"/>
          <w:lang w:val="en-US"/>
        </w:rPr>
        <w:t>"65536"</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"month"</w:t>
      </w:r>
      <w:r w:rsidRPr="007F3CCA">
        <w:rPr>
          <w:rStyle w:val="OtherTok"/>
          <w:lang w:val="en-US"/>
        </w:rPr>
        <w:t xml:space="preserve"> primitiveType=</w:t>
      </w:r>
      <w:r w:rsidRPr="007F3CCA">
        <w:rPr>
          <w:rStyle w:val="StringTok"/>
          <w:lang w:val="en-US"/>
        </w:rPr>
        <w:t>"uint8"</w:t>
      </w:r>
      <w:r w:rsidRPr="007F3CCA">
        <w:rPr>
          <w:rStyle w:val="OtherTok"/>
          <w:lang w:val="en-US"/>
        </w:rPr>
        <w:t xml:space="preserve"> minValue=</w:t>
      </w:r>
      <w:r w:rsidRPr="007F3CCA">
        <w:rPr>
          <w:rStyle w:val="StringTok"/>
          <w:lang w:val="en-US"/>
        </w:rPr>
        <w:t>"1"</w:t>
      </w:r>
      <w:r w:rsidRPr="007F3CCA">
        <w:rPr>
          <w:rStyle w:val="OtherTok"/>
          <w:lang w:val="en-US"/>
        </w:rPr>
        <w:t xml:space="preserve"> maxValue=</w:t>
      </w:r>
      <w:r w:rsidRPr="007F3CCA">
        <w:rPr>
          <w:rStyle w:val="StringTok"/>
          <w:lang w:val="en-US"/>
        </w:rPr>
        <w:t>"12"</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"day"</w:t>
      </w:r>
      <w:r w:rsidRPr="007F3CCA">
        <w:rPr>
          <w:rStyle w:val="OtherTok"/>
          <w:lang w:val="en-US"/>
        </w:rPr>
        <w:t xml:space="preserve"> primitiveType=</w:t>
      </w:r>
      <w:r w:rsidRPr="007F3CCA">
        <w:rPr>
          <w:rStyle w:val="StringTok"/>
          <w:lang w:val="en-US"/>
        </w:rPr>
        <w:t>"uint8"</w:t>
      </w:r>
      <w:r w:rsidRPr="007F3CCA">
        <w:rPr>
          <w:rStyle w:val="OtherTok"/>
          <w:lang w:val="en-US"/>
        </w:rPr>
        <w:t xml:space="preserve"> minValue=</w:t>
      </w:r>
      <w:r w:rsidRPr="007F3CCA">
        <w:rPr>
          <w:rStyle w:val="StringTok"/>
          <w:lang w:val="en-US"/>
        </w:rPr>
        <w:t>"1"</w:t>
      </w:r>
      <w:r w:rsidRPr="007F3CCA">
        <w:rPr>
          <w:rStyle w:val="OtherTok"/>
          <w:lang w:val="en-US"/>
        </w:rPr>
        <w:t xml:space="preserve"> maxValue=</w:t>
      </w:r>
      <w:r w:rsidRPr="007F3CCA">
        <w:rPr>
          <w:rStyle w:val="StringTok"/>
          <w:lang w:val="en-US"/>
        </w:rPr>
        <w:t>"31"</w:t>
      </w:r>
      <w:r w:rsidRPr="007F3CCA">
        <w:rPr>
          <w:lang w:val="en-US"/>
        </w:rPr>
        <w:br/>
      </w:r>
      <w:r w:rsidRPr="007F3CCA">
        <w:rPr>
          <w:rStyle w:val="OtherTok"/>
          <w:lang w:val="en-US"/>
        </w:rPr>
        <w:t xml:space="preserve">    presence=</w:t>
      </w:r>
      <w:r w:rsidRPr="007F3CCA">
        <w:rPr>
          <w:rStyle w:val="StringTok"/>
          <w:lang w:val="en-US"/>
        </w:rPr>
        <w:t>"optional"</w:t>
      </w:r>
      <w:r w:rsidRPr="007F3CCA">
        <w:rPr>
          <w:rStyle w:val="OtherTok"/>
          <w:lang w:val="en-US"/>
        </w:rPr>
        <w:t xml:space="preserve"> nullValue=</w:t>
      </w:r>
      <w:r w:rsidRPr="007F3CCA">
        <w:rPr>
          <w:rStyle w:val="StringTok"/>
          <w:lang w:val="en-US"/>
        </w:rPr>
        <w:t>"255"</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"week"</w:t>
      </w:r>
      <w:r w:rsidRPr="007F3CCA">
        <w:rPr>
          <w:rStyle w:val="OtherTok"/>
          <w:lang w:val="en-US"/>
        </w:rPr>
        <w:t xml:space="preserve"> description=</w:t>
      </w:r>
      <w:r w:rsidRPr="007F3CCA">
        <w:rPr>
          <w:rStyle w:val="StringTok"/>
          <w:lang w:val="en-US"/>
        </w:rPr>
        <w:t>"week of month"</w:t>
      </w:r>
      <w:r w:rsidRPr="007F3CCA">
        <w:rPr>
          <w:rStyle w:val="OtherTok"/>
          <w:lang w:val="en-US"/>
        </w:rPr>
        <w:t xml:space="preserve"> primitiveType=</w:t>
      </w:r>
      <w:r w:rsidRPr="007F3CCA">
        <w:rPr>
          <w:rStyle w:val="StringTok"/>
          <w:lang w:val="en-US"/>
        </w:rPr>
        <w:t>"uint8"</w:t>
      </w:r>
      <w:r w:rsidRPr="007F3CCA">
        <w:rPr>
          <w:lang w:val="en-US"/>
        </w:rPr>
        <w:br/>
      </w:r>
      <w:r w:rsidRPr="007F3CCA">
        <w:rPr>
          <w:rStyle w:val="OtherTok"/>
          <w:lang w:val="en-US"/>
        </w:rPr>
        <w:t xml:space="preserve">    minValue=</w:t>
      </w:r>
      <w:r w:rsidRPr="007F3CCA">
        <w:rPr>
          <w:rStyle w:val="StringTok"/>
          <w:lang w:val="en-US"/>
        </w:rPr>
        <w:t>"1"</w:t>
      </w:r>
      <w:r w:rsidRPr="007F3CCA">
        <w:rPr>
          <w:rStyle w:val="OtherTok"/>
          <w:lang w:val="en-US"/>
        </w:rPr>
        <w:t xml:space="preserve"> maxValue=</w:t>
      </w:r>
      <w:r w:rsidRPr="007F3CCA">
        <w:rPr>
          <w:rStyle w:val="StringTok"/>
          <w:lang w:val="en-US"/>
        </w:rPr>
        <w:t>"5"</w:t>
      </w:r>
      <w:r w:rsidRPr="007F3CCA">
        <w:rPr>
          <w:rStyle w:val="OtherTok"/>
          <w:lang w:val="en-US"/>
        </w:rPr>
        <w:t xml:space="preserve"> presence=</w:t>
      </w:r>
      <w:r w:rsidRPr="007F3CCA">
        <w:rPr>
          <w:rStyle w:val="StringTok"/>
          <w:lang w:val="en-US"/>
        </w:rPr>
        <w:t>"optional"</w:t>
      </w:r>
      <w:r w:rsidRPr="007F3CCA">
        <w:rPr>
          <w:rStyle w:val="OtherTok"/>
          <w:lang w:val="en-US"/>
        </w:rPr>
        <w:t xml:space="preserve"> nullValue=</w:t>
      </w:r>
      <w:r w:rsidRPr="007F3CCA">
        <w:rPr>
          <w:rStyle w:val="StringTok"/>
          <w:lang w:val="en-US"/>
        </w:rPr>
        <w:t>"255"</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0CF08FBB" w14:textId="77777777" w:rsidR="009B70FE" w:rsidRDefault="00E33E19">
      <w:pPr>
        <w:pStyle w:val="FirstParagraph"/>
      </w:pPr>
      <w:r>
        <w:t>Example MonthYear field specification</w:t>
      </w:r>
    </w:p>
    <w:p w14:paraId="03C6A4EC" w14:textId="77777777" w:rsidR="009B70FE" w:rsidRDefault="009B70FE">
      <w:pPr>
        <w:pStyle w:val="BodyText"/>
      </w:pPr>
    </w:p>
    <w:p w14:paraId="76B196BF" w14:textId="77777777" w:rsidR="009B70FE" w:rsidRDefault="00E33E19">
      <w:pPr>
        <w:pStyle w:val="BodyText"/>
      </w:pPr>
      <w:r>
        <w:t>Wire format of MonthYear 2014 June week 3 as hexadecimal</w:t>
      </w:r>
    </w:p>
    <w:p w14:paraId="15F11340" w14:textId="77777777" w:rsidR="009B70FE" w:rsidRDefault="00E33E19">
      <w:pPr>
        <w:pStyle w:val="BodyText"/>
      </w:pPr>
      <w:r>
        <w:rPr>
          <w:rStyle w:val="VerbatimChar"/>
        </w:rPr>
        <w:t>de0706ff03</w:t>
      </w:r>
    </w:p>
    <w:p w14:paraId="5C7C4D73" w14:textId="77777777" w:rsidR="009B70FE" w:rsidRDefault="00E33E19">
      <w:pPr>
        <w:pStyle w:val="Heading2"/>
      </w:pPr>
      <w:bookmarkStart w:id="579" w:name="date-and-time-encoding"/>
      <w:bookmarkStart w:id="580" w:name="_Toc57061897"/>
      <w:bookmarkStart w:id="581" w:name="_Toc54858860"/>
      <w:r>
        <w:t>Date and time encoding</w:t>
      </w:r>
      <w:bookmarkEnd w:id="579"/>
      <w:bookmarkEnd w:id="580"/>
      <w:bookmarkEnd w:id="581"/>
    </w:p>
    <w:p w14:paraId="27B40E65" w14:textId="77777777" w:rsidR="009B70FE" w:rsidRDefault="00E33E19">
      <w:pPr>
        <w:pStyle w:val="FirstParagraph"/>
      </w:pPr>
      <w:r>
        <w:t>Dates and times represent Coordinated Universal Time (UTC). This is the preferred date/time format, except where regulations require local time with time zone to be reported (see time zone encoding below).</w:t>
      </w:r>
    </w:p>
    <w:p w14:paraId="4198F575" w14:textId="77777777" w:rsidR="009B70FE" w:rsidRDefault="00E33E19">
      <w:pPr>
        <w:pStyle w:val="Heading3"/>
      </w:pPr>
      <w:bookmarkStart w:id="582" w:name="epoch"/>
      <w:bookmarkStart w:id="583" w:name="_Toc57061898"/>
      <w:bookmarkStart w:id="584" w:name="_Toc54858861"/>
      <w:r>
        <w:t>Epoch</w:t>
      </w:r>
      <w:bookmarkEnd w:id="582"/>
      <w:bookmarkEnd w:id="583"/>
      <w:bookmarkEnd w:id="584"/>
    </w:p>
    <w:p w14:paraId="240D6F42" w14:textId="77777777" w:rsidR="009B70FE" w:rsidRDefault="00E33E19">
      <w:pPr>
        <w:pStyle w:val="FirstParagraph"/>
      </w:pPr>
      <w:r>
        <w:t>Each time type has an epoch, or start of a time period to count values. For timestamp and date, the standard epoch is the UNIX epoch, midnight January 1, 1970 UTC.</w:t>
      </w:r>
    </w:p>
    <w:p w14:paraId="32720414" w14:textId="77777777" w:rsidR="009B70FE" w:rsidRDefault="00E33E19">
      <w:pPr>
        <w:pStyle w:val="BodyText"/>
      </w:pPr>
      <w:r>
        <w:t>A time-only value may be thought of as a time with an epoch of midnight of the current day. Like current time, the epoch is also referenced as UTC.</w:t>
      </w:r>
    </w:p>
    <w:p w14:paraId="5B134995" w14:textId="77777777" w:rsidR="009B70FE" w:rsidRDefault="00E33E19">
      <w:pPr>
        <w:pStyle w:val="Heading3"/>
      </w:pPr>
      <w:bookmarkStart w:id="585" w:name="time-unit"/>
      <w:bookmarkStart w:id="586" w:name="_Toc57061899"/>
      <w:bookmarkStart w:id="587" w:name="_Toc54858862"/>
      <w:r>
        <w:lastRenderedPageBreak/>
        <w:t>Time unit</w:t>
      </w:r>
      <w:bookmarkEnd w:id="585"/>
      <w:bookmarkEnd w:id="586"/>
      <w:bookmarkEnd w:id="587"/>
    </w:p>
    <w:p w14:paraId="0DFABC90" w14:textId="77777777" w:rsidR="009B70FE" w:rsidRDefault="00E33E19">
      <w:pPr>
        <w:pStyle w:val="FirstParagraph"/>
      </w:pPr>
      <w:r>
        <w:t>Time unit tells the precision at which times can be collected. Time unit may be serialized on the wire if timestamps are of mixed precision. On the other hand, if all timestamps have the same precision, then time unit may be set to a constant in the message schema. Then it need not be sent on the wire.</w:t>
      </w:r>
    </w:p>
    <w:tbl>
      <w:tblPr>
        <w:tblStyle w:val="Table"/>
        <w:tblW w:w="5000" w:type="pct"/>
        <w:tblLook w:val="07E0" w:firstRow="1" w:lastRow="1" w:firstColumn="1" w:lastColumn="1" w:noHBand="1" w:noVBand="1"/>
      </w:tblPr>
      <w:tblGrid>
        <w:gridCol w:w="1706"/>
        <w:gridCol w:w="3836"/>
        <w:gridCol w:w="1336"/>
        <w:gridCol w:w="1106"/>
        <w:gridCol w:w="1638"/>
      </w:tblGrid>
      <w:tr w:rsidR="009B70FE" w14:paraId="5FF0163C"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7209536" w14:textId="0887869E" w:rsidR="009B70FE" w:rsidRDefault="00E33E19">
            <w:pPr>
              <w:pStyle w:val="Compact"/>
            </w:pPr>
            <w:r>
              <w:t xml:space="preserve">FIX </w:t>
            </w:r>
            <w:del w:id="588" w:author="Errata" w:date="2020-11-24T10:42:00Z">
              <w:r w:rsidR="005413C0">
                <w:delText>data type</w:delText>
              </w:r>
            </w:del>
            <w:ins w:id="589" w:author="Errata" w:date="2020-11-24T10:42:00Z">
              <w:r>
                <w:t>datatype</w:t>
              </w:r>
            </w:ins>
          </w:p>
        </w:tc>
        <w:tc>
          <w:tcPr>
            <w:tcW w:w="0" w:type="auto"/>
            <w:tcBorders>
              <w:bottom w:val="single" w:sz="0" w:space="0" w:color="auto"/>
            </w:tcBorders>
            <w:vAlign w:val="bottom"/>
          </w:tcPr>
          <w:p w14:paraId="68091B98" w14:textId="77777777" w:rsidR="009B70FE" w:rsidRDefault="00E33E19">
            <w:pPr>
              <w:pStyle w:val="Compact"/>
            </w:pPr>
            <w:r>
              <w:t>Description</w:t>
            </w:r>
          </w:p>
        </w:tc>
        <w:tc>
          <w:tcPr>
            <w:tcW w:w="0" w:type="auto"/>
            <w:tcBorders>
              <w:bottom w:val="single" w:sz="0" w:space="0" w:color="auto"/>
            </w:tcBorders>
            <w:vAlign w:val="bottom"/>
          </w:tcPr>
          <w:p w14:paraId="40749466" w14:textId="77777777" w:rsidR="009B70FE" w:rsidRDefault="00E33E19">
            <w:pPr>
              <w:pStyle w:val="Compact"/>
            </w:pPr>
            <w:r>
              <w:t>Backing primitives</w:t>
            </w:r>
          </w:p>
        </w:tc>
        <w:tc>
          <w:tcPr>
            <w:tcW w:w="0" w:type="auto"/>
            <w:tcBorders>
              <w:bottom w:val="single" w:sz="0" w:space="0" w:color="auto"/>
            </w:tcBorders>
            <w:vAlign w:val="bottom"/>
          </w:tcPr>
          <w:p w14:paraId="536DE266" w14:textId="77777777" w:rsidR="009B70FE" w:rsidRDefault="00E33E19">
            <w:pPr>
              <w:pStyle w:val="Compact"/>
              <w:jc w:val="right"/>
            </w:pPr>
            <w:r>
              <w:t>Length (octets)</w:t>
            </w:r>
          </w:p>
        </w:tc>
        <w:tc>
          <w:tcPr>
            <w:tcW w:w="0" w:type="auto"/>
            <w:tcBorders>
              <w:bottom w:val="single" w:sz="0" w:space="0" w:color="auto"/>
            </w:tcBorders>
            <w:vAlign w:val="bottom"/>
          </w:tcPr>
          <w:p w14:paraId="399338A0" w14:textId="77777777" w:rsidR="009B70FE" w:rsidRDefault="00E33E19">
            <w:pPr>
              <w:pStyle w:val="Compact"/>
            </w:pPr>
            <w:r>
              <w:t>Schema attributes</w:t>
            </w:r>
          </w:p>
        </w:tc>
      </w:tr>
      <w:tr w:rsidR="009B70FE" w14:paraId="6BD43671" w14:textId="77777777">
        <w:tc>
          <w:tcPr>
            <w:tcW w:w="0" w:type="auto"/>
          </w:tcPr>
          <w:p w14:paraId="1891D9E9" w14:textId="77777777" w:rsidR="009B70FE" w:rsidRDefault="00E33E19">
            <w:pPr>
              <w:pStyle w:val="Compact"/>
            </w:pPr>
            <w:r>
              <w:t>UTCTimestamp</w:t>
            </w:r>
          </w:p>
        </w:tc>
        <w:tc>
          <w:tcPr>
            <w:tcW w:w="0" w:type="auto"/>
          </w:tcPr>
          <w:p w14:paraId="2E617884" w14:textId="77777777" w:rsidR="009B70FE" w:rsidRDefault="00E33E19">
            <w:pPr>
              <w:pStyle w:val="Compact"/>
            </w:pPr>
            <w:r>
              <w:t>UTC date/time Default: nanoseconds since Unix epoch Range Jan. 1, 1970 - July 21, 2554</w:t>
            </w:r>
          </w:p>
        </w:tc>
        <w:tc>
          <w:tcPr>
            <w:tcW w:w="0" w:type="auto"/>
          </w:tcPr>
          <w:p w14:paraId="6C59349F" w14:textId="77777777" w:rsidR="009B70FE" w:rsidRDefault="00E33E19">
            <w:pPr>
              <w:pStyle w:val="Compact"/>
            </w:pPr>
            <w:r>
              <w:t>uint64 time</w:t>
            </w:r>
          </w:p>
        </w:tc>
        <w:tc>
          <w:tcPr>
            <w:tcW w:w="0" w:type="auto"/>
          </w:tcPr>
          <w:p w14:paraId="35449B58" w14:textId="77777777" w:rsidR="009B70FE" w:rsidRDefault="00E33E19">
            <w:pPr>
              <w:pStyle w:val="Compact"/>
              <w:jc w:val="right"/>
            </w:pPr>
            <w:r>
              <w:t>8</w:t>
            </w:r>
          </w:p>
        </w:tc>
        <w:tc>
          <w:tcPr>
            <w:tcW w:w="0" w:type="auto"/>
          </w:tcPr>
          <w:p w14:paraId="240841E2" w14:textId="77777777" w:rsidR="009B70FE" w:rsidRDefault="00E33E19">
            <w:pPr>
              <w:pStyle w:val="Compact"/>
            </w:pPr>
            <w:r>
              <w:t>epoch=”unix” (default)</w:t>
            </w:r>
          </w:p>
        </w:tc>
      </w:tr>
      <w:tr w:rsidR="009B70FE" w14:paraId="3E6B7C49" w14:textId="77777777">
        <w:tc>
          <w:tcPr>
            <w:tcW w:w="0" w:type="auto"/>
          </w:tcPr>
          <w:p w14:paraId="473987DC" w14:textId="77777777" w:rsidR="009B70FE" w:rsidRDefault="009B70FE"/>
        </w:tc>
        <w:tc>
          <w:tcPr>
            <w:tcW w:w="0" w:type="auto"/>
          </w:tcPr>
          <w:p w14:paraId="051DD1AD" w14:textId="77777777" w:rsidR="009B70FE" w:rsidRDefault="00E33E19">
            <w:pPr>
              <w:pStyle w:val="Compact"/>
            </w:pPr>
            <w:r>
              <w:t>timeUnit = second or millisecond or microsecond or nanosecond May be constant</w:t>
            </w:r>
          </w:p>
        </w:tc>
        <w:tc>
          <w:tcPr>
            <w:tcW w:w="0" w:type="auto"/>
          </w:tcPr>
          <w:p w14:paraId="640189A6" w14:textId="77777777" w:rsidR="009B70FE" w:rsidRDefault="00E33E19">
            <w:pPr>
              <w:pStyle w:val="Compact"/>
            </w:pPr>
            <w:r>
              <w:t>uint8 unit</w:t>
            </w:r>
          </w:p>
        </w:tc>
        <w:tc>
          <w:tcPr>
            <w:tcW w:w="0" w:type="auto"/>
          </w:tcPr>
          <w:p w14:paraId="2A0AA12A" w14:textId="77777777" w:rsidR="009B70FE" w:rsidRDefault="00E33E19">
            <w:pPr>
              <w:pStyle w:val="Compact"/>
              <w:jc w:val="right"/>
            </w:pPr>
            <w:r>
              <w:t>1</w:t>
            </w:r>
          </w:p>
        </w:tc>
        <w:tc>
          <w:tcPr>
            <w:tcW w:w="0" w:type="auto"/>
          </w:tcPr>
          <w:p w14:paraId="74D58565" w14:textId="77777777" w:rsidR="009B70FE" w:rsidRDefault="009B70FE"/>
        </w:tc>
      </w:tr>
      <w:tr w:rsidR="009B70FE" w14:paraId="65EEBDD0" w14:textId="77777777">
        <w:tc>
          <w:tcPr>
            <w:tcW w:w="0" w:type="auto"/>
          </w:tcPr>
          <w:p w14:paraId="3C8BDB74" w14:textId="77777777" w:rsidR="009B70FE" w:rsidRDefault="00E33E19">
            <w:pPr>
              <w:pStyle w:val="Compact"/>
            </w:pPr>
            <w:r>
              <w:t>UTCTimeOnly</w:t>
            </w:r>
          </w:p>
        </w:tc>
        <w:tc>
          <w:tcPr>
            <w:tcW w:w="0" w:type="auto"/>
          </w:tcPr>
          <w:p w14:paraId="5C6ED04C" w14:textId="77777777" w:rsidR="009B70FE" w:rsidRDefault="00E33E19">
            <w:pPr>
              <w:pStyle w:val="Compact"/>
            </w:pPr>
            <w:r>
              <w:t>UTC time of day only Default: nanoseconds since midnight today</w:t>
            </w:r>
          </w:p>
        </w:tc>
        <w:tc>
          <w:tcPr>
            <w:tcW w:w="0" w:type="auto"/>
          </w:tcPr>
          <w:p w14:paraId="2239E7AD" w14:textId="77777777" w:rsidR="009B70FE" w:rsidRDefault="00E33E19">
            <w:pPr>
              <w:pStyle w:val="Compact"/>
            </w:pPr>
            <w:r>
              <w:t>uint64 time</w:t>
            </w:r>
          </w:p>
        </w:tc>
        <w:tc>
          <w:tcPr>
            <w:tcW w:w="0" w:type="auto"/>
          </w:tcPr>
          <w:p w14:paraId="22799930" w14:textId="77777777" w:rsidR="009B70FE" w:rsidRDefault="00E33E19">
            <w:pPr>
              <w:pStyle w:val="Compact"/>
              <w:jc w:val="right"/>
            </w:pPr>
            <w:r>
              <w:t>8</w:t>
            </w:r>
          </w:p>
        </w:tc>
        <w:tc>
          <w:tcPr>
            <w:tcW w:w="0" w:type="auto"/>
          </w:tcPr>
          <w:p w14:paraId="2DF688E6" w14:textId="77777777" w:rsidR="009B70FE" w:rsidRDefault="009B70FE"/>
        </w:tc>
      </w:tr>
      <w:tr w:rsidR="009B70FE" w14:paraId="42067C39" w14:textId="77777777">
        <w:tc>
          <w:tcPr>
            <w:tcW w:w="0" w:type="auto"/>
          </w:tcPr>
          <w:p w14:paraId="12F4C1BC" w14:textId="77777777" w:rsidR="009B70FE" w:rsidRDefault="009B70FE"/>
        </w:tc>
        <w:tc>
          <w:tcPr>
            <w:tcW w:w="0" w:type="auto"/>
          </w:tcPr>
          <w:p w14:paraId="52B915B9" w14:textId="77777777" w:rsidR="009B70FE" w:rsidRDefault="00E33E19">
            <w:pPr>
              <w:pStyle w:val="Compact"/>
            </w:pPr>
            <w:r>
              <w:t>timeUnit = second or millisecond or microsecond or nanosecond May be constant</w:t>
            </w:r>
          </w:p>
        </w:tc>
        <w:tc>
          <w:tcPr>
            <w:tcW w:w="0" w:type="auto"/>
          </w:tcPr>
          <w:p w14:paraId="21833E8A" w14:textId="77777777" w:rsidR="009B70FE" w:rsidRDefault="00E33E19">
            <w:pPr>
              <w:pStyle w:val="Compact"/>
            </w:pPr>
            <w:r>
              <w:t>uint8 unit</w:t>
            </w:r>
          </w:p>
        </w:tc>
        <w:tc>
          <w:tcPr>
            <w:tcW w:w="0" w:type="auto"/>
          </w:tcPr>
          <w:p w14:paraId="4302EFED" w14:textId="77777777" w:rsidR="009B70FE" w:rsidRDefault="00E33E19">
            <w:pPr>
              <w:pStyle w:val="Compact"/>
              <w:jc w:val="right"/>
            </w:pPr>
            <w:r>
              <w:t>1</w:t>
            </w:r>
          </w:p>
        </w:tc>
        <w:tc>
          <w:tcPr>
            <w:tcW w:w="0" w:type="auto"/>
          </w:tcPr>
          <w:p w14:paraId="62BB2EFD" w14:textId="77777777" w:rsidR="009B70FE" w:rsidRDefault="009B70FE"/>
        </w:tc>
      </w:tr>
      <w:tr w:rsidR="009B70FE" w14:paraId="7FCDB117" w14:textId="77777777">
        <w:tc>
          <w:tcPr>
            <w:tcW w:w="0" w:type="auto"/>
          </w:tcPr>
          <w:p w14:paraId="0DD86828" w14:textId="77777777" w:rsidR="009B70FE" w:rsidRDefault="00E33E19">
            <w:pPr>
              <w:pStyle w:val="Compact"/>
            </w:pPr>
            <w:r>
              <w:t>UTCDateOnly</w:t>
            </w:r>
          </w:p>
        </w:tc>
        <w:tc>
          <w:tcPr>
            <w:tcW w:w="0" w:type="auto"/>
          </w:tcPr>
          <w:p w14:paraId="42208B04" w14:textId="77777777" w:rsidR="009B70FE" w:rsidRDefault="00E33E19">
            <w:pPr>
              <w:pStyle w:val="Compact"/>
            </w:pPr>
            <w:r>
              <w:t>UTC calendar date Default: days since Unix epoch. Range: Jan. 1, 1970 - June 7, 2149</w:t>
            </w:r>
          </w:p>
        </w:tc>
        <w:tc>
          <w:tcPr>
            <w:tcW w:w="0" w:type="auto"/>
          </w:tcPr>
          <w:p w14:paraId="7581F30A" w14:textId="77777777" w:rsidR="009B70FE" w:rsidRDefault="00E33E19">
            <w:pPr>
              <w:pStyle w:val="Compact"/>
            </w:pPr>
            <w:r>
              <w:t>uint16</w:t>
            </w:r>
          </w:p>
        </w:tc>
        <w:tc>
          <w:tcPr>
            <w:tcW w:w="0" w:type="auto"/>
          </w:tcPr>
          <w:p w14:paraId="1555B7A1" w14:textId="77777777" w:rsidR="009B70FE" w:rsidRDefault="00E33E19">
            <w:pPr>
              <w:pStyle w:val="Compact"/>
              <w:jc w:val="right"/>
            </w:pPr>
            <w:r>
              <w:t>2</w:t>
            </w:r>
          </w:p>
        </w:tc>
        <w:tc>
          <w:tcPr>
            <w:tcW w:w="0" w:type="auto"/>
          </w:tcPr>
          <w:p w14:paraId="14724BAC" w14:textId="77777777" w:rsidR="009B70FE" w:rsidRDefault="00E33E19">
            <w:pPr>
              <w:pStyle w:val="Compact"/>
            </w:pPr>
            <w:r>
              <w:t>epoch=”unix” (default)</w:t>
            </w:r>
          </w:p>
        </w:tc>
      </w:tr>
    </w:tbl>
    <w:p w14:paraId="110FB49F" w14:textId="77777777" w:rsidR="009B70FE" w:rsidRDefault="00E33E19">
      <w:pPr>
        <w:pStyle w:val="Heading3"/>
      </w:pPr>
      <w:bookmarkStart w:id="590" w:name="X9fd19d73a6481607f59566c73d18599b373d662"/>
      <w:bookmarkStart w:id="591" w:name="_Toc57061900"/>
      <w:bookmarkStart w:id="592" w:name="_Toc54858863"/>
      <w:r>
        <w:t>Encoding specifications for date and time</w:t>
      </w:r>
      <w:bookmarkEnd w:id="590"/>
      <w:bookmarkEnd w:id="591"/>
      <w:bookmarkEnd w:id="592"/>
    </w:p>
    <w:p w14:paraId="2290F594" w14:textId="173DC196" w:rsidR="009B70FE" w:rsidRDefault="00E33E19">
      <w:pPr>
        <w:pStyle w:val="FirstParagraph"/>
      </w:pPr>
      <w:r>
        <w:t xml:space="preserve">Time specifications use an enumeration of time units. See section </w:t>
      </w:r>
      <w:hyperlink w:anchor="enumeration-encoding">
        <w:r>
          <w:rPr>
            <w:rStyle w:val="Hyperlink"/>
            <w:i/>
          </w:rPr>
          <w:t>Enumeration encoding</w:t>
        </w:r>
      </w:hyperlink>
      <w:del w:id="593" w:author="Errata" w:date="2020-11-24T10:42:00Z">
        <w:r w:rsidR="005413C0">
          <w:delText>2.13 below</w:delText>
        </w:r>
      </w:del>
      <w:r>
        <w:t xml:space="preserve"> for </w:t>
      </w:r>
      <w:del w:id="594" w:author="Errata" w:date="2020-11-24T10:42:00Z">
        <w:r w:rsidR="005413C0">
          <w:delText>a fuller explanation of enumerations</w:delText>
        </w:r>
      </w:del>
      <w:ins w:id="595" w:author="Errata" w:date="2020-11-24T10:42:00Z">
        <w:r>
          <w:t>details</w:t>
        </w:r>
      </w:ins>
      <w:r>
        <w:t>.</w:t>
      </w:r>
    </w:p>
    <w:p w14:paraId="2E2A02FD" w14:textId="77777777" w:rsidR="009B70FE" w:rsidRDefault="00E33E19">
      <w:pPr>
        <w:pStyle w:val="BodyText"/>
      </w:pPr>
      <w:r>
        <w:t>Enumeration of time units:</w:t>
      </w:r>
    </w:p>
    <w:p w14:paraId="1CC15DAF" w14:textId="77777777" w:rsidR="009B70FE" w:rsidRPr="007F3CCA" w:rsidRDefault="00E33E19">
      <w:pPr>
        <w:pStyle w:val="SourceCode"/>
        <w:rPr>
          <w:lang w:val="en-US"/>
        </w:rPr>
      </w:pPr>
      <w:r w:rsidRPr="007F3CCA">
        <w:rPr>
          <w:rStyle w:val="KeywordTok"/>
          <w:lang w:val="en-US"/>
        </w:rPr>
        <w:t>&lt;enum</w:t>
      </w:r>
      <w:r w:rsidRPr="007F3CCA">
        <w:rPr>
          <w:rStyle w:val="OtherTok"/>
          <w:lang w:val="en-US"/>
        </w:rPr>
        <w:t xml:space="preserve"> name=</w:t>
      </w:r>
      <w:r w:rsidRPr="007F3CCA">
        <w:rPr>
          <w:rStyle w:val="StringTok"/>
          <w:lang w:val="en-US"/>
        </w:rPr>
        <w:t>"TimeUnit"</w:t>
      </w:r>
      <w:r w:rsidRPr="007F3CCA">
        <w:rPr>
          <w:rStyle w:val="OtherTok"/>
          <w:lang w:val="en-US"/>
        </w:rPr>
        <w:t xml:space="preserve"> encodingType=</w:t>
      </w:r>
      <w:r w:rsidRPr="007F3CCA">
        <w:rPr>
          <w:rStyle w:val="StringTok"/>
          <w:lang w:val="en-US"/>
        </w:rPr>
        <w:t>"uint8"</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"second"</w:t>
      </w:r>
      <w:r w:rsidRPr="007F3CCA">
        <w:rPr>
          <w:rStyle w:val="KeywordTok"/>
          <w:lang w:val="en-US"/>
        </w:rPr>
        <w:t>&gt;</w:t>
      </w:r>
      <w:r w:rsidRPr="007F3CCA">
        <w:rPr>
          <w:rStyle w:val="NormalTok"/>
          <w:lang w:val="en-US"/>
        </w:rPr>
        <w:t>0</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"millisecond"</w:t>
      </w:r>
      <w:r w:rsidRPr="007F3CCA">
        <w:rPr>
          <w:rStyle w:val="KeywordTok"/>
          <w:lang w:val="en-US"/>
        </w:rPr>
        <w:t>&gt;</w:t>
      </w:r>
      <w:r w:rsidRPr="007F3CCA">
        <w:rPr>
          <w:rStyle w:val="NormalTok"/>
          <w:lang w:val="en-US"/>
        </w:rPr>
        <w:t>3</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"microsecond"</w:t>
      </w:r>
      <w:r w:rsidRPr="007F3CCA">
        <w:rPr>
          <w:rStyle w:val="KeywordTok"/>
          <w:lang w:val="en-US"/>
        </w:rPr>
        <w:t>&gt;</w:t>
      </w:r>
      <w:r w:rsidRPr="007F3CCA">
        <w:rPr>
          <w:rStyle w:val="NormalTok"/>
          <w:lang w:val="en-US"/>
        </w:rPr>
        <w:t>6</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"nanosecond"</w:t>
      </w:r>
      <w:r w:rsidRPr="007F3CCA">
        <w:rPr>
          <w:rStyle w:val="KeywordTok"/>
          <w:lang w:val="en-US"/>
        </w:rPr>
        <w:t>&gt;</w:t>
      </w:r>
      <w:r w:rsidRPr="007F3CCA">
        <w:rPr>
          <w:rStyle w:val="NormalTok"/>
          <w:lang w:val="en-US"/>
        </w:rPr>
        <w:t>9</w:t>
      </w:r>
      <w:r w:rsidRPr="007F3CCA">
        <w:rPr>
          <w:rStyle w:val="KeywordTok"/>
          <w:lang w:val="en-US"/>
        </w:rPr>
        <w:t>&lt;/validValue&gt;</w:t>
      </w:r>
      <w:r w:rsidRPr="007F3CCA">
        <w:rPr>
          <w:lang w:val="en-US"/>
        </w:rPr>
        <w:br/>
      </w:r>
      <w:r w:rsidRPr="007F3CCA">
        <w:rPr>
          <w:rStyle w:val="KeywordTok"/>
          <w:lang w:val="en-US"/>
        </w:rPr>
        <w:t>&lt;/enum&gt;</w:t>
      </w:r>
    </w:p>
    <w:p w14:paraId="4133B7C6" w14:textId="77777777" w:rsidR="009B70FE" w:rsidRDefault="00E33E19">
      <w:pPr>
        <w:pStyle w:val="FirstParagraph"/>
      </w:pPr>
      <w:r>
        <w:t>Timestamp with variable time units:</w:t>
      </w:r>
    </w:p>
    <w:p w14:paraId="781DFF6B"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"UTCTimestamp"</w:t>
      </w:r>
      <w:r w:rsidRPr="007F3CCA">
        <w:rPr>
          <w:rStyle w:val="OtherTok"/>
          <w:lang w:val="en-US"/>
        </w:rPr>
        <w:t xml:space="preserve"> description=</w:t>
      </w:r>
      <w:r w:rsidRPr="007F3CCA">
        <w:rPr>
          <w:rStyle w:val="StringTok"/>
          <w:lang w:val="en-US"/>
        </w:rPr>
        <w:t>"UTC timestamp with precision on the wire"</w:t>
      </w:r>
      <w:r w:rsidRPr="007F3CCA">
        <w:rPr>
          <w:rStyle w:val="OtherTok"/>
          <w:lang w:val="en-US"/>
        </w:rPr>
        <w:t xml:space="preserve"> semanticType=</w:t>
      </w:r>
      <w:r w:rsidRPr="007F3CCA">
        <w:rPr>
          <w:rStyle w:val="StringTok"/>
          <w:lang w:val="en-US"/>
        </w:rPr>
        <w:t>"UTCTimestamp"</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"time"</w:t>
      </w:r>
      <w:r w:rsidRPr="007F3CCA">
        <w:rPr>
          <w:rStyle w:val="OtherTok"/>
          <w:lang w:val="en-US"/>
        </w:rPr>
        <w:t xml:space="preserve"> primitiveType=</w:t>
      </w:r>
      <w:r w:rsidRPr="007F3CCA">
        <w:rPr>
          <w:rStyle w:val="StringTok"/>
          <w:lang w:val="en-US"/>
        </w:rPr>
        <w:t>"uint64"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"unit"</w:t>
      </w:r>
      <w:r w:rsidRPr="007F3CCA">
        <w:rPr>
          <w:rStyle w:val="OtherTok"/>
          <w:lang w:val="en-US"/>
        </w:rPr>
        <w:t xml:space="preserve"> primitiveType=</w:t>
      </w:r>
      <w:r w:rsidRPr="007F3CCA">
        <w:rPr>
          <w:rStyle w:val="StringTok"/>
          <w:lang w:val="en-US"/>
        </w:rPr>
        <w:t>"uint8"</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31DC9991" w14:textId="77777777" w:rsidR="009B70FE" w:rsidRDefault="00E33E19">
      <w:pPr>
        <w:pStyle w:val="FirstParagraph"/>
      </w:pPr>
      <w:r>
        <w:t>Timestamp with constant time unit:</w:t>
      </w:r>
    </w:p>
    <w:p w14:paraId="76FC2684"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"UTCTimestampNanos"</w:t>
      </w:r>
      <w:r w:rsidRPr="007F3CCA">
        <w:rPr>
          <w:rStyle w:val="OtherTok"/>
          <w:lang w:val="en-US"/>
        </w:rPr>
        <w:t xml:space="preserve"> description=</w:t>
      </w:r>
      <w:r w:rsidRPr="007F3CCA">
        <w:rPr>
          <w:rStyle w:val="StringTok"/>
          <w:lang w:val="en-US"/>
        </w:rPr>
        <w:t>"UTC timestamp with nanosecond precision"</w:t>
      </w:r>
      <w:r w:rsidRPr="007F3CCA">
        <w:rPr>
          <w:rStyle w:val="OtherTok"/>
          <w:lang w:val="en-US"/>
        </w:rPr>
        <w:t xml:space="preserve"> semanticType=</w:t>
      </w:r>
      <w:r w:rsidRPr="007F3CCA">
        <w:rPr>
          <w:rStyle w:val="StringTok"/>
          <w:lang w:val="en-US"/>
        </w:rPr>
        <w:t>"UTCTimestamp"</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"time"</w:t>
      </w:r>
      <w:r w:rsidRPr="007F3CCA">
        <w:rPr>
          <w:rStyle w:val="OtherTok"/>
          <w:lang w:val="en-US"/>
        </w:rPr>
        <w:t xml:space="preserve"> primitiveType=</w:t>
      </w:r>
      <w:r w:rsidRPr="007F3CCA">
        <w:rPr>
          <w:rStyle w:val="StringTok"/>
          <w:lang w:val="en-US"/>
        </w:rPr>
        <w:t>"uint64"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"unit"</w:t>
      </w:r>
      <w:r w:rsidRPr="007F3CCA">
        <w:rPr>
          <w:rStyle w:val="OtherTok"/>
          <w:lang w:val="en-US"/>
        </w:rPr>
        <w:t xml:space="preserve"> primitiveType=</w:t>
      </w:r>
      <w:r w:rsidRPr="007F3CCA">
        <w:rPr>
          <w:rStyle w:val="StringTok"/>
          <w:lang w:val="en-US"/>
        </w:rPr>
        <w:t>"uint8"</w:t>
      </w:r>
      <w:r w:rsidRPr="007F3CCA">
        <w:rPr>
          <w:rStyle w:val="OtherTok"/>
          <w:lang w:val="en-US"/>
        </w:rPr>
        <w:t xml:space="preserve"> presence=</w:t>
      </w:r>
      <w:r w:rsidRPr="007F3CCA">
        <w:rPr>
          <w:rStyle w:val="StringTok"/>
          <w:lang w:val="en-US"/>
        </w:rPr>
        <w:t>"constant"</w:t>
      </w:r>
      <w:r w:rsidRPr="007F3CCA">
        <w:rPr>
          <w:rStyle w:val="OtherTok"/>
          <w:lang w:val="en-US"/>
        </w:rPr>
        <w:t xml:space="preserve"> valueRef=</w:t>
      </w:r>
      <w:r w:rsidRPr="007F3CCA">
        <w:rPr>
          <w:rStyle w:val="StringTok"/>
          <w:lang w:val="en-US"/>
        </w:rPr>
        <w:t>"TimeUnit.nanosecond"</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425E83CC" w14:textId="77777777" w:rsidR="009B70FE" w:rsidRDefault="00E33E19">
      <w:pPr>
        <w:pStyle w:val="FirstParagraph"/>
      </w:pPr>
      <w:r>
        <w:t>Time only with variable time units:</w:t>
      </w:r>
    </w:p>
    <w:p w14:paraId="3EF30E0A"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"UTCTime"</w:t>
      </w:r>
      <w:r w:rsidRPr="007F3CCA">
        <w:rPr>
          <w:rStyle w:val="OtherTok"/>
          <w:lang w:val="en-US"/>
        </w:rPr>
        <w:t xml:space="preserve"> description=</w:t>
      </w:r>
      <w:r w:rsidRPr="007F3CCA">
        <w:rPr>
          <w:rStyle w:val="StringTok"/>
          <w:lang w:val="en-US"/>
        </w:rPr>
        <w:t>"Time of day with precision on the wire"</w:t>
      </w:r>
      <w:r w:rsidRPr="007F3CCA">
        <w:rPr>
          <w:rStyle w:val="OtherTok"/>
          <w:lang w:val="en-US"/>
        </w:rPr>
        <w:t xml:space="preserve"> semanticType=</w:t>
      </w:r>
      <w:r w:rsidRPr="007F3CCA">
        <w:rPr>
          <w:rStyle w:val="StringTok"/>
          <w:lang w:val="en-US"/>
        </w:rPr>
        <w:t>"UTCTimeOnly"</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"time"</w:t>
      </w:r>
      <w:r w:rsidRPr="007F3CCA">
        <w:rPr>
          <w:rStyle w:val="OtherTok"/>
          <w:lang w:val="en-US"/>
        </w:rPr>
        <w:t xml:space="preserve"> primitiveType=</w:t>
      </w:r>
      <w:r w:rsidRPr="007F3CCA">
        <w:rPr>
          <w:rStyle w:val="StringTok"/>
          <w:lang w:val="en-US"/>
        </w:rPr>
        <w:t>"uint64"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"unit"</w:t>
      </w:r>
      <w:r w:rsidRPr="007F3CCA">
        <w:rPr>
          <w:rStyle w:val="OtherTok"/>
          <w:lang w:val="en-US"/>
        </w:rPr>
        <w:t xml:space="preserve"> primitiveType=</w:t>
      </w:r>
      <w:r w:rsidRPr="007F3CCA">
        <w:rPr>
          <w:rStyle w:val="StringTok"/>
          <w:lang w:val="en-US"/>
        </w:rPr>
        <w:t>"uint8"</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0D6E62D0" w14:textId="77777777" w:rsidR="009B70FE" w:rsidRDefault="00E33E19">
      <w:pPr>
        <w:pStyle w:val="FirstParagraph"/>
      </w:pPr>
      <w:r>
        <w:t>Time only with constant time unit:</w:t>
      </w:r>
    </w:p>
    <w:p w14:paraId="5ED17C7C"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"UTCTimeNanos"</w:t>
      </w:r>
      <w:r w:rsidRPr="007F3CCA">
        <w:rPr>
          <w:rStyle w:val="OtherTok"/>
          <w:lang w:val="en-US"/>
        </w:rPr>
        <w:t xml:space="preserve"> description=</w:t>
      </w:r>
      <w:r w:rsidRPr="007F3CCA">
        <w:rPr>
          <w:rStyle w:val="StringTok"/>
          <w:lang w:val="en-US"/>
        </w:rPr>
        <w:t>"Time of day with millisecond precision"</w:t>
      </w:r>
      <w:r w:rsidRPr="007F3CCA">
        <w:rPr>
          <w:rStyle w:val="OtherTok"/>
          <w:lang w:val="en-US"/>
        </w:rPr>
        <w:t xml:space="preserve"> semanticType=</w:t>
      </w:r>
      <w:r w:rsidRPr="007F3CCA">
        <w:rPr>
          <w:rStyle w:val="StringTok"/>
          <w:lang w:val="en-US"/>
        </w:rPr>
        <w:t>"UTCTimeOnly"</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"time"</w:t>
      </w:r>
      <w:r w:rsidRPr="007F3CCA">
        <w:rPr>
          <w:rStyle w:val="OtherTok"/>
          <w:lang w:val="en-US"/>
        </w:rPr>
        <w:t xml:space="preserve"> primitiveType=</w:t>
      </w:r>
      <w:r w:rsidRPr="007F3CCA">
        <w:rPr>
          <w:rStyle w:val="StringTok"/>
          <w:lang w:val="en-US"/>
        </w:rPr>
        <w:t>"uint64"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"unit"</w:t>
      </w:r>
      <w:r w:rsidRPr="007F3CCA">
        <w:rPr>
          <w:rStyle w:val="OtherTok"/>
          <w:lang w:val="en-US"/>
        </w:rPr>
        <w:t xml:space="preserve"> primitiveType=</w:t>
      </w:r>
      <w:r w:rsidRPr="007F3CCA">
        <w:rPr>
          <w:rStyle w:val="StringTok"/>
          <w:lang w:val="en-US"/>
        </w:rPr>
        <w:t>"uint8"</w:t>
      </w:r>
      <w:r w:rsidRPr="007F3CCA">
        <w:rPr>
          <w:rStyle w:val="OtherTok"/>
          <w:lang w:val="en-US"/>
        </w:rPr>
        <w:t xml:space="preserve"> presence=</w:t>
      </w:r>
      <w:r w:rsidRPr="007F3CCA">
        <w:rPr>
          <w:rStyle w:val="StringTok"/>
          <w:lang w:val="en-US"/>
        </w:rPr>
        <w:t>"constant"</w:t>
      </w:r>
      <w:r w:rsidRPr="007F3CCA">
        <w:rPr>
          <w:rStyle w:val="OtherTok"/>
          <w:lang w:val="en-US"/>
        </w:rPr>
        <w:t xml:space="preserve"> valueRef=</w:t>
      </w:r>
      <w:r w:rsidRPr="007F3CCA">
        <w:rPr>
          <w:rStyle w:val="StringTok"/>
          <w:lang w:val="en-US"/>
        </w:rPr>
        <w:t>"TimeUnit.millisecond"</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25A1805C" w14:textId="77777777" w:rsidR="009B70FE" w:rsidRDefault="00E33E19">
      <w:pPr>
        <w:pStyle w:val="FirstParagraph"/>
      </w:pPr>
      <w:r>
        <w:lastRenderedPageBreak/>
        <w:t>Date only specification:</w:t>
      </w:r>
    </w:p>
    <w:p w14:paraId="3FC5FEB2"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"date"</w:t>
      </w:r>
      <w:r w:rsidRPr="007F3CCA">
        <w:rPr>
          <w:rStyle w:val="OtherTok"/>
          <w:lang w:val="en-US"/>
        </w:rPr>
        <w:t xml:space="preserve"> primitiveType=</w:t>
      </w:r>
      <w:r w:rsidRPr="007F3CCA">
        <w:rPr>
          <w:rStyle w:val="StringTok"/>
          <w:lang w:val="en-US"/>
        </w:rPr>
        <w:t>"uint16"</w:t>
      </w:r>
      <w:r w:rsidRPr="007F3CCA">
        <w:rPr>
          <w:rStyle w:val="OtherTok"/>
          <w:lang w:val="en-US"/>
        </w:rPr>
        <w:t xml:space="preserve"> semanticType=</w:t>
      </w:r>
      <w:r w:rsidRPr="007F3CCA">
        <w:rPr>
          <w:rStyle w:val="StringTok"/>
          <w:lang w:val="en-US"/>
        </w:rPr>
        <w:t>"UTCDateOnly"</w:t>
      </w:r>
      <w:r w:rsidRPr="007F3CCA">
        <w:rPr>
          <w:rStyle w:val="NormalTok"/>
          <w:lang w:val="en-US"/>
        </w:rPr>
        <w:t xml:space="preserve"> </w:t>
      </w:r>
      <w:r w:rsidRPr="007F3CCA">
        <w:rPr>
          <w:rStyle w:val="KeywordTok"/>
          <w:lang w:val="en-US"/>
        </w:rPr>
        <w:t>/&gt;</w:t>
      </w:r>
    </w:p>
    <w:p w14:paraId="29C8D220" w14:textId="77777777" w:rsidR="009B70FE" w:rsidRDefault="00E33E19">
      <w:pPr>
        <w:pStyle w:val="Heading3"/>
      </w:pPr>
      <w:bookmarkStart w:id="596" w:name="examples-of-datetime-fields"/>
      <w:bookmarkStart w:id="597" w:name="_Toc57061901"/>
      <w:bookmarkStart w:id="598" w:name="_Toc54858864"/>
      <w:r>
        <w:t>Examples of date/time fields</w:t>
      </w:r>
      <w:bookmarkEnd w:id="596"/>
      <w:bookmarkEnd w:id="597"/>
      <w:bookmarkEnd w:id="598"/>
    </w:p>
    <w:p w14:paraId="1831D8D7" w14:textId="77777777" w:rsidR="009B70FE" w:rsidRDefault="00E33E19">
      <w:pPr>
        <w:pStyle w:val="FirstParagraph"/>
      </w:pPr>
      <w:r>
        <w:rPr>
          <w:b/>
        </w:rPr>
        <w:t>timestamp</w:t>
      </w:r>
      <w:r>
        <w:t xml:space="preserve"> 14:17:22 Friday, October 4, 2024 UTC (20,000 days and 14 hours, 17 minutes and 22 seconds since the UNIX epoch) with default schema attributes</w:t>
      </w:r>
    </w:p>
    <w:p w14:paraId="4B5860F5"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"UTCTimestampNanos"</w:t>
      </w:r>
      <w:r w:rsidRPr="007F3CCA">
        <w:rPr>
          <w:rStyle w:val="OtherTok"/>
          <w:lang w:val="en-US"/>
        </w:rPr>
        <w:t xml:space="preserve"> description=</w:t>
      </w:r>
      <w:r w:rsidRPr="007F3CCA">
        <w:rPr>
          <w:rStyle w:val="StringTok"/>
          <w:lang w:val="en-US"/>
        </w:rPr>
        <w:t>"UTC timestamp with nanosecond precision"</w:t>
      </w:r>
      <w:r w:rsidRPr="007F3CCA">
        <w:rPr>
          <w:rStyle w:val="OtherTok"/>
          <w:lang w:val="en-US"/>
        </w:rPr>
        <w:t xml:space="preserve"> semanticType=</w:t>
      </w:r>
      <w:r w:rsidRPr="007F3CCA">
        <w:rPr>
          <w:rStyle w:val="StringTok"/>
          <w:lang w:val="en-US"/>
        </w:rPr>
        <w:t>"UTCTimestamp"</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"time"</w:t>
      </w:r>
      <w:r w:rsidRPr="007F3CCA">
        <w:rPr>
          <w:rStyle w:val="OtherTok"/>
          <w:lang w:val="en-US"/>
        </w:rPr>
        <w:t xml:space="preserve"> primitiveType=</w:t>
      </w:r>
      <w:r w:rsidRPr="007F3CCA">
        <w:rPr>
          <w:rStyle w:val="StringTok"/>
          <w:lang w:val="en-US"/>
        </w:rPr>
        <w:t>"uint64"</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"unit"</w:t>
      </w:r>
      <w:r w:rsidRPr="007F3CCA">
        <w:rPr>
          <w:rStyle w:val="OtherTok"/>
          <w:lang w:val="en-US"/>
        </w:rPr>
        <w:t xml:space="preserve"> primitiveType=</w:t>
      </w:r>
      <w:r w:rsidRPr="007F3CCA">
        <w:rPr>
          <w:rStyle w:val="StringTok"/>
          <w:lang w:val="en-US"/>
        </w:rPr>
        <w:t>"uint8"</w:t>
      </w:r>
      <w:r w:rsidRPr="007F3CCA">
        <w:rPr>
          <w:rStyle w:val="OtherTok"/>
          <w:lang w:val="en-US"/>
        </w:rPr>
        <w:t xml:space="preserve"> presence=</w:t>
      </w:r>
      <w:r w:rsidRPr="007F3CCA">
        <w:rPr>
          <w:rStyle w:val="StringTok"/>
          <w:lang w:val="en-US"/>
        </w:rPr>
        <w:t>"constant"</w:t>
      </w:r>
      <w:r w:rsidRPr="007F3CCA">
        <w:rPr>
          <w:rStyle w:val="OtherTok"/>
          <w:lang w:val="en-US"/>
        </w:rPr>
        <w:t xml:space="preserve"> valueRef=</w:t>
      </w:r>
      <w:r w:rsidRPr="007F3CCA">
        <w:rPr>
          <w:rStyle w:val="StringTok"/>
          <w:lang w:val="en-US"/>
        </w:rPr>
        <w:t>"TimeUnit.nanosecond"</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188C8154" w14:textId="77777777" w:rsidR="009B70FE" w:rsidRDefault="00E33E19">
      <w:pPr>
        <w:pStyle w:val="FirstParagraph"/>
      </w:pPr>
      <w:r>
        <w:t>Wire format of UTCTimestamp with constant time unit in little-Endian byte order</w:t>
      </w:r>
    </w:p>
    <w:p w14:paraId="37384DF7" w14:textId="77777777" w:rsidR="00F83F18" w:rsidRDefault="005413C0">
      <w:pPr>
        <w:pStyle w:val="BodyText"/>
        <w:rPr>
          <w:del w:id="599" w:author="Errata" w:date="2020-11-24T10:42:00Z"/>
        </w:rPr>
      </w:pPr>
      <w:del w:id="600" w:author="Errata" w:date="2020-11-24T10:42:00Z">
        <w:r>
          <w:rPr>
            <w:rStyle w:val="VerbatimChar"/>
          </w:rPr>
          <w:delText>4047baa145fb17</w:delText>
        </w:r>
      </w:del>
    </w:p>
    <w:p w14:paraId="614A43B0" w14:textId="77777777" w:rsidR="009B70FE" w:rsidRDefault="00E33E19">
      <w:pPr>
        <w:pStyle w:val="BodyText"/>
        <w:rPr>
          <w:ins w:id="601" w:author="Errata" w:date="2020-11-24T10:42:00Z"/>
        </w:rPr>
      </w:pPr>
      <w:ins w:id="602" w:author="Errata" w:date="2020-11-24T10:42:00Z">
        <w:r>
          <w:rPr>
            <w:rStyle w:val="VerbatimChar"/>
          </w:rPr>
          <w:t>004047baa145fb17</w:t>
        </w:r>
      </w:ins>
    </w:p>
    <w:p w14:paraId="79139E69" w14:textId="77777777" w:rsidR="009B70FE" w:rsidRDefault="00E33E19">
      <w:pPr>
        <w:pStyle w:val="BodyText"/>
      </w:pPr>
      <w:r>
        <w:rPr>
          <w:b/>
        </w:rPr>
        <w:t>time</w:t>
      </w:r>
      <w:r>
        <w:t xml:space="preserve"> 10:24:39.123456000 (37,479 seconds and 123456000 nanoseconds since midnight UTC) with default schema attributes</w:t>
      </w:r>
    </w:p>
    <w:p w14:paraId="00B11C6F"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"UTCTimeOnlyNanos"</w:t>
      </w:r>
      <w:r w:rsidRPr="007F3CCA">
        <w:rPr>
          <w:rStyle w:val="OtherTok"/>
          <w:lang w:val="en-US"/>
        </w:rPr>
        <w:t xml:space="preserve"> description=</w:t>
      </w:r>
      <w:r w:rsidRPr="007F3CCA">
        <w:rPr>
          <w:rStyle w:val="StringTok"/>
          <w:lang w:val="en-US"/>
        </w:rPr>
        <w:t>"UTC time of day with nanosecond precision"</w:t>
      </w:r>
      <w:r w:rsidRPr="007F3CCA">
        <w:rPr>
          <w:rStyle w:val="OtherTok"/>
          <w:lang w:val="en-US"/>
        </w:rPr>
        <w:t xml:space="preserve"> semanticType=</w:t>
      </w:r>
      <w:r w:rsidRPr="007F3CCA">
        <w:rPr>
          <w:rStyle w:val="StringTok"/>
          <w:lang w:val="en-US"/>
        </w:rPr>
        <w:t>"UTCTimeOnly"</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"time"</w:t>
      </w:r>
      <w:r w:rsidRPr="007F3CCA">
        <w:rPr>
          <w:rStyle w:val="OtherTok"/>
          <w:lang w:val="en-US"/>
        </w:rPr>
        <w:t xml:space="preserve"> primitiveType=</w:t>
      </w:r>
      <w:r w:rsidRPr="007F3CCA">
        <w:rPr>
          <w:rStyle w:val="StringTok"/>
          <w:lang w:val="en-US"/>
        </w:rPr>
        <w:t>"uint64"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"unit"</w:t>
      </w:r>
      <w:r w:rsidRPr="007F3CCA">
        <w:rPr>
          <w:rStyle w:val="OtherTok"/>
          <w:lang w:val="en-US"/>
        </w:rPr>
        <w:t xml:space="preserve"> primitiveType=</w:t>
      </w:r>
      <w:r w:rsidRPr="007F3CCA">
        <w:rPr>
          <w:rStyle w:val="StringTok"/>
          <w:lang w:val="en-US"/>
        </w:rPr>
        <w:t>"uint8"</w:t>
      </w:r>
      <w:r w:rsidRPr="007F3CCA">
        <w:rPr>
          <w:rStyle w:val="OtherTok"/>
          <w:lang w:val="en-US"/>
        </w:rPr>
        <w:t xml:space="preserve"> presence=</w:t>
      </w:r>
      <w:r w:rsidRPr="007F3CCA">
        <w:rPr>
          <w:rStyle w:val="StringTok"/>
          <w:lang w:val="en-US"/>
        </w:rPr>
        <w:t>"constant"</w:t>
      </w:r>
      <w:r w:rsidRPr="007F3CCA">
        <w:rPr>
          <w:rStyle w:val="OtherTok"/>
          <w:lang w:val="en-US"/>
        </w:rPr>
        <w:t xml:space="preserve"> valueRef=</w:t>
      </w:r>
      <w:r w:rsidRPr="007F3CCA">
        <w:rPr>
          <w:rStyle w:val="StringTok"/>
          <w:lang w:val="en-US"/>
        </w:rPr>
        <w:t>"TimeUnit.nanosecond"</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259C6C39" w14:textId="77777777" w:rsidR="009B70FE" w:rsidRDefault="00E33E19">
      <w:pPr>
        <w:pStyle w:val="FirstParagraph"/>
      </w:pPr>
      <w:r>
        <w:t>Wire format of UTCTimeOnly</w:t>
      </w:r>
    </w:p>
    <w:p w14:paraId="0613D899" w14:textId="77777777" w:rsidR="00F83F18" w:rsidRDefault="005413C0">
      <w:pPr>
        <w:pStyle w:val="BodyText"/>
        <w:rPr>
          <w:del w:id="603" w:author="Errata" w:date="2020-11-24T10:42:00Z"/>
        </w:rPr>
      </w:pPr>
      <w:del w:id="604" w:author="Errata" w:date="2020-11-24T10:42:00Z">
        <w:r>
          <w:rPr>
            <w:rStyle w:val="VerbatimChar"/>
          </w:rPr>
          <w:delText>10d74916220000</w:delText>
        </w:r>
      </w:del>
    </w:p>
    <w:p w14:paraId="7CF08C63" w14:textId="77777777" w:rsidR="009B70FE" w:rsidRDefault="00E33E19">
      <w:pPr>
        <w:pStyle w:val="BodyText"/>
        <w:rPr>
          <w:ins w:id="605" w:author="Errata" w:date="2020-11-24T10:42:00Z"/>
        </w:rPr>
      </w:pPr>
      <w:ins w:id="606" w:author="Errata" w:date="2020-11-24T10:42:00Z">
        <w:r>
          <w:rPr>
            <w:rStyle w:val="VerbatimChar"/>
          </w:rPr>
          <w:t>0010d74916220000</w:t>
        </w:r>
      </w:ins>
    </w:p>
    <w:p w14:paraId="3346BAD3" w14:textId="77777777" w:rsidR="009B70FE" w:rsidRDefault="00E33E19">
      <w:pPr>
        <w:pStyle w:val="BodyText"/>
      </w:pPr>
      <w:r>
        <w:rPr>
          <w:b/>
        </w:rPr>
        <w:t>date</w:t>
      </w:r>
      <w:r>
        <w:t xml:space="preserve"> Friday, October 4, 2024 (20,000 days since UNIX epoch) with default schema attributes</w:t>
      </w:r>
    </w:p>
    <w:p w14:paraId="3B79EE78"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"date"</w:t>
      </w:r>
      <w:r w:rsidRPr="007F3CCA">
        <w:rPr>
          <w:rStyle w:val="OtherTok"/>
          <w:lang w:val="en-US"/>
        </w:rPr>
        <w:t xml:space="preserve"> primitiveType=</w:t>
      </w:r>
      <w:r w:rsidRPr="007F3CCA">
        <w:rPr>
          <w:rStyle w:val="StringTok"/>
          <w:lang w:val="en-US"/>
        </w:rPr>
        <w:t>"uint16"</w:t>
      </w:r>
      <w:r w:rsidRPr="007F3CCA">
        <w:rPr>
          <w:rStyle w:val="OtherTok"/>
          <w:lang w:val="en-US"/>
        </w:rPr>
        <w:t xml:space="preserve"> semanticType=</w:t>
      </w:r>
      <w:r w:rsidRPr="007F3CCA">
        <w:rPr>
          <w:rStyle w:val="StringTok"/>
          <w:lang w:val="en-US"/>
        </w:rPr>
        <w:t>"UTCDateOnly"</w:t>
      </w:r>
      <w:r w:rsidRPr="007F3CCA">
        <w:rPr>
          <w:rStyle w:val="NormalTok"/>
          <w:lang w:val="en-US"/>
        </w:rPr>
        <w:t xml:space="preserve"> </w:t>
      </w:r>
      <w:r w:rsidRPr="007F3CCA">
        <w:rPr>
          <w:rStyle w:val="KeywordTok"/>
          <w:lang w:val="en-US"/>
        </w:rPr>
        <w:t>/&gt;</w:t>
      </w:r>
    </w:p>
    <w:p w14:paraId="4FBE45D0" w14:textId="77777777" w:rsidR="009B70FE" w:rsidRDefault="00E33E19">
      <w:pPr>
        <w:pStyle w:val="FirstParagraph"/>
      </w:pPr>
      <w:r>
        <w:t>Wire format of UTCDateOnly</w:t>
      </w:r>
    </w:p>
    <w:p w14:paraId="51891CB2" w14:textId="77777777" w:rsidR="009B70FE" w:rsidRDefault="00E33E19">
      <w:pPr>
        <w:pStyle w:val="BodyText"/>
      </w:pPr>
      <w:r>
        <w:rPr>
          <w:rStyle w:val="VerbatimChar"/>
        </w:rPr>
        <w:t>204e</w:t>
      </w:r>
    </w:p>
    <w:p w14:paraId="141EB43B" w14:textId="77777777" w:rsidR="009B70FE" w:rsidRDefault="00E33E19">
      <w:pPr>
        <w:pStyle w:val="Heading2"/>
      </w:pPr>
      <w:bookmarkStart w:id="607" w:name="local-date-encoding"/>
      <w:bookmarkStart w:id="608" w:name="_Toc57061902"/>
      <w:bookmarkStart w:id="609" w:name="_Toc54858865"/>
      <w:r>
        <w:t>Local date encoding</w:t>
      </w:r>
      <w:bookmarkEnd w:id="607"/>
      <w:bookmarkEnd w:id="608"/>
      <w:bookmarkEnd w:id="609"/>
    </w:p>
    <w:p w14:paraId="78F4ED8F" w14:textId="77777777" w:rsidR="009B70FE" w:rsidRDefault="00E33E19">
      <w:pPr>
        <w:pStyle w:val="FirstParagraph"/>
      </w:pPr>
      <w:r>
        <w:t>Local date is encoded the same as UTCDateOnly, but it represents local time at the market instead of UTC time.</w:t>
      </w:r>
    </w:p>
    <w:tbl>
      <w:tblPr>
        <w:tblStyle w:val="Table"/>
        <w:tblW w:w="5000" w:type="pct"/>
        <w:tblLook w:val="07E0" w:firstRow="1" w:lastRow="1" w:firstColumn="1" w:lastColumn="1" w:noHBand="1" w:noVBand="1"/>
      </w:tblPr>
      <w:tblGrid>
        <w:gridCol w:w="1634"/>
        <w:gridCol w:w="3934"/>
        <w:gridCol w:w="1328"/>
        <w:gridCol w:w="1098"/>
        <w:gridCol w:w="1628"/>
      </w:tblGrid>
      <w:tr w:rsidR="009B70FE" w14:paraId="21732A39"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74A74A4" w14:textId="42690D38" w:rsidR="009B70FE" w:rsidRDefault="00E33E19">
            <w:pPr>
              <w:pStyle w:val="Compact"/>
            </w:pPr>
            <w:r>
              <w:t xml:space="preserve">FIX </w:t>
            </w:r>
            <w:del w:id="610" w:author="Errata" w:date="2020-11-24T10:42:00Z">
              <w:r w:rsidR="005413C0">
                <w:delText>data type</w:delText>
              </w:r>
            </w:del>
            <w:ins w:id="611" w:author="Errata" w:date="2020-11-24T10:42:00Z">
              <w:r>
                <w:t>datatype</w:t>
              </w:r>
            </w:ins>
          </w:p>
        </w:tc>
        <w:tc>
          <w:tcPr>
            <w:tcW w:w="0" w:type="auto"/>
            <w:tcBorders>
              <w:bottom w:val="single" w:sz="0" w:space="0" w:color="auto"/>
            </w:tcBorders>
            <w:vAlign w:val="bottom"/>
          </w:tcPr>
          <w:p w14:paraId="2E69B4C9" w14:textId="77777777" w:rsidR="009B70FE" w:rsidRDefault="00E33E19">
            <w:pPr>
              <w:pStyle w:val="Compact"/>
            </w:pPr>
            <w:r>
              <w:t>Description</w:t>
            </w:r>
          </w:p>
        </w:tc>
        <w:tc>
          <w:tcPr>
            <w:tcW w:w="0" w:type="auto"/>
            <w:tcBorders>
              <w:bottom w:val="single" w:sz="0" w:space="0" w:color="auto"/>
            </w:tcBorders>
            <w:vAlign w:val="bottom"/>
          </w:tcPr>
          <w:p w14:paraId="28494A81" w14:textId="77777777" w:rsidR="009B70FE" w:rsidRDefault="00E33E19">
            <w:pPr>
              <w:pStyle w:val="Compact"/>
            </w:pPr>
            <w:r>
              <w:t>Backing primitives</w:t>
            </w:r>
          </w:p>
        </w:tc>
        <w:tc>
          <w:tcPr>
            <w:tcW w:w="0" w:type="auto"/>
            <w:tcBorders>
              <w:bottom w:val="single" w:sz="0" w:space="0" w:color="auto"/>
            </w:tcBorders>
            <w:vAlign w:val="bottom"/>
          </w:tcPr>
          <w:p w14:paraId="1EBBF548" w14:textId="77777777" w:rsidR="009B70FE" w:rsidRDefault="00E33E19">
            <w:pPr>
              <w:pStyle w:val="Compact"/>
              <w:jc w:val="right"/>
            </w:pPr>
            <w:r>
              <w:t>Length (octets)</w:t>
            </w:r>
          </w:p>
        </w:tc>
        <w:tc>
          <w:tcPr>
            <w:tcW w:w="0" w:type="auto"/>
            <w:tcBorders>
              <w:bottom w:val="single" w:sz="0" w:space="0" w:color="auto"/>
            </w:tcBorders>
            <w:vAlign w:val="bottom"/>
          </w:tcPr>
          <w:p w14:paraId="2BBD8A66" w14:textId="77777777" w:rsidR="009B70FE" w:rsidRDefault="00E33E19">
            <w:pPr>
              <w:pStyle w:val="Compact"/>
            </w:pPr>
            <w:r>
              <w:t>Schema attributes</w:t>
            </w:r>
          </w:p>
        </w:tc>
      </w:tr>
      <w:tr w:rsidR="009B70FE" w14:paraId="362F7B7E" w14:textId="77777777">
        <w:tc>
          <w:tcPr>
            <w:tcW w:w="0" w:type="auto"/>
          </w:tcPr>
          <w:p w14:paraId="5A2784E7" w14:textId="77777777" w:rsidR="009B70FE" w:rsidRDefault="00E33E19">
            <w:pPr>
              <w:pStyle w:val="Compact"/>
            </w:pPr>
            <w:r>
              <w:t>LocalMktDate</w:t>
            </w:r>
          </w:p>
        </w:tc>
        <w:tc>
          <w:tcPr>
            <w:tcW w:w="0" w:type="auto"/>
          </w:tcPr>
          <w:p w14:paraId="39227499" w14:textId="77777777" w:rsidR="009B70FE" w:rsidRDefault="00E33E19">
            <w:pPr>
              <w:pStyle w:val="Compact"/>
            </w:pPr>
            <w:r>
              <w:t>Local calendar date Default: days since Unix epoch. Range: Jan. 1, 1970 - June 7, 2149 local time</w:t>
            </w:r>
          </w:p>
        </w:tc>
        <w:tc>
          <w:tcPr>
            <w:tcW w:w="0" w:type="auto"/>
          </w:tcPr>
          <w:p w14:paraId="79DFF3E2" w14:textId="77777777" w:rsidR="009B70FE" w:rsidRDefault="00E33E19">
            <w:pPr>
              <w:pStyle w:val="Compact"/>
            </w:pPr>
            <w:r>
              <w:t>uint16</w:t>
            </w:r>
          </w:p>
        </w:tc>
        <w:tc>
          <w:tcPr>
            <w:tcW w:w="0" w:type="auto"/>
          </w:tcPr>
          <w:p w14:paraId="1F9C314B" w14:textId="77777777" w:rsidR="009B70FE" w:rsidRDefault="00E33E19">
            <w:pPr>
              <w:pStyle w:val="Compact"/>
              <w:jc w:val="right"/>
            </w:pPr>
            <w:r>
              <w:t>2</w:t>
            </w:r>
          </w:p>
        </w:tc>
        <w:tc>
          <w:tcPr>
            <w:tcW w:w="0" w:type="auto"/>
          </w:tcPr>
          <w:p w14:paraId="461BDE64" w14:textId="77777777" w:rsidR="009B70FE" w:rsidRDefault="00E33E19">
            <w:pPr>
              <w:pStyle w:val="Compact"/>
            </w:pPr>
            <w:r>
              <w:t>epoch=”unix” (default)</w:t>
            </w:r>
          </w:p>
        </w:tc>
      </w:tr>
    </w:tbl>
    <w:p w14:paraId="56A17075" w14:textId="77777777" w:rsidR="009B70FE" w:rsidRDefault="00E33E19">
      <w:pPr>
        <w:pStyle w:val="BodyText"/>
      </w:pPr>
      <w:r>
        <w:t>The standard encoding specification for LocalMktDate</w:t>
      </w:r>
    </w:p>
    <w:p w14:paraId="0A6410A0"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"localMktDate"</w:t>
      </w:r>
      <w:r w:rsidRPr="007F3CCA">
        <w:rPr>
          <w:rStyle w:val="OtherTok"/>
          <w:lang w:val="en-US"/>
        </w:rPr>
        <w:t xml:space="preserve"> primitiveType=</w:t>
      </w:r>
      <w:r w:rsidRPr="007F3CCA">
        <w:rPr>
          <w:rStyle w:val="StringTok"/>
          <w:lang w:val="en-US"/>
        </w:rPr>
        <w:t>"uint16"</w:t>
      </w:r>
      <w:r w:rsidRPr="007F3CCA">
        <w:rPr>
          <w:rStyle w:val="OtherTok"/>
          <w:lang w:val="en-US"/>
        </w:rPr>
        <w:t xml:space="preserve"> semanticType=</w:t>
      </w:r>
      <w:r w:rsidRPr="007F3CCA">
        <w:rPr>
          <w:rStyle w:val="StringTok"/>
          <w:lang w:val="en-US"/>
        </w:rPr>
        <w:t>"LocalMktDate"</w:t>
      </w:r>
      <w:r w:rsidRPr="007F3CCA">
        <w:rPr>
          <w:rStyle w:val="NormalTok"/>
          <w:lang w:val="en-US"/>
        </w:rPr>
        <w:t xml:space="preserve"> </w:t>
      </w:r>
      <w:r w:rsidRPr="007F3CCA">
        <w:rPr>
          <w:rStyle w:val="KeywordTok"/>
          <w:lang w:val="en-US"/>
        </w:rPr>
        <w:t>/&gt;</w:t>
      </w:r>
    </w:p>
    <w:p w14:paraId="3BDE6E9E" w14:textId="77777777" w:rsidR="009B70FE" w:rsidRDefault="00E33E19">
      <w:pPr>
        <w:pStyle w:val="Heading2"/>
      </w:pPr>
      <w:bookmarkStart w:id="612" w:name="local-time-encoding"/>
      <w:bookmarkStart w:id="613" w:name="_Toc57061903"/>
      <w:bookmarkStart w:id="614" w:name="_Toc54858866"/>
      <w:r>
        <w:t>Local time encoding</w:t>
      </w:r>
      <w:bookmarkEnd w:id="612"/>
      <w:bookmarkEnd w:id="613"/>
      <w:bookmarkEnd w:id="614"/>
    </w:p>
    <w:p w14:paraId="5F46687B" w14:textId="77777777" w:rsidR="009B70FE" w:rsidRDefault="00E33E19">
      <w:pPr>
        <w:pStyle w:val="FirstParagraph"/>
      </w:pPr>
      <w:r>
        <w:t>Time with time zone encoding should only be used when required by market regulations. Otherwise, use UTC time encoding (see above).</w:t>
      </w:r>
    </w:p>
    <w:p w14:paraId="2B2322A8" w14:textId="77777777" w:rsidR="009B70FE" w:rsidRDefault="00E33E19">
      <w:pPr>
        <w:pStyle w:val="BodyText"/>
      </w:pPr>
      <w:r>
        <w:t>Time zone is represented as an offset from UTC in the ISO 8601:2004 format ±hhmm.</w:t>
      </w:r>
    </w:p>
    <w:p w14:paraId="7DF5570D" w14:textId="77777777" w:rsidR="009B70FE" w:rsidRDefault="00E33E19">
      <w:pPr>
        <w:pStyle w:val="Heading3"/>
      </w:pPr>
      <w:bookmarkStart w:id="615" w:name="tztimestamp-encoding"/>
      <w:bookmarkStart w:id="616" w:name="_Toc57061904"/>
      <w:bookmarkStart w:id="617" w:name="_Toc54858867"/>
      <w:r>
        <w:t>TZTimestamp encoding</w:t>
      </w:r>
      <w:bookmarkEnd w:id="615"/>
      <w:bookmarkEnd w:id="616"/>
      <w:bookmarkEnd w:id="617"/>
    </w:p>
    <w:p w14:paraId="48198DA0" w14:textId="77777777" w:rsidR="009B70FE" w:rsidRDefault="00E33E19">
      <w:pPr>
        <w:pStyle w:val="FirstParagraph"/>
      </w:pPr>
      <w:r>
        <w:t>A binary UTCTimestamp followed by a number representing the time zone indicator as defined in ISO 8601:2004.</w:t>
      </w:r>
    </w:p>
    <w:tbl>
      <w:tblPr>
        <w:tblStyle w:val="Table"/>
        <w:tblW w:w="5000" w:type="pct"/>
        <w:tblLook w:val="07E0" w:firstRow="1" w:lastRow="1" w:firstColumn="1" w:lastColumn="1" w:noHBand="1" w:noVBand="1"/>
      </w:tblPr>
      <w:tblGrid>
        <w:gridCol w:w="1553"/>
        <w:gridCol w:w="3381"/>
        <w:gridCol w:w="1256"/>
        <w:gridCol w:w="1035"/>
        <w:gridCol w:w="2397"/>
      </w:tblGrid>
      <w:tr w:rsidR="009B70FE" w14:paraId="6DD6B6AD"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75B0F5D" w14:textId="532CFA8E" w:rsidR="009B70FE" w:rsidRDefault="00E33E19">
            <w:pPr>
              <w:pStyle w:val="Compact"/>
            </w:pPr>
            <w:r>
              <w:lastRenderedPageBreak/>
              <w:t xml:space="preserve">FIX </w:t>
            </w:r>
            <w:del w:id="618" w:author="Errata" w:date="2020-11-24T10:42:00Z">
              <w:r w:rsidR="005413C0">
                <w:delText>data type</w:delText>
              </w:r>
            </w:del>
            <w:ins w:id="619" w:author="Errata" w:date="2020-11-24T10:42:00Z">
              <w:r>
                <w:t>datatype</w:t>
              </w:r>
            </w:ins>
          </w:p>
        </w:tc>
        <w:tc>
          <w:tcPr>
            <w:tcW w:w="0" w:type="auto"/>
            <w:tcBorders>
              <w:bottom w:val="single" w:sz="0" w:space="0" w:color="auto"/>
            </w:tcBorders>
            <w:vAlign w:val="bottom"/>
          </w:tcPr>
          <w:p w14:paraId="1B692D44" w14:textId="77777777" w:rsidR="009B70FE" w:rsidRDefault="00E33E19">
            <w:pPr>
              <w:pStyle w:val="Compact"/>
            </w:pPr>
            <w:r>
              <w:t>Description</w:t>
            </w:r>
          </w:p>
        </w:tc>
        <w:tc>
          <w:tcPr>
            <w:tcW w:w="0" w:type="auto"/>
            <w:tcBorders>
              <w:bottom w:val="single" w:sz="0" w:space="0" w:color="auto"/>
            </w:tcBorders>
            <w:vAlign w:val="bottom"/>
          </w:tcPr>
          <w:p w14:paraId="2CFA524F" w14:textId="77777777" w:rsidR="009B70FE" w:rsidRDefault="00E33E19">
            <w:pPr>
              <w:pStyle w:val="Compact"/>
            </w:pPr>
            <w:r>
              <w:t>Backing primitives</w:t>
            </w:r>
          </w:p>
        </w:tc>
        <w:tc>
          <w:tcPr>
            <w:tcW w:w="0" w:type="auto"/>
            <w:tcBorders>
              <w:bottom w:val="single" w:sz="0" w:space="0" w:color="auto"/>
            </w:tcBorders>
            <w:vAlign w:val="bottom"/>
          </w:tcPr>
          <w:p w14:paraId="1A347AEA" w14:textId="77777777" w:rsidR="009B70FE" w:rsidRDefault="00E33E19">
            <w:pPr>
              <w:pStyle w:val="Compact"/>
              <w:jc w:val="right"/>
            </w:pPr>
            <w:r>
              <w:t>Length (octets)</w:t>
            </w:r>
          </w:p>
        </w:tc>
        <w:tc>
          <w:tcPr>
            <w:tcW w:w="0" w:type="auto"/>
            <w:tcBorders>
              <w:bottom w:val="single" w:sz="0" w:space="0" w:color="auto"/>
            </w:tcBorders>
            <w:vAlign w:val="bottom"/>
          </w:tcPr>
          <w:p w14:paraId="6A5C3128" w14:textId="77777777" w:rsidR="009B70FE" w:rsidRDefault="00E33E19">
            <w:pPr>
              <w:pStyle w:val="Compact"/>
            </w:pPr>
            <w:r>
              <w:t>Schema attributes</w:t>
            </w:r>
          </w:p>
        </w:tc>
      </w:tr>
      <w:tr w:rsidR="009B70FE" w14:paraId="00DB9993" w14:textId="77777777">
        <w:tc>
          <w:tcPr>
            <w:tcW w:w="0" w:type="auto"/>
          </w:tcPr>
          <w:p w14:paraId="612B014F" w14:textId="77777777" w:rsidR="009B70FE" w:rsidRDefault="00E33E19">
            <w:pPr>
              <w:pStyle w:val="Compact"/>
            </w:pPr>
            <w:r>
              <w:t>TZTimestamp</w:t>
            </w:r>
          </w:p>
        </w:tc>
        <w:tc>
          <w:tcPr>
            <w:tcW w:w="0" w:type="auto"/>
          </w:tcPr>
          <w:p w14:paraId="49DE1448" w14:textId="77777777" w:rsidR="009B70FE" w:rsidRDefault="00E33E19">
            <w:pPr>
              <w:pStyle w:val="Compact"/>
            </w:pPr>
            <w:r>
              <w:t>date/time with timezone Default: nanoseconds since Unix epoch Range Jan. 1, 1970 - July 21, 2554</w:t>
            </w:r>
          </w:p>
        </w:tc>
        <w:tc>
          <w:tcPr>
            <w:tcW w:w="0" w:type="auto"/>
          </w:tcPr>
          <w:p w14:paraId="67BCED2A" w14:textId="77777777" w:rsidR="009B70FE" w:rsidRDefault="00E33E19">
            <w:pPr>
              <w:pStyle w:val="Compact"/>
            </w:pPr>
            <w:r>
              <w:t>uint64</w:t>
            </w:r>
          </w:p>
        </w:tc>
        <w:tc>
          <w:tcPr>
            <w:tcW w:w="0" w:type="auto"/>
          </w:tcPr>
          <w:p w14:paraId="55E34A62" w14:textId="77777777" w:rsidR="009B70FE" w:rsidRDefault="00E33E19">
            <w:pPr>
              <w:pStyle w:val="Compact"/>
              <w:jc w:val="right"/>
            </w:pPr>
            <w:r>
              <w:t>8</w:t>
            </w:r>
          </w:p>
        </w:tc>
        <w:tc>
          <w:tcPr>
            <w:tcW w:w="0" w:type="auto"/>
          </w:tcPr>
          <w:p w14:paraId="0BA9818C" w14:textId="77777777" w:rsidR="009B70FE" w:rsidRDefault="00E33E19">
            <w:pPr>
              <w:pStyle w:val="Compact"/>
            </w:pPr>
            <w:r>
              <w:t>epoch=”unix” (default) Represents Jan. 1, 1970 local time</w:t>
            </w:r>
          </w:p>
        </w:tc>
      </w:tr>
      <w:tr w:rsidR="009B70FE" w14:paraId="408091B0" w14:textId="77777777">
        <w:tc>
          <w:tcPr>
            <w:tcW w:w="0" w:type="auto"/>
          </w:tcPr>
          <w:p w14:paraId="039F5B59" w14:textId="77777777" w:rsidR="009B70FE" w:rsidRDefault="009B70FE"/>
        </w:tc>
        <w:tc>
          <w:tcPr>
            <w:tcW w:w="0" w:type="auto"/>
          </w:tcPr>
          <w:p w14:paraId="138008A1" w14:textId="77777777" w:rsidR="009B70FE" w:rsidRDefault="00E33E19">
            <w:pPr>
              <w:pStyle w:val="Compact"/>
            </w:pPr>
            <w:r>
              <w:t>timeUnit = second or millisecond or microsecond or nanosecond May be constant</w:t>
            </w:r>
          </w:p>
        </w:tc>
        <w:tc>
          <w:tcPr>
            <w:tcW w:w="0" w:type="auto"/>
          </w:tcPr>
          <w:p w14:paraId="31D7B64E" w14:textId="77777777" w:rsidR="009B70FE" w:rsidRDefault="00E33E19">
            <w:pPr>
              <w:pStyle w:val="Compact"/>
            </w:pPr>
            <w:r>
              <w:t>uint8</w:t>
            </w:r>
          </w:p>
        </w:tc>
        <w:tc>
          <w:tcPr>
            <w:tcW w:w="0" w:type="auto"/>
          </w:tcPr>
          <w:p w14:paraId="3B79902E" w14:textId="77777777" w:rsidR="009B70FE" w:rsidRDefault="00E33E19">
            <w:pPr>
              <w:pStyle w:val="Compact"/>
              <w:jc w:val="right"/>
            </w:pPr>
            <w:r>
              <w:t>1</w:t>
            </w:r>
          </w:p>
        </w:tc>
        <w:tc>
          <w:tcPr>
            <w:tcW w:w="0" w:type="auto"/>
          </w:tcPr>
          <w:p w14:paraId="419D0974" w14:textId="77777777" w:rsidR="009B70FE" w:rsidRDefault="009B70FE"/>
        </w:tc>
      </w:tr>
      <w:tr w:rsidR="009B70FE" w14:paraId="1EABB2F2" w14:textId="77777777">
        <w:tc>
          <w:tcPr>
            <w:tcW w:w="0" w:type="auto"/>
          </w:tcPr>
          <w:p w14:paraId="1F61F205" w14:textId="77777777" w:rsidR="009B70FE" w:rsidRDefault="009B70FE"/>
        </w:tc>
        <w:tc>
          <w:tcPr>
            <w:tcW w:w="0" w:type="auto"/>
          </w:tcPr>
          <w:p w14:paraId="0B8E5E92" w14:textId="77777777" w:rsidR="009B70FE" w:rsidRDefault="00E33E19">
            <w:pPr>
              <w:pStyle w:val="Compact"/>
            </w:pPr>
            <w:r>
              <w:t>Time zone hour offset</w:t>
            </w:r>
          </w:p>
        </w:tc>
        <w:tc>
          <w:tcPr>
            <w:tcW w:w="0" w:type="auto"/>
          </w:tcPr>
          <w:p w14:paraId="6FCEB5B8" w14:textId="77777777" w:rsidR="009B70FE" w:rsidRDefault="00E33E19">
            <w:pPr>
              <w:pStyle w:val="Compact"/>
            </w:pPr>
            <w:r>
              <w:t>int8</w:t>
            </w:r>
          </w:p>
        </w:tc>
        <w:tc>
          <w:tcPr>
            <w:tcW w:w="0" w:type="auto"/>
          </w:tcPr>
          <w:p w14:paraId="681E33E6" w14:textId="77777777" w:rsidR="009B70FE" w:rsidRDefault="00E33E19">
            <w:pPr>
              <w:pStyle w:val="Compact"/>
              <w:jc w:val="right"/>
            </w:pPr>
            <w:r>
              <w:t>1</w:t>
            </w:r>
          </w:p>
        </w:tc>
        <w:tc>
          <w:tcPr>
            <w:tcW w:w="0" w:type="auto"/>
          </w:tcPr>
          <w:p w14:paraId="69B9F9A9" w14:textId="77777777" w:rsidR="009B70FE" w:rsidRDefault="00E33E19">
            <w:pPr>
              <w:pStyle w:val="Compact"/>
            </w:pPr>
            <w:r>
              <w:t>None</w:t>
            </w:r>
          </w:p>
        </w:tc>
      </w:tr>
      <w:tr w:rsidR="009B70FE" w14:paraId="6EABC24A" w14:textId="77777777">
        <w:tc>
          <w:tcPr>
            <w:tcW w:w="0" w:type="auto"/>
          </w:tcPr>
          <w:p w14:paraId="3BFCACA1" w14:textId="77777777" w:rsidR="009B70FE" w:rsidRDefault="009B70FE"/>
        </w:tc>
        <w:tc>
          <w:tcPr>
            <w:tcW w:w="0" w:type="auto"/>
          </w:tcPr>
          <w:p w14:paraId="67777799" w14:textId="77777777" w:rsidR="009B70FE" w:rsidRDefault="00E33E19">
            <w:pPr>
              <w:pStyle w:val="Compact"/>
            </w:pPr>
            <w:r>
              <w:t>Time zone minute offset</w:t>
            </w:r>
          </w:p>
        </w:tc>
        <w:tc>
          <w:tcPr>
            <w:tcW w:w="0" w:type="auto"/>
          </w:tcPr>
          <w:p w14:paraId="6D3423FD" w14:textId="77777777" w:rsidR="009B70FE" w:rsidRDefault="00E33E19">
            <w:pPr>
              <w:pStyle w:val="Compact"/>
            </w:pPr>
            <w:r>
              <w:t>uint8</w:t>
            </w:r>
          </w:p>
        </w:tc>
        <w:tc>
          <w:tcPr>
            <w:tcW w:w="0" w:type="auto"/>
          </w:tcPr>
          <w:p w14:paraId="045580F9" w14:textId="77777777" w:rsidR="009B70FE" w:rsidRDefault="00E33E19">
            <w:pPr>
              <w:pStyle w:val="Compact"/>
              <w:jc w:val="right"/>
            </w:pPr>
            <w:r>
              <w:t>1</w:t>
            </w:r>
          </w:p>
        </w:tc>
        <w:tc>
          <w:tcPr>
            <w:tcW w:w="0" w:type="auto"/>
          </w:tcPr>
          <w:p w14:paraId="5F417ED6" w14:textId="77777777" w:rsidR="009B70FE" w:rsidRDefault="00E33E19">
            <w:pPr>
              <w:pStyle w:val="Compact"/>
            </w:pPr>
            <w:r>
              <w:t>None</w:t>
            </w:r>
          </w:p>
        </w:tc>
      </w:tr>
    </w:tbl>
    <w:p w14:paraId="4E4975F6" w14:textId="77777777" w:rsidR="009B70FE" w:rsidRDefault="00E33E19">
      <w:pPr>
        <w:pStyle w:val="Heading3"/>
      </w:pPr>
      <w:bookmarkStart w:id="620" w:name="composite-encoding-padding-2"/>
      <w:bookmarkStart w:id="621" w:name="_Toc57061905"/>
      <w:bookmarkStart w:id="622" w:name="_Toc54858868"/>
      <w:r>
        <w:t>Composite encoding padding</w:t>
      </w:r>
      <w:bookmarkEnd w:id="620"/>
      <w:bookmarkEnd w:id="621"/>
      <w:bookmarkEnd w:id="622"/>
    </w:p>
    <w:p w14:paraId="733F398D" w14:textId="7F94F1EC" w:rsidR="009B70FE" w:rsidRDefault="00E33E19">
      <w:pPr>
        <w:pStyle w:val="FirstParagraph"/>
      </w:pPr>
      <w:r>
        <w:t xml:space="preserve">The subfields of TZTimestamp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623" w:author="Errata" w:date="2020-11-24T10:42:00Z">
        <w:r w:rsidR="005413C0">
          <w:delText>4.4.4.3 below</w:delText>
        </w:r>
      </w:del>
      <w:ins w:id="624" w:author="Errata" w:date="2020-11-24T10:42:00Z">
        <w:r>
          <w:t xml:space="preserve"> for details</w:t>
        </w:r>
      </w:ins>
      <w:r>
        <w:t>.</w:t>
      </w:r>
    </w:p>
    <w:p w14:paraId="5B8FD899" w14:textId="77777777" w:rsidR="009B70FE" w:rsidRDefault="00E33E19">
      <w:pPr>
        <w:pStyle w:val="BodyText"/>
      </w:pPr>
      <w:r>
        <w:t>Standard TZTimestamp encoding specification</w:t>
      </w:r>
    </w:p>
    <w:p w14:paraId="38754185" w14:textId="77777777" w:rsidR="009B70FE" w:rsidRDefault="00E33E19">
      <w:pPr>
        <w:pStyle w:val="SourceCode"/>
      </w:pPr>
      <w:r w:rsidRPr="007F3CCA">
        <w:rPr>
          <w:rStyle w:val="KeywordTok"/>
          <w:lang w:val="en-US"/>
        </w:rPr>
        <w:t>&lt;composite</w:t>
      </w:r>
      <w:r w:rsidRPr="007F3CCA">
        <w:rPr>
          <w:rStyle w:val="OtherTok"/>
          <w:lang w:val="en-US"/>
        </w:rPr>
        <w:t xml:space="preserve"> name=</w:t>
      </w:r>
      <w:r w:rsidRPr="007F3CCA">
        <w:rPr>
          <w:rStyle w:val="StringTok"/>
          <w:lang w:val="en-US"/>
        </w:rPr>
        <w:t>"tzTimestamp"</w:t>
      </w:r>
      <w:r w:rsidRPr="007F3CCA">
        <w:rPr>
          <w:rStyle w:val="OtherTok"/>
          <w:lang w:val="en-US"/>
        </w:rPr>
        <w:t xml:space="preserve"> semanticType=</w:t>
      </w:r>
      <w:r w:rsidRPr="007F3CCA">
        <w:rPr>
          <w:rStyle w:val="StringTok"/>
          <w:lang w:val="en-US"/>
        </w:rPr>
        <w:t>"TZTimestamp"</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"time"</w:t>
      </w:r>
      <w:r w:rsidRPr="007F3CCA">
        <w:rPr>
          <w:rStyle w:val="OtherTok"/>
          <w:lang w:val="en-US"/>
        </w:rPr>
        <w:t xml:space="preserve"> primitiveType=</w:t>
      </w:r>
      <w:r w:rsidRPr="007F3CCA">
        <w:rPr>
          <w:rStyle w:val="StringTok"/>
          <w:lang w:val="en-US"/>
        </w:rPr>
        <w:t>"uint64"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"unit"</w:t>
      </w:r>
      <w:r w:rsidRPr="007F3CCA">
        <w:rPr>
          <w:rStyle w:val="OtherTok"/>
          <w:lang w:val="en-US"/>
        </w:rPr>
        <w:t xml:space="preserve"> primitiveType=</w:t>
      </w:r>
      <w:r w:rsidRPr="007F3CCA">
        <w:rPr>
          <w:rStyle w:val="StringTok"/>
          <w:lang w:val="en-US"/>
        </w:rPr>
        <w:t>"uint8"</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CommentTok"/>
          <w:lang w:val="en-US"/>
        </w:rPr>
        <w:t xml:space="preserve">&lt;!-- </w:t>
      </w:r>
      <w:r>
        <w:rPr>
          <w:rStyle w:val="CommentTok"/>
        </w:rPr>
        <w:t>Sign of timezone offset is on hour subfield --&gt;</w:t>
      </w:r>
      <w:r>
        <w:br/>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14:paraId="055F604A" w14:textId="77777777" w:rsidR="009B70FE" w:rsidRDefault="00E33E19">
      <w:pPr>
        <w:pStyle w:val="FirstParagraph"/>
      </w:pPr>
      <w:r>
        <w:t>Wire format of TZTimestamp 8:30 17 September 2013 with Chicago time zone offset (-6:00)</w:t>
      </w:r>
      <w:ins w:id="625" w:author="Errata" w:date="2020-11-24T10:42:00Z">
        <w:r>
          <w:t xml:space="preserve"> and nanosecond timeunit</w:t>
        </w:r>
      </w:ins>
    </w:p>
    <w:p w14:paraId="1011F0DC" w14:textId="77777777" w:rsidR="00F83F18" w:rsidRDefault="005413C0">
      <w:pPr>
        <w:pStyle w:val="BodyText"/>
        <w:rPr>
          <w:del w:id="626" w:author="Errata" w:date="2020-11-24T10:42:00Z"/>
        </w:rPr>
      </w:pPr>
      <w:del w:id="627" w:author="Errata" w:date="2020-11-24T10:42:00Z">
        <w:r>
          <w:rPr>
            <w:rStyle w:val="VerbatimChar"/>
          </w:rPr>
          <w:delText>0050d489fea22413fa00</w:delText>
        </w:r>
      </w:del>
    </w:p>
    <w:p w14:paraId="36FDA99C" w14:textId="77777777" w:rsidR="009B70FE" w:rsidRDefault="00E33E19">
      <w:pPr>
        <w:pStyle w:val="BodyText"/>
        <w:rPr>
          <w:ins w:id="628" w:author="Errata" w:date="2020-11-24T10:42:00Z"/>
        </w:rPr>
      </w:pPr>
      <w:ins w:id="629" w:author="Errata" w:date="2020-11-24T10:42:00Z">
        <w:r>
          <w:rPr>
            <w:rStyle w:val="VerbatimChar"/>
          </w:rPr>
          <w:t>0050d489fea2241309fa00</w:t>
        </w:r>
      </w:ins>
    </w:p>
    <w:p w14:paraId="3C609E63" w14:textId="77777777" w:rsidR="009B70FE" w:rsidRDefault="00E33E19">
      <w:pPr>
        <w:pStyle w:val="Heading3"/>
      </w:pPr>
      <w:bookmarkStart w:id="630" w:name="tztimeonly-encoding"/>
      <w:bookmarkStart w:id="631" w:name="_Toc57061906"/>
      <w:bookmarkStart w:id="632" w:name="_Toc54858869"/>
      <w:r>
        <w:t>TZTimeOnly encoding</w:t>
      </w:r>
      <w:bookmarkEnd w:id="630"/>
      <w:bookmarkEnd w:id="631"/>
      <w:bookmarkEnd w:id="632"/>
    </w:p>
    <w:p w14:paraId="61A91833" w14:textId="77777777" w:rsidR="009B70FE" w:rsidRDefault="00E33E19">
      <w:pPr>
        <w:pStyle w:val="FirstParagraph"/>
      </w:pPr>
      <w:r>
        <w:t>A binary UTCTimeOnly followed by a number representing the time zone indicator as defined in ISO 8601:2004.</w:t>
      </w:r>
    </w:p>
    <w:p w14:paraId="2F124D5F" w14:textId="77777777" w:rsidR="009B70FE" w:rsidRDefault="00E33E19">
      <w:pPr>
        <w:pStyle w:val="BodyText"/>
      </w:pPr>
      <w:r>
        <w:t>The time zone hour offset tells the number of hours different to UTC time. The time zone minute tells the number of minutes different to UTC. The sign telling ahead or behind UTC is on the hour subfield.</w:t>
      </w:r>
    </w:p>
    <w:tbl>
      <w:tblPr>
        <w:tblStyle w:val="Table"/>
        <w:tblW w:w="5000" w:type="pct"/>
        <w:tblLook w:val="07E0" w:firstRow="1" w:lastRow="1" w:firstColumn="1" w:lastColumn="1" w:noHBand="1" w:noVBand="1"/>
      </w:tblPr>
      <w:tblGrid>
        <w:gridCol w:w="1671"/>
        <w:gridCol w:w="4080"/>
        <w:gridCol w:w="1371"/>
        <w:gridCol w:w="1137"/>
        <w:gridCol w:w="1363"/>
      </w:tblGrid>
      <w:tr w:rsidR="009B70FE" w14:paraId="517F26D8"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C2EFE1D" w14:textId="1B51E0CC" w:rsidR="009B70FE" w:rsidRDefault="00E33E19">
            <w:pPr>
              <w:pStyle w:val="Compact"/>
            </w:pPr>
            <w:r>
              <w:t xml:space="preserve">FIX </w:t>
            </w:r>
            <w:del w:id="633" w:author="Errata" w:date="2020-11-24T10:42:00Z">
              <w:r w:rsidR="005413C0">
                <w:delText>data type</w:delText>
              </w:r>
            </w:del>
            <w:ins w:id="634" w:author="Errata" w:date="2020-11-24T10:42:00Z">
              <w:r>
                <w:t>datatype</w:t>
              </w:r>
            </w:ins>
          </w:p>
        </w:tc>
        <w:tc>
          <w:tcPr>
            <w:tcW w:w="0" w:type="auto"/>
            <w:tcBorders>
              <w:bottom w:val="single" w:sz="0" w:space="0" w:color="auto"/>
            </w:tcBorders>
            <w:vAlign w:val="bottom"/>
          </w:tcPr>
          <w:p w14:paraId="61D79F1C" w14:textId="77777777" w:rsidR="009B70FE" w:rsidRDefault="00E33E19">
            <w:pPr>
              <w:pStyle w:val="Compact"/>
            </w:pPr>
            <w:r>
              <w:t>Description</w:t>
            </w:r>
          </w:p>
        </w:tc>
        <w:tc>
          <w:tcPr>
            <w:tcW w:w="0" w:type="auto"/>
            <w:tcBorders>
              <w:bottom w:val="single" w:sz="0" w:space="0" w:color="auto"/>
            </w:tcBorders>
            <w:vAlign w:val="bottom"/>
          </w:tcPr>
          <w:p w14:paraId="27FFE9B0" w14:textId="77777777" w:rsidR="009B70FE" w:rsidRDefault="00E33E19">
            <w:pPr>
              <w:pStyle w:val="Compact"/>
            </w:pPr>
            <w:r>
              <w:t>Backing primitives</w:t>
            </w:r>
          </w:p>
        </w:tc>
        <w:tc>
          <w:tcPr>
            <w:tcW w:w="0" w:type="auto"/>
            <w:tcBorders>
              <w:bottom w:val="single" w:sz="0" w:space="0" w:color="auto"/>
            </w:tcBorders>
            <w:vAlign w:val="bottom"/>
          </w:tcPr>
          <w:p w14:paraId="1FB4C9B9" w14:textId="77777777" w:rsidR="009B70FE" w:rsidRDefault="00E33E19">
            <w:pPr>
              <w:pStyle w:val="Compact"/>
              <w:jc w:val="right"/>
            </w:pPr>
            <w:r>
              <w:t>Length (octets)</w:t>
            </w:r>
          </w:p>
        </w:tc>
        <w:tc>
          <w:tcPr>
            <w:tcW w:w="0" w:type="auto"/>
            <w:tcBorders>
              <w:bottom w:val="single" w:sz="0" w:space="0" w:color="auto"/>
            </w:tcBorders>
            <w:vAlign w:val="bottom"/>
          </w:tcPr>
          <w:p w14:paraId="75AB8E4D" w14:textId="77777777" w:rsidR="009B70FE" w:rsidRDefault="00E33E19">
            <w:pPr>
              <w:pStyle w:val="Compact"/>
            </w:pPr>
            <w:r>
              <w:t>Schema attributes</w:t>
            </w:r>
          </w:p>
        </w:tc>
      </w:tr>
      <w:tr w:rsidR="009B70FE" w14:paraId="48F98A76" w14:textId="77777777">
        <w:tc>
          <w:tcPr>
            <w:tcW w:w="0" w:type="auto"/>
          </w:tcPr>
          <w:p w14:paraId="16020483" w14:textId="77777777" w:rsidR="009B70FE" w:rsidRDefault="00E33E19">
            <w:pPr>
              <w:pStyle w:val="Compact"/>
            </w:pPr>
            <w:r>
              <w:t>TZTimeOnly</w:t>
            </w:r>
          </w:p>
        </w:tc>
        <w:tc>
          <w:tcPr>
            <w:tcW w:w="0" w:type="auto"/>
          </w:tcPr>
          <w:p w14:paraId="6673D979" w14:textId="77777777" w:rsidR="009B70FE" w:rsidRDefault="00E33E19">
            <w:pPr>
              <w:pStyle w:val="Compact"/>
            </w:pPr>
            <w:r>
              <w:t>Time of day only with time zone Default: nanoseconds since midnight today, local time</w:t>
            </w:r>
          </w:p>
        </w:tc>
        <w:tc>
          <w:tcPr>
            <w:tcW w:w="0" w:type="auto"/>
          </w:tcPr>
          <w:p w14:paraId="056AE687" w14:textId="77777777" w:rsidR="009B70FE" w:rsidRDefault="00E33E19">
            <w:pPr>
              <w:pStyle w:val="Compact"/>
            </w:pPr>
            <w:r>
              <w:t>uint64</w:t>
            </w:r>
          </w:p>
        </w:tc>
        <w:tc>
          <w:tcPr>
            <w:tcW w:w="0" w:type="auto"/>
          </w:tcPr>
          <w:p w14:paraId="711A8E46" w14:textId="77777777" w:rsidR="009B70FE" w:rsidRDefault="00E33E19">
            <w:pPr>
              <w:pStyle w:val="Compact"/>
              <w:jc w:val="right"/>
            </w:pPr>
            <w:r>
              <w:t>8</w:t>
            </w:r>
          </w:p>
        </w:tc>
        <w:tc>
          <w:tcPr>
            <w:tcW w:w="0" w:type="auto"/>
          </w:tcPr>
          <w:p w14:paraId="22D10D57" w14:textId="77777777" w:rsidR="009B70FE" w:rsidRDefault="00E33E19">
            <w:pPr>
              <w:pStyle w:val="Compact"/>
            </w:pPr>
            <w:r>
              <w:t>None</w:t>
            </w:r>
          </w:p>
        </w:tc>
      </w:tr>
      <w:tr w:rsidR="009B70FE" w14:paraId="5718AA2E" w14:textId="77777777">
        <w:tc>
          <w:tcPr>
            <w:tcW w:w="0" w:type="auto"/>
          </w:tcPr>
          <w:p w14:paraId="2841B220" w14:textId="77777777" w:rsidR="009B70FE" w:rsidRDefault="009B70FE"/>
        </w:tc>
        <w:tc>
          <w:tcPr>
            <w:tcW w:w="0" w:type="auto"/>
          </w:tcPr>
          <w:p w14:paraId="7B5B469F" w14:textId="77777777" w:rsidR="009B70FE" w:rsidRDefault="00E33E19">
            <w:pPr>
              <w:pStyle w:val="Compact"/>
            </w:pPr>
            <w:r>
              <w:t>timeUnit = second or millisecond or microsecond or nanosecond May be constant</w:t>
            </w:r>
          </w:p>
        </w:tc>
        <w:tc>
          <w:tcPr>
            <w:tcW w:w="0" w:type="auto"/>
          </w:tcPr>
          <w:p w14:paraId="77B12929" w14:textId="77777777" w:rsidR="009B70FE" w:rsidRDefault="00E33E19">
            <w:pPr>
              <w:pStyle w:val="Compact"/>
            </w:pPr>
            <w:r>
              <w:t>uint8</w:t>
            </w:r>
          </w:p>
        </w:tc>
        <w:tc>
          <w:tcPr>
            <w:tcW w:w="0" w:type="auto"/>
          </w:tcPr>
          <w:p w14:paraId="6284FD35" w14:textId="77777777" w:rsidR="009B70FE" w:rsidRDefault="00E33E19">
            <w:pPr>
              <w:pStyle w:val="Compact"/>
              <w:jc w:val="right"/>
            </w:pPr>
            <w:r>
              <w:t>1</w:t>
            </w:r>
          </w:p>
        </w:tc>
        <w:tc>
          <w:tcPr>
            <w:tcW w:w="0" w:type="auto"/>
          </w:tcPr>
          <w:p w14:paraId="22F2C913" w14:textId="77777777" w:rsidR="009B70FE" w:rsidRDefault="00E33E19">
            <w:pPr>
              <w:pStyle w:val="Compact"/>
            </w:pPr>
            <w:r>
              <w:t>None</w:t>
            </w:r>
          </w:p>
        </w:tc>
      </w:tr>
      <w:tr w:rsidR="009B70FE" w14:paraId="1A917DD9" w14:textId="77777777">
        <w:tc>
          <w:tcPr>
            <w:tcW w:w="0" w:type="auto"/>
          </w:tcPr>
          <w:p w14:paraId="68457D1A" w14:textId="77777777" w:rsidR="009B70FE" w:rsidRDefault="009B70FE"/>
        </w:tc>
        <w:tc>
          <w:tcPr>
            <w:tcW w:w="0" w:type="auto"/>
          </w:tcPr>
          <w:p w14:paraId="4CDD38D8" w14:textId="77777777" w:rsidR="009B70FE" w:rsidRDefault="00E33E19">
            <w:pPr>
              <w:pStyle w:val="Compact"/>
            </w:pPr>
            <w:r>
              <w:t>Time zone hour offset</w:t>
            </w:r>
          </w:p>
        </w:tc>
        <w:tc>
          <w:tcPr>
            <w:tcW w:w="0" w:type="auto"/>
          </w:tcPr>
          <w:p w14:paraId="5DDA8D9C" w14:textId="77777777" w:rsidR="009B70FE" w:rsidRDefault="00E33E19">
            <w:pPr>
              <w:pStyle w:val="Compact"/>
            </w:pPr>
            <w:r>
              <w:t>int8</w:t>
            </w:r>
          </w:p>
        </w:tc>
        <w:tc>
          <w:tcPr>
            <w:tcW w:w="0" w:type="auto"/>
          </w:tcPr>
          <w:p w14:paraId="24777D07" w14:textId="77777777" w:rsidR="009B70FE" w:rsidRDefault="00E33E19">
            <w:pPr>
              <w:pStyle w:val="Compact"/>
              <w:jc w:val="right"/>
            </w:pPr>
            <w:r>
              <w:t>1</w:t>
            </w:r>
          </w:p>
        </w:tc>
        <w:tc>
          <w:tcPr>
            <w:tcW w:w="0" w:type="auto"/>
          </w:tcPr>
          <w:p w14:paraId="170449D7" w14:textId="77777777" w:rsidR="009B70FE" w:rsidRDefault="00E33E19">
            <w:pPr>
              <w:pStyle w:val="Compact"/>
            </w:pPr>
            <w:r>
              <w:t>None</w:t>
            </w:r>
          </w:p>
        </w:tc>
      </w:tr>
      <w:tr w:rsidR="009B70FE" w14:paraId="4241F223" w14:textId="77777777">
        <w:tc>
          <w:tcPr>
            <w:tcW w:w="0" w:type="auto"/>
          </w:tcPr>
          <w:p w14:paraId="5A959EE9" w14:textId="77777777" w:rsidR="009B70FE" w:rsidRDefault="009B70FE"/>
        </w:tc>
        <w:tc>
          <w:tcPr>
            <w:tcW w:w="0" w:type="auto"/>
          </w:tcPr>
          <w:p w14:paraId="38FE2983" w14:textId="77777777" w:rsidR="009B70FE" w:rsidRDefault="00E33E19">
            <w:pPr>
              <w:pStyle w:val="Compact"/>
            </w:pPr>
            <w:r>
              <w:t>Time zone minute offset</w:t>
            </w:r>
          </w:p>
        </w:tc>
        <w:tc>
          <w:tcPr>
            <w:tcW w:w="0" w:type="auto"/>
          </w:tcPr>
          <w:p w14:paraId="098B4A67" w14:textId="77777777" w:rsidR="009B70FE" w:rsidRDefault="00E33E19">
            <w:pPr>
              <w:pStyle w:val="Compact"/>
            </w:pPr>
            <w:r>
              <w:t>uint8</w:t>
            </w:r>
          </w:p>
        </w:tc>
        <w:tc>
          <w:tcPr>
            <w:tcW w:w="0" w:type="auto"/>
          </w:tcPr>
          <w:p w14:paraId="3FB213A8" w14:textId="77777777" w:rsidR="009B70FE" w:rsidRDefault="00E33E19">
            <w:pPr>
              <w:pStyle w:val="Compact"/>
              <w:jc w:val="right"/>
            </w:pPr>
            <w:r>
              <w:t>1</w:t>
            </w:r>
          </w:p>
        </w:tc>
        <w:tc>
          <w:tcPr>
            <w:tcW w:w="0" w:type="auto"/>
          </w:tcPr>
          <w:p w14:paraId="2DA8DD63" w14:textId="77777777" w:rsidR="009B70FE" w:rsidRDefault="00E33E19">
            <w:pPr>
              <w:pStyle w:val="Compact"/>
            </w:pPr>
            <w:r>
              <w:t>None</w:t>
            </w:r>
          </w:p>
        </w:tc>
      </w:tr>
    </w:tbl>
    <w:p w14:paraId="76F2F404" w14:textId="77777777" w:rsidR="009B70FE" w:rsidRDefault="00E33E19">
      <w:pPr>
        <w:pStyle w:val="Heading3"/>
      </w:pPr>
      <w:bookmarkStart w:id="635" w:name="composite-encoding-padding-3"/>
      <w:bookmarkStart w:id="636" w:name="_Toc57061907"/>
      <w:bookmarkStart w:id="637" w:name="_Toc54858870"/>
      <w:r>
        <w:t>Composite encoding padding</w:t>
      </w:r>
      <w:bookmarkEnd w:id="635"/>
      <w:bookmarkEnd w:id="636"/>
      <w:bookmarkEnd w:id="637"/>
    </w:p>
    <w:p w14:paraId="61882C58" w14:textId="2F29A06B" w:rsidR="009B70FE" w:rsidRDefault="00E33E19">
      <w:pPr>
        <w:pStyle w:val="FirstParagraph"/>
      </w:pPr>
      <w:r>
        <w:t xml:space="preserve">The subfields of TZTimeOnly are packed at an octet level by default. However, byte alignment may be controlled by specifying offset of the elements within the composite encoding. See section </w:t>
      </w:r>
      <w:hyperlink w:anchor="element-offset-within-a-composite-type">
        <w:r>
          <w:rPr>
            <w:rStyle w:val="Hyperlink"/>
            <w:i/>
          </w:rPr>
          <w:t>Element offset within a composite type</w:t>
        </w:r>
      </w:hyperlink>
      <w:del w:id="638" w:author="Errata" w:date="2020-11-24T10:42:00Z">
        <w:r w:rsidR="005413C0">
          <w:delText>4.4.4.3 below</w:delText>
        </w:r>
      </w:del>
      <w:ins w:id="639" w:author="Errata" w:date="2020-11-24T10:42:00Z">
        <w:r>
          <w:t xml:space="preserve"> for details</w:t>
        </w:r>
      </w:ins>
      <w:r>
        <w:t>.</w:t>
      </w:r>
    </w:p>
    <w:p w14:paraId="401A2594" w14:textId="77777777" w:rsidR="009B70FE" w:rsidRDefault="00E33E19">
      <w:pPr>
        <w:pStyle w:val="BodyText"/>
      </w:pPr>
      <w:r>
        <w:t>Standard TZTimeOnly encoding specification</w:t>
      </w:r>
    </w:p>
    <w:p w14:paraId="46207109" w14:textId="77777777" w:rsidR="009B70FE" w:rsidRDefault="00E33E19">
      <w:pPr>
        <w:pStyle w:val="SourceCode"/>
      </w:pPr>
      <w:r w:rsidRPr="007F3CCA">
        <w:rPr>
          <w:rStyle w:val="KeywordTok"/>
          <w:lang w:val="en-US"/>
        </w:rPr>
        <w:t>&lt;composite</w:t>
      </w:r>
      <w:r w:rsidRPr="007F3CCA">
        <w:rPr>
          <w:rStyle w:val="OtherTok"/>
          <w:lang w:val="en-US"/>
        </w:rPr>
        <w:t xml:space="preserve"> name=</w:t>
      </w:r>
      <w:r w:rsidRPr="007F3CCA">
        <w:rPr>
          <w:rStyle w:val="StringTok"/>
          <w:lang w:val="en-US"/>
        </w:rPr>
        <w:t>"tzTimeOnly"</w:t>
      </w:r>
      <w:r w:rsidRPr="007F3CCA">
        <w:rPr>
          <w:rStyle w:val="OtherTok"/>
          <w:lang w:val="en-US"/>
        </w:rPr>
        <w:t xml:space="preserve"> semanticType=</w:t>
      </w:r>
      <w:r w:rsidRPr="007F3CCA">
        <w:rPr>
          <w:rStyle w:val="StringTok"/>
          <w:lang w:val="en-US"/>
        </w:rPr>
        <w:t>"TZTimeOnly"</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"time"</w:t>
      </w:r>
      <w:r w:rsidRPr="007F3CCA">
        <w:rPr>
          <w:rStyle w:val="OtherTok"/>
          <w:lang w:val="en-US"/>
        </w:rPr>
        <w:t xml:space="preserve"> primitiveType=</w:t>
      </w:r>
      <w:r w:rsidRPr="007F3CCA">
        <w:rPr>
          <w:rStyle w:val="StringTok"/>
          <w:lang w:val="en-US"/>
        </w:rPr>
        <w:t>"uint64"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lastRenderedPageBreak/>
        <w:t xml:space="preserve">    </w:t>
      </w:r>
      <w:r w:rsidRPr="007F3CCA">
        <w:rPr>
          <w:rStyle w:val="KeywordTok"/>
          <w:lang w:val="en-US"/>
        </w:rPr>
        <w:t>&lt;type</w:t>
      </w:r>
      <w:r w:rsidRPr="007F3CCA">
        <w:rPr>
          <w:rStyle w:val="OtherTok"/>
          <w:lang w:val="en-US"/>
        </w:rPr>
        <w:t xml:space="preserve"> name=</w:t>
      </w:r>
      <w:r w:rsidRPr="007F3CCA">
        <w:rPr>
          <w:rStyle w:val="StringTok"/>
          <w:lang w:val="en-US"/>
        </w:rPr>
        <w:t>"unit"</w:t>
      </w:r>
      <w:r w:rsidRPr="007F3CCA">
        <w:rPr>
          <w:rStyle w:val="OtherTok"/>
          <w:lang w:val="en-US"/>
        </w:rPr>
        <w:t xml:space="preserve"> primitiveType=</w:t>
      </w:r>
      <w:r w:rsidRPr="007F3CCA">
        <w:rPr>
          <w:rStyle w:val="StringTok"/>
          <w:lang w:val="en-US"/>
        </w:rPr>
        <w:t>"uint8"</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CommentTok"/>
          <w:lang w:val="en-US"/>
        </w:rPr>
        <w:t xml:space="preserve">&lt;!-- </w:t>
      </w:r>
      <w:r>
        <w:rPr>
          <w:rStyle w:val="CommentTok"/>
        </w:rPr>
        <w:t>Sign of timezone offset is on hour subfield --&gt;</w:t>
      </w:r>
      <w:r>
        <w:br/>
      </w:r>
      <w:r>
        <w:rPr>
          <w:rStyle w:val="NormalTok"/>
        </w:rPr>
        <w:t xml:space="preserve">    </w:t>
      </w:r>
      <w:r>
        <w:rPr>
          <w:rStyle w:val="KeywordTok"/>
        </w:rPr>
        <w:t>&lt;type</w:t>
      </w:r>
      <w:r>
        <w:rPr>
          <w:rStyle w:val="OtherTok"/>
        </w:rPr>
        <w:t xml:space="preserve"> name=</w:t>
      </w:r>
      <w:r>
        <w:rPr>
          <w:rStyle w:val="StringTok"/>
        </w:rPr>
        <w:t>"timezoneHour"</w:t>
      </w:r>
      <w:r>
        <w:rPr>
          <w:rStyle w:val="OtherTok"/>
        </w:rPr>
        <w:t xml:space="preserve"> primitiveType=</w:t>
      </w:r>
      <w:r>
        <w:rPr>
          <w:rStyle w:val="StringTok"/>
        </w:rPr>
        <w:t>"int8"</w:t>
      </w:r>
      <w:r>
        <w:br/>
      </w:r>
      <w:r>
        <w:rPr>
          <w:rStyle w:val="OtherTok"/>
        </w:rPr>
        <w:t xml:space="preserve">    minValue=</w:t>
      </w:r>
      <w:r>
        <w:rPr>
          <w:rStyle w:val="StringTok"/>
        </w:rPr>
        <w:t>"-12"</w:t>
      </w:r>
      <w:r>
        <w:rPr>
          <w:rStyle w:val="OtherTok"/>
        </w:rPr>
        <w:t xml:space="preserve"> maxValue=</w:t>
      </w:r>
      <w:r>
        <w:rPr>
          <w:rStyle w:val="StringTok"/>
        </w:rPr>
        <w:t>"14"</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"timezoneMinute"</w:t>
      </w:r>
      <w:r>
        <w:rPr>
          <w:rStyle w:val="OtherTok"/>
        </w:rPr>
        <w:t xml:space="preserve"> primitiveType=</w:t>
      </w:r>
      <w:r>
        <w:rPr>
          <w:rStyle w:val="StringTok"/>
        </w:rPr>
        <w:t>"uint8"</w:t>
      </w:r>
      <w:r>
        <w:rPr>
          <w:rStyle w:val="OtherTok"/>
        </w:rPr>
        <w:t xml:space="preserve"> minValue=</w:t>
      </w:r>
      <w:r>
        <w:rPr>
          <w:rStyle w:val="StringTok"/>
        </w:rPr>
        <w:t>"0"</w:t>
      </w:r>
      <w:r>
        <w:br/>
      </w:r>
      <w:r>
        <w:rPr>
          <w:rStyle w:val="OtherTok"/>
        </w:rPr>
        <w:t xml:space="preserve">    maxValue=</w:t>
      </w:r>
      <w:r>
        <w:rPr>
          <w:rStyle w:val="StringTok"/>
        </w:rPr>
        <w:t>"59"</w:t>
      </w:r>
      <w:r>
        <w:rPr>
          <w:rStyle w:val="NormalTok"/>
        </w:rPr>
        <w:t xml:space="preserve"> </w:t>
      </w:r>
      <w:r>
        <w:rPr>
          <w:rStyle w:val="KeywordTok"/>
        </w:rPr>
        <w:t>/&gt;</w:t>
      </w:r>
      <w:r>
        <w:br/>
      </w:r>
      <w:r>
        <w:rPr>
          <w:rStyle w:val="KeywordTok"/>
        </w:rPr>
        <w:t>&lt;/composite&gt;</w:t>
      </w:r>
    </w:p>
    <w:p w14:paraId="659D510A" w14:textId="77777777" w:rsidR="009B70FE" w:rsidRDefault="00E33E19">
      <w:pPr>
        <w:pStyle w:val="FirstParagraph"/>
      </w:pPr>
      <w:r>
        <w:t>Wire format of TZTimeOnly 8:30 with Chicago time zone offset (-6:00)</w:t>
      </w:r>
    </w:p>
    <w:p w14:paraId="5F3AE69D" w14:textId="77777777" w:rsidR="009B70FE" w:rsidRDefault="00E33E19">
      <w:pPr>
        <w:pStyle w:val="BodyText"/>
      </w:pPr>
      <w:r>
        <w:rPr>
          <w:rStyle w:val="VerbatimChar"/>
        </w:rPr>
        <w:t>006c5ebe76000000fa00</w:t>
      </w:r>
    </w:p>
    <w:p w14:paraId="71AE0A25" w14:textId="77777777" w:rsidR="009B70FE" w:rsidRDefault="00E33E19">
      <w:pPr>
        <w:pStyle w:val="Heading2"/>
      </w:pPr>
      <w:bookmarkStart w:id="640" w:name="enumeration-encoding"/>
      <w:bookmarkStart w:id="641" w:name="_Toc57061908"/>
      <w:bookmarkStart w:id="642" w:name="_Toc54858871"/>
      <w:r>
        <w:t>Enumeration encoding</w:t>
      </w:r>
      <w:bookmarkEnd w:id="640"/>
      <w:bookmarkEnd w:id="641"/>
      <w:bookmarkEnd w:id="642"/>
    </w:p>
    <w:p w14:paraId="3CC829F9" w14:textId="77777777" w:rsidR="009B70FE" w:rsidRDefault="00E33E19">
      <w:pPr>
        <w:pStyle w:val="FirstParagraph"/>
      </w:pPr>
      <w:r>
        <w:t>An enumeration conveys a single choice of mutually exclusive valid values.</w:t>
      </w:r>
    </w:p>
    <w:p w14:paraId="65FF0B19" w14:textId="77777777" w:rsidR="009B70FE" w:rsidRDefault="00E33E19">
      <w:pPr>
        <w:pStyle w:val="Heading3"/>
      </w:pPr>
      <w:bookmarkStart w:id="643" w:name="primitive-type-encodings-1"/>
      <w:bookmarkStart w:id="644" w:name="_Toc57061909"/>
      <w:bookmarkStart w:id="645" w:name="_Toc54858872"/>
      <w:r>
        <w:t>Primitive type encodings</w:t>
      </w:r>
      <w:bookmarkEnd w:id="643"/>
      <w:bookmarkEnd w:id="644"/>
      <w:bookmarkEnd w:id="645"/>
    </w:p>
    <w:p w14:paraId="0459AF87" w14:textId="77777777" w:rsidR="009B70FE" w:rsidRDefault="00E33E19">
      <w:pPr>
        <w:pStyle w:val="FirstParagraph"/>
      </w:pPr>
      <w:r>
        <w:t>An unsigned integer or character primitive type is selected to contain the number of choices. Implementations must support char and uint8 types. They may additionally support other unsigned integer types to allow more choices.</w:t>
      </w:r>
    </w:p>
    <w:tbl>
      <w:tblPr>
        <w:tblStyle w:val="Table"/>
        <w:tblW w:w="0" w:type="pct"/>
        <w:tblLook w:val="07E0" w:firstRow="1" w:lastRow="1" w:firstColumn="1" w:lastColumn="1" w:noHBand="1" w:noVBand="1"/>
      </w:tblPr>
      <w:tblGrid>
        <w:gridCol w:w="1386"/>
        <w:gridCol w:w="2006"/>
        <w:gridCol w:w="1461"/>
        <w:gridCol w:w="2638"/>
      </w:tblGrid>
      <w:tr w:rsidR="009B70FE" w14:paraId="741B3E04"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FAF81AA" w14:textId="77777777" w:rsidR="009B70FE" w:rsidRDefault="00E33E19">
            <w:pPr>
              <w:pStyle w:val="Compact"/>
            </w:pPr>
            <w:r>
              <w:t>Primitive type</w:t>
            </w:r>
          </w:p>
        </w:tc>
        <w:tc>
          <w:tcPr>
            <w:tcW w:w="0" w:type="auto"/>
            <w:tcBorders>
              <w:bottom w:val="single" w:sz="0" w:space="0" w:color="auto"/>
            </w:tcBorders>
            <w:vAlign w:val="bottom"/>
          </w:tcPr>
          <w:p w14:paraId="0B0E5CBC" w14:textId="77777777" w:rsidR="009B70FE" w:rsidRDefault="00E33E19">
            <w:pPr>
              <w:pStyle w:val="Compact"/>
            </w:pPr>
            <w:r>
              <w:t>Description</w:t>
            </w:r>
          </w:p>
        </w:tc>
        <w:tc>
          <w:tcPr>
            <w:tcW w:w="0" w:type="auto"/>
            <w:tcBorders>
              <w:bottom w:val="single" w:sz="0" w:space="0" w:color="auto"/>
            </w:tcBorders>
            <w:vAlign w:val="bottom"/>
          </w:tcPr>
          <w:p w14:paraId="41084315" w14:textId="77777777" w:rsidR="009B70FE" w:rsidRDefault="00E33E19">
            <w:pPr>
              <w:pStyle w:val="Compact"/>
              <w:jc w:val="right"/>
            </w:pPr>
            <w:r>
              <w:t>Length (octets)</w:t>
            </w:r>
          </w:p>
        </w:tc>
        <w:tc>
          <w:tcPr>
            <w:tcW w:w="0" w:type="auto"/>
            <w:tcBorders>
              <w:bottom w:val="single" w:sz="0" w:space="0" w:color="auto"/>
            </w:tcBorders>
            <w:vAlign w:val="bottom"/>
          </w:tcPr>
          <w:p w14:paraId="75024B9A" w14:textId="77777777" w:rsidR="009B70FE" w:rsidRDefault="00E33E19">
            <w:pPr>
              <w:pStyle w:val="Compact"/>
              <w:jc w:val="right"/>
            </w:pPr>
            <w:r>
              <w:t>Maximum number of choices</w:t>
            </w:r>
          </w:p>
        </w:tc>
      </w:tr>
      <w:tr w:rsidR="009B70FE" w14:paraId="5ED34B23" w14:textId="77777777">
        <w:tc>
          <w:tcPr>
            <w:tcW w:w="0" w:type="auto"/>
          </w:tcPr>
          <w:p w14:paraId="54270F05" w14:textId="77777777" w:rsidR="009B70FE" w:rsidRDefault="00E33E19">
            <w:pPr>
              <w:pStyle w:val="Compact"/>
            </w:pPr>
            <w:r>
              <w:t>char</w:t>
            </w:r>
          </w:p>
        </w:tc>
        <w:tc>
          <w:tcPr>
            <w:tcW w:w="0" w:type="auto"/>
          </w:tcPr>
          <w:p w14:paraId="79781E7C" w14:textId="77777777" w:rsidR="009B70FE" w:rsidRDefault="00E33E19">
            <w:pPr>
              <w:pStyle w:val="Compact"/>
            </w:pPr>
            <w:r>
              <w:t>character</w:t>
            </w:r>
          </w:p>
        </w:tc>
        <w:tc>
          <w:tcPr>
            <w:tcW w:w="0" w:type="auto"/>
          </w:tcPr>
          <w:p w14:paraId="10367BED" w14:textId="77777777" w:rsidR="009B70FE" w:rsidRDefault="00E33E19">
            <w:pPr>
              <w:pStyle w:val="Compact"/>
              <w:jc w:val="right"/>
            </w:pPr>
            <w:r>
              <w:t>1</w:t>
            </w:r>
          </w:p>
        </w:tc>
        <w:tc>
          <w:tcPr>
            <w:tcW w:w="0" w:type="auto"/>
          </w:tcPr>
          <w:p w14:paraId="153CF6C3" w14:textId="77777777" w:rsidR="009B70FE" w:rsidRDefault="00E33E19">
            <w:pPr>
              <w:pStyle w:val="Compact"/>
              <w:jc w:val="right"/>
            </w:pPr>
            <w:r>
              <w:t>95</w:t>
            </w:r>
          </w:p>
        </w:tc>
      </w:tr>
      <w:tr w:rsidR="009B70FE" w14:paraId="01FE1E1E" w14:textId="77777777">
        <w:tc>
          <w:tcPr>
            <w:tcW w:w="0" w:type="auto"/>
          </w:tcPr>
          <w:p w14:paraId="6AF675AC" w14:textId="77777777" w:rsidR="009B70FE" w:rsidRDefault="00E33E19">
            <w:pPr>
              <w:pStyle w:val="Compact"/>
            </w:pPr>
            <w:r>
              <w:t>uint8</w:t>
            </w:r>
          </w:p>
        </w:tc>
        <w:tc>
          <w:tcPr>
            <w:tcW w:w="0" w:type="auto"/>
          </w:tcPr>
          <w:p w14:paraId="0C0D4046" w14:textId="77777777" w:rsidR="009B70FE" w:rsidRDefault="00E33E19">
            <w:pPr>
              <w:pStyle w:val="Compact"/>
            </w:pPr>
            <w:r>
              <w:t>8-bit unsigned integer</w:t>
            </w:r>
          </w:p>
        </w:tc>
        <w:tc>
          <w:tcPr>
            <w:tcW w:w="0" w:type="auto"/>
          </w:tcPr>
          <w:p w14:paraId="73676969" w14:textId="77777777" w:rsidR="009B70FE" w:rsidRDefault="00E33E19">
            <w:pPr>
              <w:pStyle w:val="Compact"/>
              <w:jc w:val="right"/>
            </w:pPr>
            <w:r>
              <w:t>1</w:t>
            </w:r>
          </w:p>
        </w:tc>
        <w:tc>
          <w:tcPr>
            <w:tcW w:w="0" w:type="auto"/>
          </w:tcPr>
          <w:p w14:paraId="6143D2E2" w14:textId="77777777" w:rsidR="009B70FE" w:rsidRDefault="00E33E19">
            <w:pPr>
              <w:pStyle w:val="Compact"/>
              <w:jc w:val="right"/>
            </w:pPr>
            <w:r>
              <w:t>255</w:t>
            </w:r>
          </w:p>
        </w:tc>
      </w:tr>
    </w:tbl>
    <w:p w14:paraId="0CD61B99" w14:textId="77777777" w:rsidR="009B70FE" w:rsidRDefault="00E33E19">
      <w:pPr>
        <w:pStyle w:val="Heading3"/>
      </w:pPr>
      <w:bookmarkStart w:id="646" w:name="value-encoding"/>
      <w:bookmarkStart w:id="647" w:name="_Toc57061910"/>
      <w:bookmarkStart w:id="648" w:name="_Toc54858873"/>
      <w:r>
        <w:t>Value encoding</w:t>
      </w:r>
      <w:bookmarkEnd w:id="646"/>
      <w:bookmarkEnd w:id="647"/>
      <w:bookmarkEnd w:id="648"/>
    </w:p>
    <w:p w14:paraId="0CED86FE" w14:textId="5CB6C331" w:rsidR="009B70FE" w:rsidRDefault="00E33E19">
      <w:pPr>
        <w:pStyle w:val="FirstParagraph"/>
      </w:pPr>
      <w:r>
        <w:t xml:space="preserve">If a field is of FIX </w:t>
      </w:r>
      <w:del w:id="649" w:author="Errata" w:date="2020-11-24T10:42:00Z">
        <w:r w:rsidR="005413C0">
          <w:delText>data type</w:delText>
        </w:r>
      </w:del>
      <w:ins w:id="650" w:author="Errata" w:date="2020-11-24T10:42:00Z">
        <w:r>
          <w:t>datatype</w:t>
        </w:r>
      </w:ins>
      <w:r>
        <w:t xml:space="preserve"> char, then its valid values are restricted to US-ASCII printable characters. See section </w:t>
      </w:r>
      <w:hyperlink w:anchor="character">
        <w:r>
          <w:rPr>
            <w:rStyle w:val="Hyperlink"/>
            <w:i/>
          </w:rPr>
          <w:t>Character</w:t>
        </w:r>
      </w:hyperlink>
      <w:del w:id="651" w:author="Errata" w:date="2020-11-24T10:42:00Z">
        <w:r w:rsidR="005413C0">
          <w:delText>2.7.1 above</w:delText>
        </w:r>
      </w:del>
      <w:ins w:id="652" w:author="Errata" w:date="2020-11-24T10:42:00Z">
        <w:r>
          <w:t xml:space="preserve"> for details</w:t>
        </w:r>
      </w:ins>
      <w:r>
        <w:t>.</w:t>
      </w:r>
    </w:p>
    <w:p w14:paraId="0F60708B" w14:textId="2759CBB3" w:rsidR="009B70FE" w:rsidRDefault="00E33E19">
      <w:pPr>
        <w:pStyle w:val="BodyText"/>
      </w:pPr>
      <w:r>
        <w:t xml:space="preserve">If the field is of FIX </w:t>
      </w:r>
      <w:del w:id="653" w:author="Errata" w:date="2020-11-24T10:42:00Z">
        <w:r w:rsidR="005413C0">
          <w:delText>data type</w:delText>
        </w:r>
      </w:del>
      <w:ins w:id="654" w:author="Errata" w:date="2020-11-24T10:42:00Z">
        <w:r>
          <w:t>datatype</w:t>
        </w:r>
      </w:ins>
      <w:r>
        <w:t xml:space="preserve"> int, then a primitive integer </w:t>
      </w:r>
      <w:del w:id="655" w:author="Errata" w:date="2020-11-24T10:42:00Z">
        <w:r w:rsidR="005413C0">
          <w:delText>data type</w:delText>
        </w:r>
      </w:del>
      <w:ins w:id="656" w:author="Errata" w:date="2020-11-24T10:42:00Z">
        <w:r>
          <w:t>datatype</w:t>
        </w:r>
      </w:ins>
      <w:r>
        <w:t xml:space="preserve"> should be selected that can contain the number of choices. For most cases, an 8</w:t>
      </w:r>
      <w:ins w:id="657" w:author="Errata" w:date="2020-11-24T10:42:00Z">
        <w:r>
          <w:t>-</w:t>
        </w:r>
      </w:ins>
      <w:r>
        <w:t>bit integer will be sufficient, allowing 255 possible values.</w:t>
      </w:r>
    </w:p>
    <w:p w14:paraId="01CA4A83" w14:textId="3AE86054" w:rsidR="009B70FE" w:rsidRDefault="00E33E19">
      <w:pPr>
        <w:pStyle w:val="BodyText"/>
      </w:pPr>
      <w:r>
        <w:t xml:space="preserve">Enumerations of other </w:t>
      </w:r>
      <w:del w:id="658" w:author="Errata" w:date="2020-11-24T10:42:00Z">
        <w:r w:rsidR="005413C0">
          <w:delText>data types</w:delText>
        </w:r>
      </w:del>
      <w:ins w:id="659" w:author="Errata" w:date="2020-11-24T10:42:00Z">
        <w:r>
          <w:t>datatypes</w:t>
        </w:r>
      </w:ins>
      <w:r>
        <w:t>, such as String valid values specified in FIX, should be mapped to an integer wire format in SBE.</w:t>
      </w:r>
    </w:p>
    <w:p w14:paraId="48993125" w14:textId="77777777" w:rsidR="009B70FE" w:rsidRDefault="00E33E19">
      <w:pPr>
        <w:pStyle w:val="Heading3"/>
      </w:pPr>
      <w:bookmarkStart w:id="660" w:name="encoding-specification-of-enumeration"/>
      <w:bookmarkStart w:id="661" w:name="_Toc57061911"/>
      <w:bookmarkStart w:id="662" w:name="_Toc54858874"/>
      <w:r>
        <w:t>Encoding specification of enumeration</w:t>
      </w:r>
      <w:bookmarkEnd w:id="660"/>
      <w:bookmarkEnd w:id="661"/>
      <w:bookmarkEnd w:id="662"/>
    </w:p>
    <w:p w14:paraId="37FF4311" w14:textId="77777777" w:rsidR="009B70FE" w:rsidRDefault="00E33E19">
      <w:pPr>
        <w:pStyle w:val="FirstParagraph"/>
      </w:pPr>
      <w:r>
        <w:t xml:space="preserve">In a message schema, the choices are specified a </w:t>
      </w:r>
      <w:r>
        <w:rPr>
          <w:rStyle w:val="VerbatimChar"/>
        </w:rPr>
        <w:t>&lt;validValue&gt;</w:t>
      </w:r>
      <w:r>
        <w:t xml:space="preserve"> members of an </w:t>
      </w:r>
      <w:r>
        <w:rPr>
          <w:rStyle w:val="VerbatimChar"/>
        </w:rPr>
        <w:t>&lt;enum&gt;</w:t>
      </w:r>
      <w:r>
        <w:t xml:space="preserve">. An </w:t>
      </w:r>
      <w:r>
        <w:rPr>
          <w:rStyle w:val="VerbatimChar"/>
        </w:rPr>
        <w:t>&lt;enum&gt;</w:t>
      </w:r>
      <w:r>
        <w:t xml:space="preserve"> specification must contain at least one </w:t>
      </w:r>
      <w:r>
        <w:rPr>
          <w:rStyle w:val="VerbatimChar"/>
        </w:rPr>
        <w:t>&lt;validValue&gt;</w:t>
      </w:r>
      <w:r>
        <w:t>.</w:t>
      </w:r>
    </w:p>
    <w:p w14:paraId="56BCBFDC" w14:textId="77777777" w:rsidR="009B70FE" w:rsidRDefault="00E33E19">
      <w:pPr>
        <w:pStyle w:val="BodyText"/>
      </w:pPr>
      <w:r>
        <w:t>The name and value of a validValue element must be unique within an enumeration.</w:t>
      </w:r>
    </w:p>
    <w:p w14:paraId="22194F36" w14:textId="77777777" w:rsidR="009B70FE" w:rsidRDefault="00E33E19">
      <w:pPr>
        <w:pStyle w:val="BodyText"/>
      </w:pPr>
      <w:r>
        <w:t xml:space="preserve">An </w:t>
      </w:r>
      <w:r>
        <w:rPr>
          <w:rStyle w:val="VerbatimChar"/>
        </w:rPr>
        <w:t>&lt;enum&gt;</w:t>
      </w:r>
      <w:r>
        <w:t xml:space="preserve"> element must have an encodingType attribute to specify the type of its values. Two formats of encodingType are acceptable:</w:t>
      </w:r>
    </w:p>
    <w:p w14:paraId="4000A0DC" w14:textId="7FC4493C" w:rsidR="009B70FE" w:rsidRDefault="00E33E19" w:rsidP="00E33E19">
      <w:pPr>
        <w:numPr>
          <w:ilvl w:val="0"/>
          <w:numId w:val="8"/>
        </w:numPr>
      </w:pPr>
      <w:r>
        <w:t xml:space="preserve">In-line style: the value of encodingType is its primitive </w:t>
      </w:r>
      <w:del w:id="663" w:author="Errata" w:date="2020-11-24T10:42:00Z">
        <w:r w:rsidR="005413C0">
          <w:delText>data type</w:delText>
        </w:r>
      </w:del>
      <w:ins w:id="664" w:author="Errata" w:date="2020-11-24T10:42:00Z">
        <w:r>
          <w:t>datatype</w:t>
        </w:r>
      </w:ins>
      <w:r>
        <w:t>.</w:t>
      </w:r>
    </w:p>
    <w:p w14:paraId="7327F461" w14:textId="77777777" w:rsidR="009B70FE" w:rsidRDefault="00E33E19" w:rsidP="00E33E19">
      <w:pPr>
        <w:numPr>
          <w:ilvl w:val="0"/>
          <w:numId w:val="8"/>
        </w:numPr>
      </w:pPr>
      <w:r>
        <w:t xml:space="preserve">Reference style: the value of encodingType is the name of a </w:t>
      </w:r>
      <w:r>
        <w:rPr>
          <w:rStyle w:val="VerbatimChar"/>
        </w:rPr>
        <w:t>&lt;type&gt;</w:t>
      </w:r>
      <w:r>
        <w:t xml:space="preserve"> element that specifies the wire format.</w:t>
      </w:r>
    </w:p>
    <w:p w14:paraId="5ED732FC" w14:textId="77777777" w:rsidR="009B70FE" w:rsidRDefault="00E33E19">
      <w:pPr>
        <w:pStyle w:val="FirstParagraph"/>
      </w:pPr>
      <w:r>
        <w:t xml:space="preserve">The length of a </w:t>
      </w:r>
      <w:r>
        <w:rPr>
          <w:rStyle w:val="VerbatimChar"/>
        </w:rPr>
        <w:t>&lt;type&gt;</w:t>
      </w:r>
      <w:r>
        <w:t xml:space="preserve"> associated to an enumeration must be 1. That is, enumerations should only be backed by scalar types, not arrays.</w:t>
      </w:r>
    </w:p>
    <w:p w14:paraId="00CBD03B" w14:textId="77777777" w:rsidR="009B70FE" w:rsidRDefault="00E33E19">
      <w:pPr>
        <w:pStyle w:val="Heading3"/>
      </w:pPr>
      <w:bookmarkStart w:id="665" w:name="enumeration-examples"/>
      <w:bookmarkStart w:id="666" w:name="_Toc57061912"/>
      <w:bookmarkStart w:id="667" w:name="_Toc54858875"/>
      <w:r>
        <w:t>Enumeration examples</w:t>
      </w:r>
      <w:bookmarkEnd w:id="665"/>
      <w:bookmarkEnd w:id="666"/>
      <w:bookmarkEnd w:id="667"/>
    </w:p>
    <w:p w14:paraId="26002361" w14:textId="77777777" w:rsidR="009B70FE" w:rsidRDefault="00E33E19">
      <w:pPr>
        <w:pStyle w:val="FirstParagraph"/>
      </w:pPr>
      <w:r>
        <w:t>These examples use a char field for enumerated code values.</w:t>
      </w:r>
    </w:p>
    <w:p w14:paraId="6E59FFB4" w14:textId="77777777" w:rsidR="009B70FE" w:rsidRDefault="00E33E19">
      <w:pPr>
        <w:pStyle w:val="BodyText"/>
      </w:pPr>
      <w:r>
        <w:t>Example enum lists acceptable values and gives the underlying encoding, which in this case is char (in-line style)</w:t>
      </w:r>
    </w:p>
    <w:p w14:paraId="0DB37BF7" w14:textId="77777777" w:rsidR="009B70FE" w:rsidRPr="007F3CCA" w:rsidRDefault="00E33E19">
      <w:pPr>
        <w:pStyle w:val="SourceCode"/>
        <w:rPr>
          <w:lang w:val="en-US"/>
        </w:rPr>
      </w:pPr>
      <w:r w:rsidRPr="007F3CCA">
        <w:rPr>
          <w:rStyle w:val="KeywordTok"/>
          <w:lang w:val="en-US"/>
        </w:rPr>
        <w:t>&lt;enum</w:t>
      </w:r>
      <w:r w:rsidRPr="007F3CCA">
        <w:rPr>
          <w:rStyle w:val="OtherTok"/>
          <w:lang w:val="en-US"/>
        </w:rPr>
        <w:t xml:space="preserve"> name=</w:t>
      </w:r>
      <w:r w:rsidRPr="007F3CCA">
        <w:rPr>
          <w:rStyle w:val="StringTok"/>
          <w:lang w:val="en-US"/>
        </w:rPr>
        <w:t>"SideEnum"</w:t>
      </w:r>
      <w:r w:rsidRPr="007F3CCA">
        <w:rPr>
          <w:rStyle w:val="OtherTok"/>
          <w:lang w:val="en-US"/>
        </w:rPr>
        <w:t xml:space="preserve"> encodingType=</w:t>
      </w:r>
      <w:r w:rsidRPr="007F3CCA">
        <w:rPr>
          <w:rStyle w:val="StringTok"/>
          <w:lang w:val="en-US"/>
        </w:rPr>
        <w:t>"char"</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"Buy"</w:t>
      </w:r>
      <w:r w:rsidRPr="007F3CCA">
        <w:rPr>
          <w:rStyle w:val="KeywordTok"/>
          <w:lang w:val="en-US"/>
        </w:rPr>
        <w:t>&gt;</w:t>
      </w:r>
      <w:r w:rsidRPr="007F3CCA">
        <w:rPr>
          <w:rStyle w:val="NormalTok"/>
          <w:lang w:val="en-US"/>
        </w:rPr>
        <w:t>1</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"Sell"</w:t>
      </w:r>
      <w:r w:rsidRPr="007F3CCA">
        <w:rPr>
          <w:rStyle w:val="KeywordTok"/>
          <w:lang w:val="en-US"/>
        </w:rPr>
        <w:t>&gt;</w:t>
      </w:r>
      <w:r w:rsidRPr="007F3CCA">
        <w:rPr>
          <w:rStyle w:val="NormalTok"/>
          <w:lang w:val="en-US"/>
        </w:rPr>
        <w:t>2</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"SellShort"</w:t>
      </w:r>
      <w:r w:rsidRPr="007F3CCA">
        <w:rPr>
          <w:rStyle w:val="KeywordTok"/>
          <w:lang w:val="en-US"/>
        </w:rPr>
        <w:t>&gt;</w:t>
      </w:r>
      <w:r w:rsidRPr="007F3CCA">
        <w:rPr>
          <w:rStyle w:val="NormalTok"/>
          <w:lang w:val="en-US"/>
        </w:rPr>
        <w:t>5</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"SellShortExempt"</w:t>
      </w:r>
      <w:r w:rsidRPr="007F3CCA">
        <w:rPr>
          <w:rStyle w:val="KeywordTok"/>
          <w:lang w:val="en-US"/>
        </w:rPr>
        <w:t>&gt;</w:t>
      </w:r>
      <w:r w:rsidRPr="007F3CCA">
        <w:rPr>
          <w:rStyle w:val="NormalTok"/>
          <w:lang w:val="en-US"/>
        </w:rPr>
        <w:t>6</w:t>
      </w:r>
      <w:r w:rsidRPr="007F3CCA">
        <w:rPr>
          <w:rStyle w:val="KeywordTok"/>
          <w:lang w:val="en-US"/>
        </w:rPr>
        <w:t>&lt;/validValue&gt;</w:t>
      </w:r>
      <w:r w:rsidRPr="007F3CCA">
        <w:rPr>
          <w:lang w:val="en-US"/>
        </w:rPr>
        <w:br/>
      </w:r>
      <w:r w:rsidRPr="007F3CCA">
        <w:rPr>
          <w:rStyle w:val="NormalTok"/>
          <w:lang w:val="en-US"/>
        </w:rPr>
        <w:lastRenderedPageBreak/>
        <w:t xml:space="preserve">    </w:t>
      </w:r>
      <w:r w:rsidRPr="007F3CCA">
        <w:rPr>
          <w:rStyle w:val="CommentTok"/>
          <w:lang w:val="en-US"/>
        </w:rPr>
        <w:t>&lt;!-- not all FIX values shown --&gt;</w:t>
      </w:r>
      <w:r w:rsidRPr="007F3CCA">
        <w:rPr>
          <w:lang w:val="en-US"/>
        </w:rPr>
        <w:br/>
      </w:r>
      <w:r w:rsidRPr="007F3CCA">
        <w:rPr>
          <w:rStyle w:val="KeywordTok"/>
          <w:lang w:val="en-US"/>
        </w:rPr>
        <w:t>&lt;/enum&gt;</w:t>
      </w:r>
    </w:p>
    <w:p w14:paraId="39A76D40" w14:textId="77777777" w:rsidR="009B70FE" w:rsidRDefault="00E33E19">
      <w:pPr>
        <w:pStyle w:val="FirstParagraph"/>
      </w:pPr>
      <w:r>
        <w:t>Reference to type: This specification is equivalent to the one above.</w:t>
      </w:r>
    </w:p>
    <w:p w14:paraId="671704C4"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"charEnumType"</w:t>
      </w:r>
      <w:r w:rsidRPr="007F3CCA">
        <w:rPr>
          <w:rStyle w:val="OtherTok"/>
          <w:lang w:val="en-US"/>
        </w:rPr>
        <w:t xml:space="preserve"> primitiveType=</w:t>
      </w:r>
      <w:r w:rsidRPr="007F3CCA">
        <w:rPr>
          <w:rStyle w:val="StringTok"/>
          <w:lang w:val="en-US"/>
        </w:rPr>
        <w:t>"char"</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&lt;enum</w:t>
      </w:r>
      <w:r w:rsidRPr="007F3CCA">
        <w:rPr>
          <w:rStyle w:val="OtherTok"/>
          <w:lang w:val="en-US"/>
        </w:rPr>
        <w:t xml:space="preserve"> name=</w:t>
      </w:r>
      <w:r w:rsidRPr="007F3CCA">
        <w:rPr>
          <w:rStyle w:val="StringTok"/>
          <w:lang w:val="en-US"/>
        </w:rPr>
        <w:t>"SideEnum"</w:t>
      </w:r>
      <w:r w:rsidRPr="007F3CCA">
        <w:rPr>
          <w:rStyle w:val="OtherTok"/>
          <w:lang w:val="en-US"/>
        </w:rPr>
        <w:t xml:space="preserve"> encodingType=</w:t>
      </w:r>
      <w:r w:rsidRPr="007F3CCA">
        <w:rPr>
          <w:rStyle w:val="StringTok"/>
          <w:lang w:val="en-US"/>
        </w:rPr>
        <w:t>"charEnumType"</w:t>
      </w:r>
      <w:r w:rsidRPr="007F3CCA">
        <w:rPr>
          <w:rStyle w:val="KeywordTok"/>
          <w:lang w:val="en-US"/>
        </w:rPr>
        <w:t>&gt;</w:t>
      </w:r>
      <w:r w:rsidRPr="007F3CCA">
        <w:rPr>
          <w:lang w:val="en-US"/>
        </w:rPr>
        <w:br/>
      </w:r>
      <w:r w:rsidRPr="007F3CCA">
        <w:rPr>
          <w:rStyle w:val="NormalTok"/>
          <w:lang w:val="en-US"/>
        </w:rPr>
        <w:t xml:space="preserve">    </w:t>
      </w:r>
      <w:r w:rsidRPr="007F3CCA">
        <w:rPr>
          <w:rStyle w:val="CommentTok"/>
          <w:lang w:val="en-US"/>
        </w:rPr>
        <w:t>&lt;!-- valid values as above --&gt;</w:t>
      </w:r>
      <w:r w:rsidRPr="007F3CCA">
        <w:rPr>
          <w:lang w:val="en-US"/>
        </w:rPr>
        <w:br/>
      </w:r>
      <w:r w:rsidRPr="007F3CCA">
        <w:rPr>
          <w:rStyle w:val="KeywordTok"/>
          <w:lang w:val="en-US"/>
        </w:rPr>
        <w:t>&lt;/enum&gt;</w:t>
      </w:r>
    </w:p>
    <w:p w14:paraId="791ECF35" w14:textId="77777777" w:rsidR="009B70FE" w:rsidRDefault="00E33E19">
      <w:pPr>
        <w:pStyle w:val="FirstParagraph"/>
      </w:pPr>
      <w:r>
        <w:t>Side field specification references the enumeration type</w:t>
      </w:r>
    </w:p>
    <w:p w14:paraId="2E0015B2" w14:textId="77777777" w:rsidR="009B70FE" w:rsidRPr="007F3CCA" w:rsidRDefault="00E33E19">
      <w:pPr>
        <w:pStyle w:val="SourceCode"/>
        <w:rPr>
          <w:lang w:val="en-US"/>
        </w:rPr>
      </w:pPr>
      <w:r w:rsidRPr="007F3CCA">
        <w:rPr>
          <w:rStyle w:val="KeywordTok"/>
          <w:lang w:val="en-US"/>
        </w:rPr>
        <w:t>&lt;field</w:t>
      </w:r>
      <w:r w:rsidRPr="007F3CCA">
        <w:rPr>
          <w:rStyle w:val="OtherTok"/>
          <w:lang w:val="en-US"/>
        </w:rPr>
        <w:t xml:space="preserve"> name=</w:t>
      </w:r>
      <w:r w:rsidRPr="007F3CCA">
        <w:rPr>
          <w:rStyle w:val="StringTok"/>
          <w:lang w:val="en-US"/>
        </w:rPr>
        <w:t>"Side"</w:t>
      </w:r>
      <w:r w:rsidRPr="007F3CCA">
        <w:rPr>
          <w:rStyle w:val="OtherTok"/>
          <w:lang w:val="en-US"/>
        </w:rPr>
        <w:t xml:space="preserve"> type=</w:t>
      </w:r>
      <w:r w:rsidRPr="007F3CCA">
        <w:rPr>
          <w:rStyle w:val="StringTok"/>
          <w:lang w:val="en-US"/>
        </w:rPr>
        <w:t>"SideEnum"</w:t>
      </w:r>
      <w:r w:rsidRPr="007F3CCA">
        <w:rPr>
          <w:rStyle w:val="OtherTok"/>
          <w:lang w:val="en-US"/>
        </w:rPr>
        <w:t xml:space="preserve"> id=</w:t>
      </w:r>
      <w:r w:rsidRPr="007F3CCA">
        <w:rPr>
          <w:rStyle w:val="StringTok"/>
          <w:lang w:val="en-US"/>
        </w:rPr>
        <w:t>"54"</w:t>
      </w:r>
      <w:r w:rsidRPr="007F3CCA">
        <w:rPr>
          <w:rStyle w:val="NormalTok"/>
          <w:lang w:val="en-US"/>
        </w:rPr>
        <w:t xml:space="preserve"> </w:t>
      </w:r>
      <w:r w:rsidRPr="007F3CCA">
        <w:rPr>
          <w:rStyle w:val="KeywordTok"/>
          <w:lang w:val="en-US"/>
        </w:rPr>
        <w:t>/&gt;</w:t>
      </w:r>
    </w:p>
    <w:p w14:paraId="544D27CD" w14:textId="77777777" w:rsidR="009B70FE" w:rsidRDefault="00E33E19">
      <w:pPr>
        <w:pStyle w:val="FirstParagraph"/>
      </w:pPr>
      <w:r>
        <w:t>Wire format of Side “Buy” code as hexadecimal</w:t>
      </w:r>
    </w:p>
    <w:p w14:paraId="2EFCD105" w14:textId="77777777" w:rsidR="009B70FE" w:rsidRDefault="00E33E19">
      <w:pPr>
        <w:pStyle w:val="BodyText"/>
      </w:pPr>
      <w:r>
        <w:rPr>
          <w:rStyle w:val="VerbatimChar"/>
        </w:rPr>
        <w:t>01</w:t>
      </w:r>
    </w:p>
    <w:p w14:paraId="33EB75B9" w14:textId="77777777" w:rsidR="009B70FE" w:rsidRDefault="00E33E19">
      <w:pPr>
        <w:pStyle w:val="Heading3"/>
      </w:pPr>
      <w:bookmarkStart w:id="668" w:name="constant-field-of-an-enumeration-value"/>
      <w:bookmarkStart w:id="669" w:name="_Toc57061913"/>
      <w:bookmarkStart w:id="670" w:name="_Toc54858876"/>
      <w:r>
        <w:t>Constant field of an enumeration value</w:t>
      </w:r>
      <w:bookmarkEnd w:id="668"/>
      <w:bookmarkEnd w:id="669"/>
      <w:bookmarkEnd w:id="670"/>
    </w:p>
    <w:p w14:paraId="6B1009EE" w14:textId="77777777" w:rsidR="009B70FE" w:rsidRDefault="00E33E19">
      <w:pPr>
        <w:pStyle w:val="FirstParagraph"/>
      </w:pPr>
      <w:r>
        <w:t>A constant field may be specified as a value of an enumeration. The attribute valueRef is a cross-reference to validValue entry by symbolic name.</w:t>
      </w:r>
    </w:p>
    <w:p w14:paraId="6159D37D" w14:textId="77777777" w:rsidR="009B70FE" w:rsidRDefault="00E33E19">
      <w:pPr>
        <w:pStyle w:val="BodyText"/>
      </w:pPr>
      <w:r>
        <w:t>Example of a char field using a constant enum value</w:t>
      </w:r>
    </w:p>
    <w:p w14:paraId="4E134F21" w14:textId="77777777" w:rsidR="009B70FE" w:rsidRPr="007F3CCA" w:rsidRDefault="00E33E19">
      <w:pPr>
        <w:pStyle w:val="SourceCode"/>
        <w:rPr>
          <w:lang w:val="en-US"/>
        </w:rPr>
      </w:pPr>
      <w:r w:rsidRPr="007F3CCA">
        <w:rPr>
          <w:rStyle w:val="KeywordTok"/>
          <w:lang w:val="en-US"/>
        </w:rPr>
        <w:t>&lt;enum</w:t>
      </w:r>
      <w:r w:rsidRPr="007F3CCA">
        <w:rPr>
          <w:rStyle w:val="OtherTok"/>
          <w:lang w:val="en-US"/>
        </w:rPr>
        <w:t xml:space="preserve"> name=</w:t>
      </w:r>
      <w:r w:rsidRPr="007F3CCA">
        <w:rPr>
          <w:rStyle w:val="StringTok"/>
          <w:lang w:val="en-US"/>
        </w:rPr>
        <w:t>"PartyIDSourceEnum"</w:t>
      </w:r>
      <w:r w:rsidRPr="007F3CCA">
        <w:rPr>
          <w:rStyle w:val="OtherTok"/>
          <w:lang w:val="en-US"/>
        </w:rPr>
        <w:t xml:space="preserve"> encodingType=</w:t>
      </w:r>
      <w:r w:rsidRPr="007F3CCA">
        <w:rPr>
          <w:rStyle w:val="StringTok"/>
          <w:lang w:val="en-US"/>
        </w:rPr>
        <w:t>"char"</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"BIC"</w:t>
      </w:r>
      <w:r w:rsidRPr="007F3CCA">
        <w:rPr>
          <w:rStyle w:val="KeywordTok"/>
          <w:lang w:val="en-US"/>
        </w:rPr>
        <w:t>&gt;</w:t>
      </w:r>
      <w:r w:rsidRPr="007F3CCA">
        <w:rPr>
          <w:rStyle w:val="NormalTok"/>
          <w:lang w:val="en-US"/>
        </w:rPr>
        <w:t>B</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"GeneralIdentifier"</w:t>
      </w:r>
      <w:r w:rsidRPr="007F3CCA">
        <w:rPr>
          <w:rStyle w:val="KeywordTok"/>
          <w:lang w:val="en-US"/>
        </w:rPr>
        <w:t>&gt;</w:t>
      </w:r>
      <w:r w:rsidRPr="007F3CCA">
        <w:rPr>
          <w:rStyle w:val="NormalTok"/>
          <w:lang w:val="en-US"/>
        </w:rPr>
        <w:t>C</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"Proprietary"</w:t>
      </w:r>
      <w:r w:rsidRPr="007F3CCA">
        <w:rPr>
          <w:rStyle w:val="KeywordTok"/>
          <w:lang w:val="en-US"/>
        </w:rPr>
        <w:t>&gt;</w:t>
      </w:r>
      <w:r w:rsidRPr="007F3CCA">
        <w:rPr>
          <w:rStyle w:val="NormalTok"/>
          <w:lang w:val="en-US"/>
        </w:rPr>
        <w:t>D</w:t>
      </w:r>
      <w:r w:rsidRPr="007F3CCA">
        <w:rPr>
          <w:rStyle w:val="KeywordTok"/>
          <w:lang w:val="en-US"/>
        </w:rPr>
        <w:t>&lt;/validValue&gt;</w:t>
      </w:r>
      <w:r w:rsidRPr="007F3CCA">
        <w:rPr>
          <w:lang w:val="en-US"/>
        </w:rPr>
        <w:br/>
      </w:r>
      <w:r w:rsidRPr="007F3CCA">
        <w:rPr>
          <w:rStyle w:val="KeywordTok"/>
          <w:lang w:val="en-US"/>
        </w:rPr>
        <w:t>&lt;/enum&gt;</w:t>
      </w:r>
      <w:r w:rsidRPr="007F3CCA">
        <w:rPr>
          <w:lang w:val="en-US"/>
        </w:rPr>
        <w:br/>
      </w:r>
      <w:r w:rsidRPr="007F3CCA">
        <w:rPr>
          <w:lang w:val="en-US"/>
        </w:rPr>
        <w:br/>
      </w:r>
      <w:r w:rsidRPr="007F3CCA">
        <w:rPr>
          <w:rStyle w:val="KeywordTok"/>
          <w:lang w:val="en-US"/>
        </w:rPr>
        <w:t>&lt;field</w:t>
      </w:r>
      <w:r w:rsidRPr="007F3CCA">
        <w:rPr>
          <w:rStyle w:val="OtherTok"/>
          <w:lang w:val="en-US"/>
        </w:rPr>
        <w:t xml:space="preserve"> type=</w:t>
      </w:r>
      <w:r w:rsidRPr="007F3CCA">
        <w:rPr>
          <w:rStyle w:val="StringTok"/>
          <w:lang w:val="en-US"/>
        </w:rPr>
        <w:t>"PartyIDSourceEnum"</w:t>
      </w:r>
      <w:r w:rsidRPr="007F3CCA">
        <w:rPr>
          <w:rStyle w:val="OtherTok"/>
          <w:lang w:val="en-US"/>
        </w:rPr>
        <w:t xml:space="preserve"> name=</w:t>
      </w:r>
      <w:r w:rsidRPr="007F3CCA">
        <w:rPr>
          <w:rStyle w:val="StringTok"/>
          <w:lang w:val="en-US"/>
        </w:rPr>
        <w:t>"PartyIDSource"</w:t>
      </w:r>
      <w:r w:rsidRPr="007F3CCA">
        <w:rPr>
          <w:rStyle w:val="OtherTok"/>
          <w:lang w:val="en-US"/>
        </w:rPr>
        <w:t xml:space="preserve"> id=</w:t>
      </w:r>
      <w:r w:rsidRPr="007F3CCA">
        <w:rPr>
          <w:rStyle w:val="StringTok"/>
          <w:lang w:val="en-US"/>
        </w:rPr>
        <w:t>"447"</w:t>
      </w:r>
      <w:r w:rsidRPr="007F3CCA">
        <w:rPr>
          <w:lang w:val="en-US"/>
        </w:rPr>
        <w:br/>
      </w:r>
      <w:r w:rsidRPr="007F3CCA">
        <w:rPr>
          <w:rStyle w:val="OtherTok"/>
          <w:lang w:val="en-US"/>
        </w:rPr>
        <w:t xml:space="preserve"> description=</w:t>
      </w:r>
      <w:r w:rsidRPr="007F3CCA">
        <w:rPr>
          <w:rStyle w:val="StringTok"/>
          <w:lang w:val="en-US"/>
        </w:rPr>
        <w:t>"Party ID source is fixed"</w:t>
      </w:r>
      <w:r w:rsidRPr="007F3CCA">
        <w:rPr>
          <w:rStyle w:val="OtherTok"/>
          <w:lang w:val="en-US"/>
        </w:rPr>
        <w:t xml:space="preserve"> presence=</w:t>
      </w:r>
      <w:r w:rsidRPr="007F3CCA">
        <w:rPr>
          <w:rStyle w:val="StringTok"/>
          <w:lang w:val="en-US"/>
        </w:rPr>
        <w:t>"constant"</w:t>
      </w:r>
      <w:r w:rsidRPr="007F3CCA">
        <w:rPr>
          <w:lang w:val="en-US"/>
        </w:rPr>
        <w:br/>
      </w:r>
      <w:r w:rsidRPr="007F3CCA">
        <w:rPr>
          <w:rStyle w:val="OtherTok"/>
          <w:lang w:val="en-US"/>
        </w:rPr>
        <w:t xml:space="preserve"> valueRef=</w:t>
      </w:r>
      <w:r w:rsidRPr="007F3CCA">
        <w:rPr>
          <w:rStyle w:val="StringTok"/>
          <w:lang w:val="en-US"/>
        </w:rPr>
        <w:t>"PartyIDSourceEnum.GeneralIdentifier"</w:t>
      </w:r>
      <w:r w:rsidRPr="007F3CCA">
        <w:rPr>
          <w:rStyle w:val="NormalTok"/>
          <w:lang w:val="en-US"/>
        </w:rPr>
        <w:t xml:space="preserve"> </w:t>
      </w:r>
      <w:r w:rsidRPr="007F3CCA">
        <w:rPr>
          <w:rStyle w:val="KeywordTok"/>
          <w:lang w:val="en-US"/>
        </w:rPr>
        <w:t>/&gt;</w:t>
      </w:r>
    </w:p>
    <w:p w14:paraId="55CF9455" w14:textId="77777777" w:rsidR="009B70FE" w:rsidRDefault="00E33E19">
      <w:pPr>
        <w:pStyle w:val="Heading3"/>
      </w:pPr>
      <w:bookmarkStart w:id="671" w:name="boolean-encoding"/>
      <w:bookmarkStart w:id="672" w:name="_Toc57061914"/>
      <w:bookmarkStart w:id="673" w:name="_Toc54858877"/>
      <w:r>
        <w:t>Boolean encoding</w:t>
      </w:r>
      <w:bookmarkEnd w:id="671"/>
      <w:bookmarkEnd w:id="672"/>
      <w:bookmarkEnd w:id="673"/>
    </w:p>
    <w:p w14:paraId="177A5793" w14:textId="77777777" w:rsidR="009B70FE" w:rsidRDefault="00E33E19">
      <w:pPr>
        <w:pStyle w:val="FirstParagraph"/>
      </w:pPr>
      <w:r>
        <w:t>A Boolean field is a special enumeration with predefined valid values: true and false. Like a standard enumeration, an optional Boolean field may have nullValue that indicates that the field is null (or not applicable).</w:t>
      </w:r>
    </w:p>
    <w:p w14:paraId="4B7E5BF2" w14:textId="77777777" w:rsidR="009B70FE" w:rsidRDefault="00E33E19">
      <w:pPr>
        <w:pStyle w:val="BodyText"/>
      </w:pPr>
      <w:r>
        <w:t>Standard encoding specifications for required and optional Boolean fields</w:t>
      </w:r>
    </w:p>
    <w:p w14:paraId="499A3FEF" w14:textId="77777777" w:rsidR="009B70FE" w:rsidRPr="007F3CCA" w:rsidRDefault="00E33E19">
      <w:pPr>
        <w:pStyle w:val="SourceCode"/>
        <w:rPr>
          <w:lang w:val="en-US"/>
        </w:rPr>
      </w:pPr>
      <w:r w:rsidRPr="007F3CCA">
        <w:rPr>
          <w:rStyle w:val="KeywordTok"/>
          <w:lang w:val="en-US"/>
        </w:rPr>
        <w:t>&lt;enum</w:t>
      </w:r>
      <w:r w:rsidRPr="007F3CCA">
        <w:rPr>
          <w:rStyle w:val="OtherTok"/>
          <w:lang w:val="en-US"/>
        </w:rPr>
        <w:t xml:space="preserve"> name=</w:t>
      </w:r>
      <w:r w:rsidRPr="007F3CCA">
        <w:rPr>
          <w:rStyle w:val="StringTok"/>
          <w:lang w:val="en-US"/>
        </w:rPr>
        <w:t>"booleanEnum"</w:t>
      </w:r>
      <w:r w:rsidRPr="007F3CCA">
        <w:rPr>
          <w:rStyle w:val="OtherTok"/>
          <w:lang w:val="en-US"/>
        </w:rPr>
        <w:t xml:space="preserve"> encodingType=</w:t>
      </w:r>
      <w:r w:rsidRPr="007F3CCA">
        <w:rPr>
          <w:rStyle w:val="StringTok"/>
          <w:lang w:val="en-US"/>
        </w:rPr>
        <w:t>"uint8"</w:t>
      </w:r>
      <w:r w:rsidRPr="007F3CCA">
        <w:rPr>
          <w:rStyle w:val="OtherTok"/>
          <w:lang w:val="en-US"/>
        </w:rPr>
        <w:t xml:space="preserve"> semanticType=</w:t>
      </w:r>
      <w:r w:rsidRPr="007F3CCA">
        <w:rPr>
          <w:rStyle w:val="StringTok"/>
          <w:lang w:val="en-US"/>
        </w:rPr>
        <w:t>"Boolean"</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"false"</w:t>
      </w:r>
      <w:r w:rsidRPr="007F3CCA">
        <w:rPr>
          <w:rStyle w:val="KeywordTok"/>
          <w:lang w:val="en-US"/>
        </w:rPr>
        <w:t>&gt;</w:t>
      </w:r>
      <w:r w:rsidRPr="007F3CCA">
        <w:rPr>
          <w:rStyle w:val="NormalTok"/>
          <w:lang w:val="en-US"/>
        </w:rPr>
        <w:t>0</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"true"</w:t>
      </w:r>
      <w:r w:rsidRPr="007F3CCA">
        <w:rPr>
          <w:rStyle w:val="KeywordTok"/>
          <w:lang w:val="en-US"/>
        </w:rPr>
        <w:t>&gt;</w:t>
      </w:r>
      <w:r w:rsidRPr="007F3CCA">
        <w:rPr>
          <w:rStyle w:val="NormalTok"/>
          <w:lang w:val="en-US"/>
        </w:rPr>
        <w:t>1</w:t>
      </w:r>
      <w:r w:rsidRPr="007F3CCA">
        <w:rPr>
          <w:rStyle w:val="KeywordTok"/>
          <w:lang w:val="en-US"/>
        </w:rPr>
        <w:t>&lt;/validValue&gt;</w:t>
      </w:r>
      <w:r w:rsidRPr="007F3CCA">
        <w:rPr>
          <w:lang w:val="en-US"/>
        </w:rPr>
        <w:br/>
      </w:r>
      <w:r w:rsidRPr="007F3CCA">
        <w:rPr>
          <w:rStyle w:val="KeywordTok"/>
          <w:lang w:val="en-US"/>
        </w:rPr>
        <w:t>&lt;/enum&gt;</w:t>
      </w:r>
      <w:r w:rsidRPr="007F3CCA">
        <w:rPr>
          <w:lang w:val="en-US"/>
        </w:rPr>
        <w:br/>
      </w:r>
      <w:r w:rsidRPr="007F3CCA">
        <w:rPr>
          <w:lang w:val="en-US"/>
        </w:rPr>
        <w:br/>
      </w:r>
      <w:r w:rsidRPr="007F3CCA">
        <w:rPr>
          <w:rStyle w:val="KeywordTok"/>
          <w:lang w:val="en-US"/>
        </w:rPr>
        <w:t>&lt;enum</w:t>
      </w:r>
      <w:r w:rsidRPr="007F3CCA">
        <w:rPr>
          <w:rStyle w:val="OtherTok"/>
          <w:lang w:val="en-US"/>
        </w:rPr>
        <w:t xml:space="preserve"> name=</w:t>
      </w:r>
      <w:r w:rsidRPr="007F3CCA">
        <w:rPr>
          <w:rStyle w:val="StringTok"/>
          <w:lang w:val="en-US"/>
        </w:rPr>
        <w:t>"optionalBoolean"</w:t>
      </w:r>
      <w:r w:rsidRPr="007F3CCA">
        <w:rPr>
          <w:rStyle w:val="OtherTok"/>
          <w:lang w:val="en-US"/>
        </w:rPr>
        <w:t xml:space="preserve"> encodingType=</w:t>
      </w:r>
      <w:r w:rsidRPr="007F3CCA">
        <w:rPr>
          <w:rStyle w:val="StringTok"/>
          <w:lang w:val="en-US"/>
        </w:rPr>
        <w:t>"uint8"</w:t>
      </w:r>
      <w:r w:rsidRPr="007F3CCA">
        <w:rPr>
          <w:rStyle w:val="OtherTok"/>
          <w:lang w:val="en-US"/>
        </w:rPr>
        <w:t xml:space="preserve"> semanticType=</w:t>
      </w:r>
      <w:r w:rsidRPr="007F3CCA">
        <w:rPr>
          <w:rStyle w:val="StringTok"/>
          <w:lang w:val="en-US"/>
        </w:rPr>
        <w:t>"Boolean"</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"false"</w:t>
      </w:r>
      <w:r w:rsidRPr="007F3CCA">
        <w:rPr>
          <w:rStyle w:val="KeywordTok"/>
          <w:lang w:val="en-US"/>
        </w:rPr>
        <w:t>&gt;</w:t>
      </w:r>
      <w:r w:rsidRPr="007F3CCA">
        <w:rPr>
          <w:rStyle w:val="NormalTok"/>
          <w:lang w:val="en-US"/>
        </w:rPr>
        <w:t>0</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"true"</w:t>
      </w:r>
      <w:r w:rsidRPr="007F3CCA">
        <w:rPr>
          <w:rStyle w:val="KeywordTok"/>
          <w:lang w:val="en-US"/>
        </w:rPr>
        <w:t>&gt;</w:t>
      </w:r>
      <w:r w:rsidRPr="007F3CCA">
        <w:rPr>
          <w:rStyle w:val="NormalTok"/>
          <w:lang w:val="en-US"/>
        </w:rPr>
        <w:t>1</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"nullValue"</w:t>
      </w:r>
      <w:r w:rsidRPr="007F3CCA">
        <w:rPr>
          <w:rStyle w:val="KeywordTok"/>
          <w:lang w:val="en-US"/>
        </w:rPr>
        <w:t>&gt;</w:t>
      </w:r>
      <w:r w:rsidRPr="007F3CCA">
        <w:rPr>
          <w:rStyle w:val="NormalTok"/>
          <w:lang w:val="en-US"/>
        </w:rPr>
        <w:t>255</w:t>
      </w:r>
      <w:r w:rsidRPr="007F3CCA">
        <w:rPr>
          <w:rStyle w:val="KeywordTok"/>
          <w:lang w:val="en-US"/>
        </w:rPr>
        <w:t>&lt;/validValue&gt;</w:t>
      </w:r>
      <w:r w:rsidRPr="007F3CCA">
        <w:rPr>
          <w:lang w:val="en-US"/>
        </w:rPr>
        <w:br/>
      </w:r>
      <w:r w:rsidRPr="007F3CCA">
        <w:rPr>
          <w:rStyle w:val="KeywordTok"/>
          <w:lang w:val="en-US"/>
        </w:rPr>
        <w:t>&lt;/enum&gt;</w:t>
      </w:r>
    </w:p>
    <w:p w14:paraId="3D9398AE" w14:textId="77777777" w:rsidR="009B70FE" w:rsidRDefault="00E33E19">
      <w:pPr>
        <w:pStyle w:val="FirstParagraph"/>
      </w:pPr>
      <w:r>
        <w:t>Example optional Boolean field</w:t>
      </w:r>
    </w:p>
    <w:p w14:paraId="6255116B" w14:textId="77777777" w:rsidR="009B70FE" w:rsidRPr="007F3CCA" w:rsidRDefault="00E33E19">
      <w:pPr>
        <w:pStyle w:val="SourceCode"/>
        <w:rPr>
          <w:lang w:val="en-US"/>
        </w:rPr>
      </w:pPr>
      <w:r w:rsidRPr="007F3CCA">
        <w:rPr>
          <w:rStyle w:val="KeywordTok"/>
          <w:lang w:val="en-US"/>
        </w:rPr>
        <w:t>&lt;field</w:t>
      </w:r>
      <w:r w:rsidRPr="007F3CCA">
        <w:rPr>
          <w:rStyle w:val="OtherTok"/>
          <w:lang w:val="en-US"/>
        </w:rPr>
        <w:t xml:space="preserve"> type=</w:t>
      </w:r>
      <w:r w:rsidRPr="007F3CCA">
        <w:rPr>
          <w:rStyle w:val="StringTok"/>
          <w:lang w:val="en-US"/>
        </w:rPr>
        <w:t>"optionalBoolean"</w:t>
      </w:r>
      <w:r w:rsidRPr="007F3CCA">
        <w:rPr>
          <w:rStyle w:val="OtherTok"/>
          <w:lang w:val="en-US"/>
        </w:rPr>
        <w:t xml:space="preserve"> name=</w:t>
      </w:r>
      <w:r w:rsidRPr="007F3CCA">
        <w:rPr>
          <w:rStyle w:val="StringTok"/>
          <w:lang w:val="en-US"/>
        </w:rPr>
        <w:t>"SolicitedFlag"</w:t>
      </w:r>
      <w:r w:rsidRPr="007F3CCA">
        <w:rPr>
          <w:rStyle w:val="OtherTok"/>
          <w:lang w:val="en-US"/>
        </w:rPr>
        <w:t xml:space="preserve"> id=</w:t>
      </w:r>
      <w:r w:rsidRPr="007F3CCA">
        <w:rPr>
          <w:rStyle w:val="StringTok"/>
          <w:lang w:val="en-US"/>
        </w:rPr>
        <w:t>"377"</w:t>
      </w:r>
      <w:r w:rsidRPr="007F3CCA">
        <w:rPr>
          <w:rStyle w:val="NormalTok"/>
          <w:lang w:val="en-US"/>
        </w:rPr>
        <w:t xml:space="preserve"> </w:t>
      </w:r>
      <w:r w:rsidRPr="007F3CCA">
        <w:rPr>
          <w:rStyle w:val="KeywordTok"/>
          <w:lang w:val="en-US"/>
        </w:rPr>
        <w:t>/&gt;</w:t>
      </w:r>
    </w:p>
    <w:p w14:paraId="748A1746" w14:textId="77777777" w:rsidR="009B70FE" w:rsidRDefault="00E33E19">
      <w:pPr>
        <w:pStyle w:val="FirstParagraph"/>
      </w:pPr>
      <w:r>
        <w:t>Wire format of true value as hexadecimal</w:t>
      </w:r>
    </w:p>
    <w:p w14:paraId="70ABDDB9" w14:textId="77777777" w:rsidR="009B70FE" w:rsidRDefault="00E33E19">
      <w:pPr>
        <w:pStyle w:val="BodyText"/>
      </w:pPr>
      <w:r>
        <w:rPr>
          <w:rStyle w:val="VerbatimChar"/>
        </w:rPr>
        <w:t>01</w:t>
      </w:r>
    </w:p>
    <w:p w14:paraId="0C6607CF" w14:textId="77777777" w:rsidR="009B70FE" w:rsidRDefault="00E33E19">
      <w:pPr>
        <w:pStyle w:val="BodyText"/>
      </w:pPr>
      <w:r>
        <w:t>Wire format of false value as hexadecimal</w:t>
      </w:r>
    </w:p>
    <w:p w14:paraId="41463E95" w14:textId="77777777" w:rsidR="009B70FE" w:rsidRDefault="00E33E19">
      <w:pPr>
        <w:pStyle w:val="BodyText"/>
      </w:pPr>
      <w:r>
        <w:rPr>
          <w:rStyle w:val="VerbatimChar"/>
        </w:rPr>
        <w:t>00</w:t>
      </w:r>
    </w:p>
    <w:p w14:paraId="3EDB9E50" w14:textId="77777777" w:rsidR="009B70FE" w:rsidRDefault="00E33E19">
      <w:pPr>
        <w:pStyle w:val="BodyText"/>
      </w:pPr>
      <w:r>
        <w:t>Wire format of null Boolean (or N/A) value as hexadecimal</w:t>
      </w:r>
    </w:p>
    <w:p w14:paraId="0A554825" w14:textId="77777777" w:rsidR="009B70FE" w:rsidRDefault="00E33E19">
      <w:pPr>
        <w:pStyle w:val="BodyText"/>
      </w:pPr>
      <w:r>
        <w:rPr>
          <w:rStyle w:val="VerbatimChar"/>
        </w:rPr>
        <w:t>ff</w:t>
      </w:r>
    </w:p>
    <w:p w14:paraId="04BD6832" w14:textId="77777777" w:rsidR="009B70FE" w:rsidRDefault="00E33E19">
      <w:pPr>
        <w:pStyle w:val="Heading2"/>
      </w:pPr>
      <w:bookmarkStart w:id="674" w:name="multi-value-choice-encoding"/>
      <w:bookmarkStart w:id="675" w:name="_Toc57061915"/>
      <w:bookmarkStart w:id="676" w:name="_Toc54858878"/>
      <w:r>
        <w:t>Multi-value choice encoding</w:t>
      </w:r>
      <w:bookmarkEnd w:id="674"/>
      <w:bookmarkEnd w:id="675"/>
      <w:bookmarkEnd w:id="676"/>
    </w:p>
    <w:p w14:paraId="7152F4D7" w14:textId="77777777" w:rsidR="009B70FE" w:rsidRDefault="00E33E19">
      <w:pPr>
        <w:pStyle w:val="FirstParagraph"/>
      </w:pPr>
      <w:r>
        <w:t>A multi-value field conveys a choice of zero or more non-exclusive valid values.</w:t>
      </w:r>
    </w:p>
    <w:p w14:paraId="1687E288" w14:textId="77777777" w:rsidR="009B70FE" w:rsidRDefault="00E33E19">
      <w:pPr>
        <w:pStyle w:val="Heading3"/>
      </w:pPr>
      <w:bookmarkStart w:id="677" w:name="primitive-type-encodings-2"/>
      <w:bookmarkStart w:id="678" w:name="_Toc57061916"/>
      <w:bookmarkStart w:id="679" w:name="_Toc54858879"/>
      <w:r>
        <w:lastRenderedPageBreak/>
        <w:t>Primitive type encodings</w:t>
      </w:r>
      <w:bookmarkEnd w:id="677"/>
      <w:bookmarkEnd w:id="678"/>
      <w:bookmarkEnd w:id="679"/>
    </w:p>
    <w:p w14:paraId="760A29C9" w14:textId="77777777" w:rsidR="009B70FE" w:rsidRDefault="00E33E19">
      <w:pPr>
        <w:pStyle w:val="FirstParagraph"/>
      </w:pPr>
      <w:r>
        <w:t>The binary encoding uses a bitset (a fixed-size sequence of bits, also known as bitmap, bit array or bit vector) to represent up to 64 possible choices. The encoding is backed by an unsigned integer. The smallest unsigned primitive type should be selected that can contain the number of valid choices.</w:t>
      </w:r>
    </w:p>
    <w:tbl>
      <w:tblPr>
        <w:tblStyle w:val="Table"/>
        <w:tblW w:w="0" w:type="pct"/>
        <w:tblLook w:val="07E0" w:firstRow="1" w:lastRow="1" w:firstColumn="1" w:lastColumn="1" w:noHBand="1" w:noVBand="1"/>
      </w:tblPr>
      <w:tblGrid>
        <w:gridCol w:w="1386"/>
        <w:gridCol w:w="2108"/>
        <w:gridCol w:w="1461"/>
        <w:gridCol w:w="2638"/>
      </w:tblGrid>
      <w:tr w:rsidR="009B70FE" w14:paraId="1888990B"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EF1EE90" w14:textId="77777777" w:rsidR="009B70FE" w:rsidRDefault="00E33E19">
            <w:pPr>
              <w:pStyle w:val="Compact"/>
            </w:pPr>
            <w:r>
              <w:t>Primitive type</w:t>
            </w:r>
          </w:p>
        </w:tc>
        <w:tc>
          <w:tcPr>
            <w:tcW w:w="0" w:type="auto"/>
            <w:tcBorders>
              <w:bottom w:val="single" w:sz="0" w:space="0" w:color="auto"/>
            </w:tcBorders>
            <w:vAlign w:val="bottom"/>
          </w:tcPr>
          <w:p w14:paraId="225A15E8" w14:textId="77777777" w:rsidR="009B70FE" w:rsidRDefault="00E33E19">
            <w:pPr>
              <w:pStyle w:val="Compact"/>
            </w:pPr>
            <w:r>
              <w:t>Description</w:t>
            </w:r>
          </w:p>
        </w:tc>
        <w:tc>
          <w:tcPr>
            <w:tcW w:w="0" w:type="auto"/>
            <w:tcBorders>
              <w:bottom w:val="single" w:sz="0" w:space="0" w:color="auto"/>
            </w:tcBorders>
            <w:vAlign w:val="bottom"/>
          </w:tcPr>
          <w:p w14:paraId="7507280A" w14:textId="77777777" w:rsidR="009B70FE" w:rsidRDefault="00E33E19">
            <w:pPr>
              <w:pStyle w:val="Compact"/>
              <w:jc w:val="right"/>
            </w:pPr>
            <w:r>
              <w:t>Length (octets)</w:t>
            </w:r>
          </w:p>
        </w:tc>
        <w:tc>
          <w:tcPr>
            <w:tcW w:w="0" w:type="auto"/>
            <w:tcBorders>
              <w:bottom w:val="single" w:sz="0" w:space="0" w:color="auto"/>
            </w:tcBorders>
            <w:vAlign w:val="bottom"/>
          </w:tcPr>
          <w:p w14:paraId="2E9801C4" w14:textId="77777777" w:rsidR="009B70FE" w:rsidRDefault="00E33E19">
            <w:pPr>
              <w:pStyle w:val="Compact"/>
              <w:jc w:val="right"/>
            </w:pPr>
            <w:r>
              <w:t>Maximum number of choices</w:t>
            </w:r>
          </w:p>
        </w:tc>
      </w:tr>
      <w:tr w:rsidR="009B70FE" w14:paraId="78736571" w14:textId="77777777">
        <w:tc>
          <w:tcPr>
            <w:tcW w:w="0" w:type="auto"/>
          </w:tcPr>
          <w:p w14:paraId="4B63F07F" w14:textId="77777777" w:rsidR="009B70FE" w:rsidRDefault="00E33E19">
            <w:pPr>
              <w:pStyle w:val="Compact"/>
            </w:pPr>
            <w:r>
              <w:t>uint8</w:t>
            </w:r>
          </w:p>
        </w:tc>
        <w:tc>
          <w:tcPr>
            <w:tcW w:w="0" w:type="auto"/>
          </w:tcPr>
          <w:p w14:paraId="540E0623" w14:textId="77777777" w:rsidR="009B70FE" w:rsidRDefault="00E33E19">
            <w:pPr>
              <w:pStyle w:val="Compact"/>
            </w:pPr>
            <w:r>
              <w:t>8-bit unsigned integer</w:t>
            </w:r>
          </w:p>
        </w:tc>
        <w:tc>
          <w:tcPr>
            <w:tcW w:w="0" w:type="auto"/>
          </w:tcPr>
          <w:p w14:paraId="390E49ED" w14:textId="77777777" w:rsidR="009B70FE" w:rsidRDefault="00E33E19">
            <w:pPr>
              <w:pStyle w:val="Compact"/>
              <w:jc w:val="right"/>
            </w:pPr>
            <w:r>
              <w:t>1</w:t>
            </w:r>
          </w:p>
        </w:tc>
        <w:tc>
          <w:tcPr>
            <w:tcW w:w="0" w:type="auto"/>
          </w:tcPr>
          <w:p w14:paraId="7436E16F" w14:textId="77777777" w:rsidR="009B70FE" w:rsidRDefault="00E33E19">
            <w:pPr>
              <w:pStyle w:val="Compact"/>
              <w:jc w:val="right"/>
            </w:pPr>
            <w:r>
              <w:t>8</w:t>
            </w:r>
          </w:p>
        </w:tc>
      </w:tr>
      <w:tr w:rsidR="009B70FE" w14:paraId="2577976D" w14:textId="77777777">
        <w:tc>
          <w:tcPr>
            <w:tcW w:w="0" w:type="auto"/>
          </w:tcPr>
          <w:p w14:paraId="7E07A5A5" w14:textId="77777777" w:rsidR="009B70FE" w:rsidRDefault="00E33E19">
            <w:pPr>
              <w:pStyle w:val="Compact"/>
            </w:pPr>
            <w:r>
              <w:t>uint16</w:t>
            </w:r>
          </w:p>
        </w:tc>
        <w:tc>
          <w:tcPr>
            <w:tcW w:w="0" w:type="auto"/>
          </w:tcPr>
          <w:p w14:paraId="066AA60D" w14:textId="77777777" w:rsidR="009B70FE" w:rsidRDefault="00E33E19">
            <w:pPr>
              <w:pStyle w:val="Compact"/>
            </w:pPr>
            <w:r>
              <w:t>16-bit unsigned integer</w:t>
            </w:r>
          </w:p>
        </w:tc>
        <w:tc>
          <w:tcPr>
            <w:tcW w:w="0" w:type="auto"/>
          </w:tcPr>
          <w:p w14:paraId="447104FB" w14:textId="77777777" w:rsidR="009B70FE" w:rsidRDefault="00E33E19">
            <w:pPr>
              <w:pStyle w:val="Compact"/>
              <w:jc w:val="right"/>
            </w:pPr>
            <w:r>
              <w:t>2</w:t>
            </w:r>
          </w:p>
        </w:tc>
        <w:tc>
          <w:tcPr>
            <w:tcW w:w="0" w:type="auto"/>
          </w:tcPr>
          <w:p w14:paraId="3ED8FD3B" w14:textId="77777777" w:rsidR="009B70FE" w:rsidRDefault="00E33E19">
            <w:pPr>
              <w:pStyle w:val="Compact"/>
              <w:jc w:val="right"/>
            </w:pPr>
            <w:r>
              <w:t>16</w:t>
            </w:r>
          </w:p>
        </w:tc>
      </w:tr>
      <w:tr w:rsidR="009B70FE" w14:paraId="330DAB68" w14:textId="77777777">
        <w:tc>
          <w:tcPr>
            <w:tcW w:w="0" w:type="auto"/>
          </w:tcPr>
          <w:p w14:paraId="77F90603" w14:textId="77777777" w:rsidR="009B70FE" w:rsidRDefault="00E33E19">
            <w:pPr>
              <w:pStyle w:val="Compact"/>
            </w:pPr>
            <w:r>
              <w:t>uint32</w:t>
            </w:r>
          </w:p>
        </w:tc>
        <w:tc>
          <w:tcPr>
            <w:tcW w:w="0" w:type="auto"/>
          </w:tcPr>
          <w:p w14:paraId="2768A3FE" w14:textId="77777777" w:rsidR="009B70FE" w:rsidRDefault="00E33E19">
            <w:pPr>
              <w:pStyle w:val="Compact"/>
            </w:pPr>
            <w:r>
              <w:t>32-bit unsigned integer</w:t>
            </w:r>
          </w:p>
        </w:tc>
        <w:tc>
          <w:tcPr>
            <w:tcW w:w="0" w:type="auto"/>
          </w:tcPr>
          <w:p w14:paraId="74680756" w14:textId="77777777" w:rsidR="009B70FE" w:rsidRDefault="00E33E19">
            <w:pPr>
              <w:pStyle w:val="Compact"/>
              <w:jc w:val="right"/>
            </w:pPr>
            <w:r>
              <w:t>4</w:t>
            </w:r>
          </w:p>
        </w:tc>
        <w:tc>
          <w:tcPr>
            <w:tcW w:w="0" w:type="auto"/>
          </w:tcPr>
          <w:p w14:paraId="55EE53B2" w14:textId="77777777" w:rsidR="009B70FE" w:rsidRDefault="00E33E19">
            <w:pPr>
              <w:pStyle w:val="Compact"/>
              <w:jc w:val="right"/>
            </w:pPr>
            <w:r>
              <w:t>32</w:t>
            </w:r>
          </w:p>
        </w:tc>
      </w:tr>
      <w:tr w:rsidR="009B70FE" w14:paraId="6FEF000C" w14:textId="77777777">
        <w:tc>
          <w:tcPr>
            <w:tcW w:w="0" w:type="auto"/>
          </w:tcPr>
          <w:p w14:paraId="2E758328" w14:textId="77777777" w:rsidR="009B70FE" w:rsidRDefault="00E33E19">
            <w:pPr>
              <w:pStyle w:val="Compact"/>
            </w:pPr>
            <w:r>
              <w:t>uint64</w:t>
            </w:r>
          </w:p>
        </w:tc>
        <w:tc>
          <w:tcPr>
            <w:tcW w:w="0" w:type="auto"/>
          </w:tcPr>
          <w:p w14:paraId="6D356F38" w14:textId="77777777" w:rsidR="009B70FE" w:rsidRDefault="00E33E19">
            <w:pPr>
              <w:pStyle w:val="Compact"/>
            </w:pPr>
            <w:r>
              <w:t>64-bit unsigned integer</w:t>
            </w:r>
          </w:p>
        </w:tc>
        <w:tc>
          <w:tcPr>
            <w:tcW w:w="0" w:type="auto"/>
          </w:tcPr>
          <w:p w14:paraId="35F8A171" w14:textId="77777777" w:rsidR="009B70FE" w:rsidRDefault="00E33E19">
            <w:pPr>
              <w:pStyle w:val="Compact"/>
              <w:jc w:val="right"/>
            </w:pPr>
            <w:r>
              <w:t>8</w:t>
            </w:r>
          </w:p>
        </w:tc>
        <w:tc>
          <w:tcPr>
            <w:tcW w:w="0" w:type="auto"/>
          </w:tcPr>
          <w:p w14:paraId="1E564DAF" w14:textId="77777777" w:rsidR="009B70FE" w:rsidRDefault="00E33E19">
            <w:pPr>
              <w:pStyle w:val="Compact"/>
              <w:jc w:val="right"/>
            </w:pPr>
            <w:r>
              <w:t>64</w:t>
            </w:r>
          </w:p>
        </w:tc>
      </w:tr>
    </w:tbl>
    <w:p w14:paraId="3EE1C585" w14:textId="650E87C8" w:rsidR="009B70FE" w:rsidRDefault="00E33E19">
      <w:pPr>
        <w:pStyle w:val="BodyText"/>
      </w:pPr>
      <w:r>
        <w:t xml:space="preserve">Like other integer-backed encodings, multi-value encodings follow the byte order specified by message schema when serializing to the wire. See section </w:t>
      </w:r>
      <w:hyperlink w:anchor="messageschema-attributes">
        <w:r>
          <w:rPr>
            <w:rStyle w:val="Hyperlink"/>
            <w:i/>
          </w:rPr>
          <w:t>Message schema attributes</w:t>
        </w:r>
      </w:hyperlink>
      <w:del w:id="680" w:author="Errata" w:date="2020-11-24T10:42:00Z">
        <w:r w:rsidR="005413C0">
          <w:delText>4.3.1</w:delText>
        </w:r>
      </w:del>
      <w:r>
        <w:t xml:space="preserve"> for </w:t>
      </w:r>
      <w:ins w:id="681" w:author="Errata" w:date="2020-11-24T10:42:00Z">
        <w:r>
          <w:t xml:space="preserve">the </w:t>
        </w:r>
      </w:ins>
      <w:r>
        <w:t>specification</w:t>
      </w:r>
      <w:del w:id="682" w:author="Errata" w:date="2020-11-24T10:42:00Z">
        <w:r w:rsidR="005413C0">
          <w:delText xml:space="preserve"> of message schema attributes</w:delText>
        </w:r>
      </w:del>
      <w:r>
        <w:t>, including byteOrder.</w:t>
      </w:r>
    </w:p>
    <w:p w14:paraId="76634E37" w14:textId="77777777" w:rsidR="009B70FE" w:rsidRDefault="00E33E19">
      <w:pPr>
        <w:pStyle w:val="Heading3"/>
      </w:pPr>
      <w:bookmarkStart w:id="683" w:name="value-encoding-1"/>
      <w:bookmarkStart w:id="684" w:name="_Toc57061917"/>
      <w:bookmarkStart w:id="685" w:name="_Toc54858880"/>
      <w:r>
        <w:t>Value encoding</w:t>
      </w:r>
      <w:bookmarkEnd w:id="683"/>
      <w:bookmarkEnd w:id="684"/>
      <w:bookmarkEnd w:id="685"/>
    </w:p>
    <w:p w14:paraId="5ABC7815" w14:textId="77777777" w:rsidR="009B70FE" w:rsidRDefault="00E33E19">
      <w:pPr>
        <w:pStyle w:val="FirstParagraph"/>
      </w:pPr>
      <w:r>
        <w:t>Each choice is assigned a bit of the primitive integer encoding, starting with the least significant bit. For each choice the value is selected or not, depending on whether it corresponding bit is set or cleared.</w:t>
      </w:r>
    </w:p>
    <w:p w14:paraId="0B57B13F" w14:textId="77777777" w:rsidR="009B70FE" w:rsidRDefault="00E33E19">
      <w:pPr>
        <w:pStyle w:val="BodyText"/>
      </w:pPr>
      <w:r>
        <w:t>Any remaining unassigned bits in an octet should be cleared.</w:t>
      </w:r>
    </w:p>
    <w:p w14:paraId="3E377BC7" w14:textId="77777777" w:rsidR="009B70FE" w:rsidRDefault="00E33E19">
      <w:pPr>
        <w:pStyle w:val="BodyText"/>
      </w:pPr>
      <w:r>
        <w:t>There is no explicit null value for multi-value choice encoding other than to set all bits off when no choices are selected.</w:t>
      </w:r>
    </w:p>
    <w:p w14:paraId="71945C7A" w14:textId="77777777" w:rsidR="009B70FE" w:rsidRDefault="00E33E19">
      <w:pPr>
        <w:pStyle w:val="Heading3"/>
      </w:pPr>
      <w:bookmarkStart w:id="686" w:name="X4514b94f8d1bb0eefae4f3422aa05b32674e53e"/>
      <w:bookmarkStart w:id="687" w:name="_Toc57061918"/>
      <w:bookmarkStart w:id="688" w:name="_Toc54858881"/>
      <w:r>
        <w:t>Encoding specification of multi-value choice</w:t>
      </w:r>
      <w:bookmarkEnd w:id="686"/>
      <w:bookmarkEnd w:id="687"/>
      <w:bookmarkEnd w:id="688"/>
    </w:p>
    <w:p w14:paraId="63ACB6B2" w14:textId="77777777" w:rsidR="009B70FE" w:rsidRDefault="00E33E19">
      <w:pPr>
        <w:pStyle w:val="FirstParagraph"/>
      </w:pPr>
      <w:r>
        <w:t xml:space="preserve">In a message schema, the choices are specified as </w:t>
      </w:r>
      <w:r>
        <w:rPr>
          <w:rStyle w:val="VerbatimChar"/>
        </w:rPr>
        <w:t>&lt;choice&gt;</w:t>
      </w:r>
      <w:r>
        <w:t xml:space="preserve"> members of an </w:t>
      </w:r>
      <w:r>
        <w:rPr>
          <w:rStyle w:val="VerbatimChar"/>
        </w:rPr>
        <w:t>&lt;set&gt;</w:t>
      </w:r>
      <w:r>
        <w:t xml:space="preserve"> element. Choices are assigned values as an ordinal of bits in the bit set. The first Choice “0” is assigned the least significant bit; choice “1” is the second bit, and so forth.</w:t>
      </w:r>
    </w:p>
    <w:p w14:paraId="73E9A699" w14:textId="77777777" w:rsidR="009B70FE" w:rsidRDefault="00E33E19">
      <w:pPr>
        <w:pStyle w:val="BodyText"/>
      </w:pPr>
      <w:r>
        <w:t>The name and value (bit position) must be unique for element of a set.</w:t>
      </w:r>
    </w:p>
    <w:p w14:paraId="65A936E9" w14:textId="77777777" w:rsidR="009B70FE" w:rsidRDefault="00E33E19">
      <w:pPr>
        <w:pStyle w:val="BodyText"/>
      </w:pPr>
      <w:r>
        <w:t xml:space="preserve">A </w:t>
      </w:r>
      <w:r>
        <w:rPr>
          <w:rStyle w:val="VerbatimChar"/>
        </w:rPr>
        <w:t>&lt;set&gt;</w:t>
      </w:r>
      <w:r>
        <w:t xml:space="preserve"> element must have an encodingType attribute to specify the wire format of its values. Two formats of encodingType are recognized :</w:t>
      </w:r>
    </w:p>
    <w:p w14:paraId="27AC8840" w14:textId="797C01FB" w:rsidR="009B70FE" w:rsidRDefault="00E33E19" w:rsidP="00E33E19">
      <w:pPr>
        <w:numPr>
          <w:ilvl w:val="0"/>
          <w:numId w:val="9"/>
        </w:numPr>
      </w:pPr>
      <w:r>
        <w:t xml:space="preserve">In-line style: the value of encodingType is its primitive </w:t>
      </w:r>
      <w:del w:id="689" w:author="Errata" w:date="2020-11-24T10:42:00Z">
        <w:r w:rsidR="005413C0">
          <w:delText>data type</w:delText>
        </w:r>
      </w:del>
      <w:ins w:id="690" w:author="Errata" w:date="2020-11-24T10:42:00Z">
        <w:r>
          <w:t>datatype</w:t>
        </w:r>
      </w:ins>
      <w:r>
        <w:t>.</w:t>
      </w:r>
    </w:p>
    <w:p w14:paraId="20F3BF8A" w14:textId="77777777" w:rsidR="009B70FE" w:rsidRDefault="00E33E19" w:rsidP="00E33E19">
      <w:pPr>
        <w:numPr>
          <w:ilvl w:val="0"/>
          <w:numId w:val="9"/>
        </w:numPr>
      </w:pPr>
      <w:r>
        <w:t xml:space="preserve">Reference style: the value of encodingType is the name of a </w:t>
      </w:r>
      <w:r>
        <w:rPr>
          <w:rStyle w:val="VerbatimChar"/>
        </w:rPr>
        <w:t>&lt;type&gt;</w:t>
      </w:r>
      <w:r>
        <w:t xml:space="preserve"> element that specifies the wire format.</w:t>
      </w:r>
    </w:p>
    <w:p w14:paraId="4207E521" w14:textId="77777777" w:rsidR="009B70FE" w:rsidRDefault="00E33E19">
      <w:pPr>
        <w:pStyle w:val="FirstParagraph"/>
      </w:pPr>
      <w:r>
        <w:t xml:space="preserve">The length of a </w:t>
      </w:r>
      <w:r>
        <w:rPr>
          <w:rStyle w:val="VerbatimChar"/>
        </w:rPr>
        <w:t>&lt;type&gt;</w:t>
      </w:r>
      <w:r>
        <w:t xml:space="preserve"> associated to an bitset must be 1. That is, bitsets should not be specified as arrays.</w:t>
      </w:r>
    </w:p>
    <w:p w14:paraId="43EDEE37" w14:textId="77777777" w:rsidR="009B70FE" w:rsidRDefault="00E33E19">
      <w:pPr>
        <w:pStyle w:val="Heading3"/>
      </w:pPr>
      <w:bookmarkStart w:id="691" w:name="multi-value-example"/>
      <w:bookmarkStart w:id="692" w:name="_Toc57061919"/>
      <w:bookmarkStart w:id="693" w:name="_Toc54858882"/>
      <w:r>
        <w:t>Multi-value example</w:t>
      </w:r>
      <w:bookmarkEnd w:id="691"/>
      <w:bookmarkEnd w:id="692"/>
      <w:bookmarkEnd w:id="693"/>
    </w:p>
    <w:p w14:paraId="19D89BE9" w14:textId="77777777" w:rsidR="009B70FE" w:rsidRDefault="00E33E19">
      <w:pPr>
        <w:pStyle w:val="FirstParagraph"/>
      </w:pPr>
      <w:r>
        <w:t>Example of a multi-value choice (was MultipleCharValue in tag-value encoding) Encoding type is in-line style.</w:t>
      </w:r>
    </w:p>
    <w:p w14:paraId="25E1EAA6" w14:textId="77777777" w:rsidR="009B70FE" w:rsidRPr="007F3CCA" w:rsidRDefault="00E33E19">
      <w:pPr>
        <w:pStyle w:val="SourceCode"/>
        <w:rPr>
          <w:lang w:val="en-US"/>
        </w:rPr>
      </w:pPr>
      <w:r w:rsidRPr="007F3CCA">
        <w:rPr>
          <w:rStyle w:val="KeywordTok"/>
          <w:lang w:val="en-US"/>
        </w:rPr>
        <w:t>&lt;set</w:t>
      </w:r>
      <w:r w:rsidRPr="007F3CCA">
        <w:rPr>
          <w:rStyle w:val="OtherTok"/>
          <w:lang w:val="en-US"/>
        </w:rPr>
        <w:t xml:space="preserve"> name=</w:t>
      </w:r>
      <w:r w:rsidRPr="007F3CCA">
        <w:rPr>
          <w:rStyle w:val="StringTok"/>
          <w:lang w:val="en-US"/>
        </w:rPr>
        <w:t>"FinancialStatusEnum"</w:t>
      </w:r>
      <w:r w:rsidRPr="007F3CCA">
        <w:rPr>
          <w:rStyle w:val="OtherTok"/>
          <w:lang w:val="en-US"/>
        </w:rPr>
        <w:t xml:space="preserve"> encodingType=</w:t>
      </w:r>
      <w:r w:rsidRPr="007F3CCA">
        <w:rPr>
          <w:rStyle w:val="StringTok"/>
          <w:lang w:val="en-US"/>
        </w:rPr>
        <w:t>"uint8"</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&lt;choice</w:t>
      </w:r>
      <w:r w:rsidRPr="007F3CCA">
        <w:rPr>
          <w:rStyle w:val="OtherTok"/>
          <w:lang w:val="en-US"/>
        </w:rPr>
        <w:t xml:space="preserve"> name=</w:t>
      </w:r>
      <w:r w:rsidRPr="007F3CCA">
        <w:rPr>
          <w:rStyle w:val="StringTok"/>
          <w:lang w:val="en-US"/>
        </w:rPr>
        <w:t>"Bankrupt"</w:t>
      </w:r>
      <w:r w:rsidRPr="007F3CCA">
        <w:rPr>
          <w:rStyle w:val="KeywordTok"/>
          <w:lang w:val="en-US"/>
        </w:rPr>
        <w:t>&gt;</w:t>
      </w:r>
      <w:r w:rsidRPr="007F3CCA">
        <w:rPr>
          <w:rStyle w:val="NormalTok"/>
          <w:lang w:val="en-US"/>
        </w:rPr>
        <w:t>0</w:t>
      </w:r>
      <w:r w:rsidRPr="007F3CCA">
        <w:rPr>
          <w:rStyle w:val="KeywordTok"/>
          <w:lang w:val="en-US"/>
        </w:rPr>
        <w:t>&lt;/choice&gt;</w:t>
      </w:r>
      <w:r w:rsidRPr="007F3CCA">
        <w:rPr>
          <w:lang w:val="en-US"/>
        </w:rPr>
        <w:br/>
      </w:r>
      <w:r w:rsidRPr="007F3CCA">
        <w:rPr>
          <w:rStyle w:val="NormalTok"/>
          <w:lang w:val="en-US"/>
        </w:rPr>
        <w:t xml:space="preserve">    </w:t>
      </w:r>
      <w:r w:rsidRPr="007F3CCA">
        <w:rPr>
          <w:rStyle w:val="KeywordTok"/>
          <w:lang w:val="en-US"/>
        </w:rPr>
        <w:t>&lt;choice</w:t>
      </w:r>
      <w:r w:rsidRPr="007F3CCA">
        <w:rPr>
          <w:rStyle w:val="OtherTok"/>
          <w:lang w:val="en-US"/>
        </w:rPr>
        <w:t xml:space="preserve"> name=</w:t>
      </w:r>
      <w:r w:rsidRPr="007F3CCA">
        <w:rPr>
          <w:rStyle w:val="StringTok"/>
          <w:lang w:val="en-US"/>
        </w:rPr>
        <w:t>"Pending delisting"</w:t>
      </w:r>
      <w:r w:rsidRPr="007F3CCA">
        <w:rPr>
          <w:rStyle w:val="KeywordTok"/>
          <w:lang w:val="en-US"/>
        </w:rPr>
        <w:t>&gt;</w:t>
      </w:r>
      <w:r w:rsidRPr="007F3CCA">
        <w:rPr>
          <w:rStyle w:val="NormalTok"/>
          <w:lang w:val="en-US"/>
        </w:rPr>
        <w:t>1</w:t>
      </w:r>
      <w:r w:rsidRPr="007F3CCA">
        <w:rPr>
          <w:rStyle w:val="KeywordTok"/>
          <w:lang w:val="en-US"/>
        </w:rPr>
        <w:t>&lt;/choice&gt;</w:t>
      </w:r>
      <w:r w:rsidRPr="007F3CCA">
        <w:rPr>
          <w:lang w:val="en-US"/>
        </w:rPr>
        <w:br/>
      </w:r>
      <w:r w:rsidRPr="007F3CCA">
        <w:rPr>
          <w:rStyle w:val="NormalTok"/>
          <w:lang w:val="en-US"/>
        </w:rPr>
        <w:t xml:space="preserve">    </w:t>
      </w:r>
      <w:r w:rsidRPr="007F3CCA">
        <w:rPr>
          <w:rStyle w:val="KeywordTok"/>
          <w:lang w:val="en-US"/>
        </w:rPr>
        <w:t>&lt;choice</w:t>
      </w:r>
      <w:r w:rsidRPr="007F3CCA">
        <w:rPr>
          <w:rStyle w:val="OtherTok"/>
          <w:lang w:val="en-US"/>
        </w:rPr>
        <w:t xml:space="preserve"> name=</w:t>
      </w:r>
      <w:r w:rsidRPr="007F3CCA">
        <w:rPr>
          <w:rStyle w:val="StringTok"/>
          <w:lang w:val="en-US"/>
        </w:rPr>
        <w:t>"Restricted"</w:t>
      </w:r>
      <w:r w:rsidRPr="007F3CCA">
        <w:rPr>
          <w:rStyle w:val="KeywordTok"/>
          <w:lang w:val="en-US"/>
        </w:rPr>
        <w:t>&gt;</w:t>
      </w:r>
      <w:r w:rsidRPr="007F3CCA">
        <w:rPr>
          <w:rStyle w:val="NormalTok"/>
          <w:lang w:val="en-US"/>
        </w:rPr>
        <w:t>2</w:t>
      </w:r>
      <w:r w:rsidRPr="007F3CCA">
        <w:rPr>
          <w:rStyle w:val="KeywordTok"/>
          <w:lang w:val="en-US"/>
        </w:rPr>
        <w:t>&lt;/choice&gt;</w:t>
      </w:r>
      <w:r w:rsidRPr="007F3CCA">
        <w:rPr>
          <w:lang w:val="en-US"/>
        </w:rPr>
        <w:br/>
      </w:r>
      <w:r w:rsidRPr="007F3CCA">
        <w:rPr>
          <w:rStyle w:val="KeywordTok"/>
          <w:lang w:val="en-US"/>
        </w:rPr>
        <w:t>&lt;/set&gt;</w:t>
      </w:r>
    </w:p>
    <w:p w14:paraId="66F3B433" w14:textId="77777777" w:rsidR="009B70FE" w:rsidRDefault="00E33E19">
      <w:pPr>
        <w:pStyle w:val="FirstParagraph"/>
      </w:pPr>
      <w:r>
        <w:t>Reference to type. This is equivalent to the example above.</w:t>
      </w:r>
    </w:p>
    <w:p w14:paraId="2E54F6D3"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"u8Bitset"</w:t>
      </w:r>
      <w:r w:rsidRPr="007F3CCA">
        <w:rPr>
          <w:rStyle w:val="OtherTok"/>
          <w:lang w:val="en-US"/>
        </w:rPr>
        <w:t xml:space="preserve"> primitiveType=</w:t>
      </w:r>
      <w:r w:rsidRPr="007F3CCA">
        <w:rPr>
          <w:rStyle w:val="StringTok"/>
          <w:lang w:val="en-US"/>
        </w:rPr>
        <w:t>"uint8"</w:t>
      </w:r>
      <w:r w:rsidRPr="007F3CCA">
        <w:rPr>
          <w:rStyle w:val="KeywordTok"/>
          <w:lang w:val="en-US"/>
        </w:rPr>
        <w:t>/&gt;</w:t>
      </w:r>
      <w:r w:rsidRPr="007F3CCA">
        <w:rPr>
          <w:lang w:val="en-US"/>
        </w:rPr>
        <w:br/>
      </w:r>
      <w:r w:rsidRPr="007F3CCA">
        <w:rPr>
          <w:lang w:val="en-US"/>
        </w:rPr>
        <w:br/>
      </w:r>
      <w:r w:rsidRPr="007F3CCA">
        <w:rPr>
          <w:rStyle w:val="KeywordTok"/>
          <w:lang w:val="en-US"/>
        </w:rPr>
        <w:t>&lt;set</w:t>
      </w:r>
      <w:r w:rsidRPr="007F3CCA">
        <w:rPr>
          <w:rStyle w:val="OtherTok"/>
          <w:lang w:val="en-US"/>
        </w:rPr>
        <w:t xml:space="preserve"> name=</w:t>
      </w:r>
      <w:r w:rsidRPr="007F3CCA">
        <w:rPr>
          <w:rStyle w:val="StringTok"/>
          <w:lang w:val="en-US"/>
        </w:rPr>
        <w:t>"FinancialStatusEnum"</w:t>
      </w:r>
      <w:r w:rsidRPr="007F3CCA">
        <w:rPr>
          <w:rStyle w:val="OtherTok"/>
          <w:lang w:val="en-US"/>
        </w:rPr>
        <w:t xml:space="preserve"> encodingType=</w:t>
      </w:r>
      <w:r w:rsidRPr="007F3CCA">
        <w:rPr>
          <w:rStyle w:val="StringTok"/>
          <w:lang w:val="en-US"/>
        </w:rPr>
        <w:t>"u8Bitset"</w:t>
      </w:r>
      <w:r w:rsidRPr="007F3CCA">
        <w:rPr>
          <w:rStyle w:val="KeywordTok"/>
          <w:lang w:val="en-US"/>
        </w:rPr>
        <w:t>&gt;</w:t>
      </w:r>
      <w:r w:rsidRPr="007F3CCA">
        <w:rPr>
          <w:lang w:val="en-US"/>
        </w:rPr>
        <w:br/>
      </w:r>
      <w:r w:rsidRPr="007F3CCA">
        <w:rPr>
          <w:rStyle w:val="CommentTok"/>
          <w:lang w:val="en-US"/>
        </w:rPr>
        <w:t>&lt;!--choices as above --&gt;</w:t>
      </w:r>
      <w:r w:rsidRPr="007F3CCA">
        <w:rPr>
          <w:lang w:val="en-US"/>
        </w:rPr>
        <w:br/>
      </w:r>
      <w:r w:rsidRPr="007F3CCA">
        <w:rPr>
          <w:rStyle w:val="KeywordTok"/>
          <w:lang w:val="en-US"/>
        </w:rPr>
        <w:t>&lt;/set&gt;</w:t>
      </w:r>
    </w:p>
    <w:p w14:paraId="0C8DBE85" w14:textId="77777777" w:rsidR="009B70FE" w:rsidRDefault="00E33E19">
      <w:pPr>
        <w:pStyle w:val="FirstParagraph"/>
      </w:pPr>
      <w:r>
        <w:t>A field using the multi-choice encoding</w:t>
      </w:r>
    </w:p>
    <w:p w14:paraId="34D29AD5" w14:textId="77777777" w:rsidR="009B70FE" w:rsidRPr="007F3CCA" w:rsidRDefault="00E33E19">
      <w:pPr>
        <w:pStyle w:val="SourceCode"/>
        <w:rPr>
          <w:lang w:val="en-US"/>
        </w:rPr>
      </w:pPr>
      <w:r w:rsidRPr="007F3CCA">
        <w:rPr>
          <w:rStyle w:val="KeywordTok"/>
          <w:lang w:val="en-US"/>
        </w:rPr>
        <w:t>&lt;field</w:t>
      </w:r>
      <w:r w:rsidRPr="007F3CCA">
        <w:rPr>
          <w:rStyle w:val="OtherTok"/>
          <w:lang w:val="en-US"/>
        </w:rPr>
        <w:t xml:space="preserve"> type=</w:t>
      </w:r>
      <w:r w:rsidRPr="007F3CCA">
        <w:rPr>
          <w:rStyle w:val="StringTok"/>
          <w:lang w:val="en-US"/>
        </w:rPr>
        <w:t>"FinancialStatus"</w:t>
      </w:r>
      <w:r w:rsidRPr="007F3CCA">
        <w:rPr>
          <w:rStyle w:val="OtherTok"/>
          <w:lang w:val="en-US"/>
        </w:rPr>
        <w:t xml:space="preserve"> name=</w:t>
      </w:r>
      <w:r w:rsidRPr="007F3CCA">
        <w:rPr>
          <w:rStyle w:val="StringTok"/>
          <w:lang w:val="en-US"/>
        </w:rPr>
        <w:t>"FinancialStatusEnum"</w:t>
      </w:r>
      <w:r w:rsidRPr="007F3CCA">
        <w:rPr>
          <w:lang w:val="en-US"/>
        </w:rPr>
        <w:br/>
      </w:r>
      <w:r w:rsidRPr="007F3CCA">
        <w:rPr>
          <w:rStyle w:val="OtherTok"/>
          <w:lang w:val="en-US"/>
        </w:rPr>
        <w:t xml:space="preserve"> id=</w:t>
      </w:r>
      <w:r w:rsidRPr="007F3CCA">
        <w:rPr>
          <w:rStyle w:val="StringTok"/>
          <w:lang w:val="en-US"/>
        </w:rPr>
        <w:t>"291"</w:t>
      </w:r>
      <w:r w:rsidRPr="007F3CCA">
        <w:rPr>
          <w:rStyle w:val="OtherTok"/>
          <w:lang w:val="en-US"/>
        </w:rPr>
        <w:t xml:space="preserve"> semanticType=</w:t>
      </w:r>
      <w:r w:rsidRPr="007F3CCA">
        <w:rPr>
          <w:rStyle w:val="StringTok"/>
          <w:lang w:val="en-US"/>
        </w:rPr>
        <w:t>"MultipleCharValue"</w:t>
      </w:r>
      <w:r w:rsidRPr="007F3CCA">
        <w:rPr>
          <w:rStyle w:val="KeywordTok"/>
          <w:lang w:val="en-US"/>
        </w:rPr>
        <w:t>/&gt;</w:t>
      </w:r>
    </w:p>
    <w:p w14:paraId="0E8A9ECB" w14:textId="77777777" w:rsidR="009B70FE" w:rsidRDefault="00E33E19">
      <w:pPr>
        <w:pStyle w:val="FirstParagraph"/>
      </w:pPr>
      <w:r>
        <w:lastRenderedPageBreak/>
        <w:t>Wire format of choices “Bankrupt” + “Pending delisting” (first and second bits set)</w:t>
      </w:r>
    </w:p>
    <w:p w14:paraId="76FA9B2C" w14:textId="77777777" w:rsidR="009B70FE" w:rsidRDefault="00E33E19">
      <w:pPr>
        <w:pStyle w:val="BodyText"/>
      </w:pPr>
      <w:r>
        <w:rPr>
          <w:rStyle w:val="VerbatimChar"/>
        </w:rPr>
        <w:t>03</w:t>
      </w:r>
    </w:p>
    <w:p w14:paraId="071FE77D" w14:textId="77777777" w:rsidR="009B70FE" w:rsidRDefault="00E33E19">
      <w:pPr>
        <w:pStyle w:val="Heading2"/>
      </w:pPr>
      <w:bookmarkStart w:id="694" w:name="field-value-validation"/>
      <w:bookmarkStart w:id="695" w:name="_Toc57061920"/>
      <w:bookmarkStart w:id="696" w:name="_Toc54858883"/>
      <w:r>
        <w:t>Field value validation</w:t>
      </w:r>
      <w:bookmarkEnd w:id="694"/>
      <w:bookmarkEnd w:id="695"/>
      <w:bookmarkEnd w:id="696"/>
    </w:p>
    <w:p w14:paraId="6E006DAA" w14:textId="77777777" w:rsidR="009B70FE" w:rsidRDefault="00E33E19">
      <w:pPr>
        <w:pStyle w:val="FirstParagraph"/>
      </w:pPr>
      <w:r>
        <w:t>These validations apply to message field values.</w:t>
      </w:r>
    </w:p>
    <w:p w14:paraId="217C08FF" w14:textId="77777777" w:rsidR="009B70FE" w:rsidRDefault="00E33E19">
      <w:pPr>
        <w:pStyle w:val="BodyText"/>
      </w:pPr>
      <w:r>
        <w:t>If a value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373"/>
        <w:gridCol w:w="6249"/>
      </w:tblGrid>
      <w:tr w:rsidR="009B70FE" w14:paraId="3B12F338"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E71EA64" w14:textId="77777777" w:rsidR="009B70FE" w:rsidRDefault="00E33E19">
            <w:pPr>
              <w:pStyle w:val="Compact"/>
            </w:pPr>
            <w:r>
              <w:t>Error condition</w:t>
            </w:r>
          </w:p>
        </w:tc>
        <w:tc>
          <w:tcPr>
            <w:tcW w:w="0" w:type="auto"/>
            <w:tcBorders>
              <w:bottom w:val="single" w:sz="0" w:space="0" w:color="auto"/>
            </w:tcBorders>
            <w:vAlign w:val="bottom"/>
          </w:tcPr>
          <w:p w14:paraId="6339CA4E" w14:textId="77777777" w:rsidR="009B70FE" w:rsidRDefault="00E33E19">
            <w:pPr>
              <w:pStyle w:val="Compact"/>
            </w:pPr>
            <w:r>
              <w:t>Error description</w:t>
            </w:r>
          </w:p>
        </w:tc>
      </w:tr>
      <w:tr w:rsidR="009B70FE" w14:paraId="412B738A" w14:textId="77777777">
        <w:tc>
          <w:tcPr>
            <w:tcW w:w="0" w:type="auto"/>
          </w:tcPr>
          <w:p w14:paraId="61097FDC" w14:textId="77777777" w:rsidR="009B70FE" w:rsidRDefault="00E33E19">
            <w:pPr>
              <w:pStyle w:val="Compact"/>
            </w:pPr>
            <w:r>
              <w:t>Field value less than minValue</w:t>
            </w:r>
          </w:p>
        </w:tc>
        <w:tc>
          <w:tcPr>
            <w:tcW w:w="0" w:type="auto"/>
          </w:tcPr>
          <w:p w14:paraId="447B16EE" w14:textId="77777777" w:rsidR="009B70FE" w:rsidRDefault="00E33E19">
            <w:pPr>
              <w:pStyle w:val="Compact"/>
            </w:pPr>
            <w:r>
              <w:t>The encoded value falls below the specified valid range.</w:t>
            </w:r>
          </w:p>
        </w:tc>
      </w:tr>
      <w:tr w:rsidR="009B70FE" w14:paraId="1190372A" w14:textId="77777777">
        <w:tc>
          <w:tcPr>
            <w:tcW w:w="0" w:type="auto"/>
          </w:tcPr>
          <w:p w14:paraId="3AFC4F1F" w14:textId="77777777" w:rsidR="009B70FE" w:rsidRDefault="00E33E19">
            <w:pPr>
              <w:pStyle w:val="Compact"/>
            </w:pPr>
            <w:r>
              <w:t>Field value greater than maxValue</w:t>
            </w:r>
          </w:p>
        </w:tc>
        <w:tc>
          <w:tcPr>
            <w:tcW w:w="0" w:type="auto"/>
          </w:tcPr>
          <w:p w14:paraId="7C7437DE" w14:textId="77777777" w:rsidR="009B70FE" w:rsidRDefault="00E33E19">
            <w:pPr>
              <w:pStyle w:val="Compact"/>
            </w:pPr>
            <w:r>
              <w:t>The encoded value exceeds the specified valid range.</w:t>
            </w:r>
          </w:p>
        </w:tc>
      </w:tr>
      <w:tr w:rsidR="009B70FE" w14:paraId="2840DD3B" w14:textId="77777777">
        <w:tc>
          <w:tcPr>
            <w:tcW w:w="0" w:type="auto"/>
          </w:tcPr>
          <w:p w14:paraId="64A0EEF1" w14:textId="77777777" w:rsidR="009B70FE" w:rsidRDefault="00E33E19">
            <w:pPr>
              <w:pStyle w:val="Compact"/>
            </w:pPr>
            <w:r>
              <w:t>Null value set for required field</w:t>
            </w:r>
          </w:p>
        </w:tc>
        <w:tc>
          <w:tcPr>
            <w:tcW w:w="0" w:type="auto"/>
          </w:tcPr>
          <w:p w14:paraId="0CFB8598" w14:textId="256503D4" w:rsidR="009B70FE" w:rsidRDefault="00E33E19">
            <w:pPr>
              <w:pStyle w:val="Compact"/>
            </w:pPr>
            <w:r>
              <w:t xml:space="preserve">The null value of a </w:t>
            </w:r>
            <w:del w:id="697" w:author="Errata" w:date="2020-11-24T10:42:00Z">
              <w:r w:rsidR="005413C0">
                <w:delText>data type</w:delText>
              </w:r>
            </w:del>
            <w:ins w:id="698" w:author="Errata" w:date="2020-11-24T10:42:00Z">
              <w:r>
                <w:t>datatype</w:t>
              </w:r>
            </w:ins>
            <w:r>
              <w:t xml:space="preserve"> is invalid for a required field.</w:t>
            </w:r>
          </w:p>
        </w:tc>
      </w:tr>
      <w:tr w:rsidR="009B70FE" w14:paraId="7E0B9585" w14:textId="77777777">
        <w:tc>
          <w:tcPr>
            <w:tcW w:w="0" w:type="auto"/>
          </w:tcPr>
          <w:p w14:paraId="5B73DF13" w14:textId="77777777" w:rsidR="009B70FE" w:rsidRDefault="00E33E19">
            <w:pPr>
              <w:pStyle w:val="Compact"/>
            </w:pPr>
            <w:r>
              <w:t>String contains invalid characters</w:t>
            </w:r>
          </w:p>
        </w:tc>
        <w:tc>
          <w:tcPr>
            <w:tcW w:w="0" w:type="auto"/>
          </w:tcPr>
          <w:p w14:paraId="0741B00D" w14:textId="77777777" w:rsidR="009B70FE" w:rsidRDefault="00E33E19">
            <w:pPr>
              <w:pStyle w:val="Compact"/>
            </w:pPr>
            <w:r>
              <w:t>A String contains non-US-ASCII printable characters or other invalid sequence if a different characterEncoding is specified.</w:t>
            </w:r>
          </w:p>
        </w:tc>
      </w:tr>
      <w:tr w:rsidR="009B70FE" w14:paraId="6C1C10A4" w14:textId="77777777">
        <w:tc>
          <w:tcPr>
            <w:tcW w:w="0" w:type="auto"/>
          </w:tcPr>
          <w:p w14:paraId="1D74155E" w14:textId="77777777" w:rsidR="009B70FE" w:rsidRDefault="00E33E19">
            <w:pPr>
              <w:pStyle w:val="Compact"/>
            </w:pPr>
            <w:r>
              <w:t>Required subfields not populated in MonthYear</w:t>
            </w:r>
          </w:p>
        </w:tc>
        <w:tc>
          <w:tcPr>
            <w:tcW w:w="0" w:type="auto"/>
          </w:tcPr>
          <w:p w14:paraId="096468FB" w14:textId="77777777" w:rsidR="009B70FE" w:rsidRDefault="00E33E19">
            <w:pPr>
              <w:pStyle w:val="Compact"/>
            </w:pPr>
            <w:r>
              <w:t>Year and month must be populated with non-null values, and the month must be in the range 1-12.</w:t>
            </w:r>
          </w:p>
        </w:tc>
      </w:tr>
      <w:tr w:rsidR="009B70FE" w14:paraId="44661913" w14:textId="77777777">
        <w:tc>
          <w:tcPr>
            <w:tcW w:w="0" w:type="auto"/>
          </w:tcPr>
          <w:p w14:paraId="0BB74AE8" w14:textId="77777777" w:rsidR="009B70FE" w:rsidRDefault="00E33E19">
            <w:pPr>
              <w:pStyle w:val="Compact"/>
            </w:pPr>
            <w:r>
              <w:t>UTCTimeOnly exceeds day range</w:t>
            </w:r>
          </w:p>
        </w:tc>
        <w:tc>
          <w:tcPr>
            <w:tcW w:w="0" w:type="auto"/>
          </w:tcPr>
          <w:p w14:paraId="11C16C58" w14:textId="77777777" w:rsidR="009B70FE" w:rsidRDefault="00E33E19">
            <w:pPr>
              <w:pStyle w:val="Compact"/>
            </w:pPr>
            <w:r>
              <w:t>The value must not exceed the number of time units in a day, e.g. greater than 86400 seconds.</w:t>
            </w:r>
          </w:p>
        </w:tc>
      </w:tr>
      <w:tr w:rsidR="009B70FE" w14:paraId="1F5C4798" w14:textId="77777777">
        <w:tc>
          <w:tcPr>
            <w:tcW w:w="0" w:type="auto"/>
          </w:tcPr>
          <w:p w14:paraId="1BDCD515" w14:textId="77777777" w:rsidR="009B70FE" w:rsidRDefault="00E33E19">
            <w:pPr>
              <w:pStyle w:val="Compact"/>
            </w:pPr>
            <w:r>
              <w:t>TZTimestamp and TZTimeOnly has missing or invalid time zone</w:t>
            </w:r>
          </w:p>
        </w:tc>
        <w:tc>
          <w:tcPr>
            <w:tcW w:w="0" w:type="auto"/>
          </w:tcPr>
          <w:p w14:paraId="01E73EAE" w14:textId="77777777" w:rsidR="009B70FE" w:rsidRDefault="00E33E19">
            <w:pPr>
              <w:pStyle w:val="Compact"/>
            </w:pPr>
            <w:r>
              <w:t>The time zone hour and minute offset subfields must correspond to an actual time zone recognized by international standards.</w:t>
            </w:r>
          </w:p>
        </w:tc>
      </w:tr>
      <w:tr w:rsidR="009B70FE" w14:paraId="2721658C" w14:textId="77777777">
        <w:tc>
          <w:tcPr>
            <w:tcW w:w="0" w:type="auto"/>
          </w:tcPr>
          <w:p w14:paraId="32335668" w14:textId="77777777" w:rsidR="009B70FE" w:rsidRDefault="00E33E19">
            <w:pPr>
              <w:pStyle w:val="Compact"/>
            </w:pPr>
            <w:r>
              <w:t>Value must match valid value of an enumeration field</w:t>
            </w:r>
          </w:p>
        </w:tc>
        <w:tc>
          <w:tcPr>
            <w:tcW w:w="0" w:type="auto"/>
          </w:tcPr>
          <w:p w14:paraId="7686A97F" w14:textId="77777777" w:rsidR="009B70FE" w:rsidRDefault="00E33E19">
            <w:pPr>
              <w:pStyle w:val="Compact"/>
            </w:pPr>
            <w:r>
              <w:t>A value is invalid if it does not match one of the explicitly listed valid values.</w:t>
            </w:r>
          </w:p>
        </w:tc>
      </w:tr>
    </w:tbl>
    <w:p w14:paraId="474181CD" w14:textId="77777777" w:rsidR="009B70FE" w:rsidRDefault="00E33E19">
      <w:pPr>
        <w:pStyle w:val="Heading1"/>
      </w:pPr>
      <w:bookmarkStart w:id="699" w:name="message-structure"/>
      <w:bookmarkStart w:id="700" w:name="_Toc57061921"/>
      <w:bookmarkStart w:id="701" w:name="_Toc54858884"/>
      <w:r>
        <w:lastRenderedPageBreak/>
        <w:t>Message Structure</w:t>
      </w:r>
      <w:bookmarkEnd w:id="699"/>
      <w:bookmarkEnd w:id="700"/>
      <w:bookmarkEnd w:id="701"/>
    </w:p>
    <w:p w14:paraId="371D7C6D" w14:textId="77777777" w:rsidR="009B70FE" w:rsidRDefault="00E33E19">
      <w:pPr>
        <w:pStyle w:val="Heading2"/>
      </w:pPr>
      <w:bookmarkStart w:id="702" w:name="message-framing"/>
      <w:bookmarkStart w:id="703" w:name="_Toc57061922"/>
      <w:bookmarkStart w:id="704" w:name="_Toc54858885"/>
      <w:r>
        <w:t>Message Framing</w:t>
      </w:r>
      <w:bookmarkEnd w:id="702"/>
      <w:bookmarkEnd w:id="703"/>
      <w:bookmarkEnd w:id="704"/>
    </w:p>
    <w:p w14:paraId="013B2B1B" w14:textId="77777777" w:rsidR="009B70FE" w:rsidRDefault="00E33E19">
      <w:pPr>
        <w:pStyle w:val="FirstParagraph"/>
      </w:pPr>
      <w:r>
        <w:t>SBE messages have no defined message delimiter. Version 2.0 of SBE makes it possible to walk the elements of a message to determine its limit, even when the message has been extended. Nevertheless, since internal framing depends on a correct starting point and not encountering malformed messages, it may be desirable to use an external framing protocol when used with transports that do not preserve message boundaries, such as when they are transmitted on a streaming session protocol or when persisting messages in storage.</w:t>
      </w:r>
    </w:p>
    <w:p w14:paraId="55F1658D" w14:textId="77777777" w:rsidR="009B70FE" w:rsidRDefault="00E33E19">
      <w:pPr>
        <w:pStyle w:val="Heading3"/>
      </w:pPr>
      <w:bookmarkStart w:id="705" w:name="simple-open-framing-header"/>
      <w:bookmarkStart w:id="706" w:name="_Toc57061923"/>
      <w:bookmarkStart w:id="707" w:name="_Toc54858886"/>
      <w:r>
        <w:t>Simple Open Framing Header</w:t>
      </w:r>
      <w:bookmarkEnd w:id="705"/>
      <w:bookmarkEnd w:id="706"/>
      <w:bookmarkEnd w:id="707"/>
    </w:p>
    <w:p w14:paraId="28D1BBA6" w14:textId="77777777" w:rsidR="009B70FE" w:rsidRDefault="00E33E19">
      <w:pPr>
        <w:pStyle w:val="FirstParagraph"/>
      </w:pPr>
      <w:r>
        <w:t>FIX Protocol Ltd. offers the Simple Open Framing Header standard for framing messages encoded with binary wire formats, such as Simple Binary Encoding.</w:t>
      </w:r>
    </w:p>
    <w:p w14:paraId="1118A40D" w14:textId="77777777" w:rsidR="009B70FE" w:rsidRDefault="00E33E19">
      <w:pPr>
        <w:pStyle w:val="BodyText"/>
      </w:pPr>
      <w:r>
        <w:t>The framing header provides two features:</w:t>
      </w:r>
    </w:p>
    <w:p w14:paraId="795A4AE7" w14:textId="77777777" w:rsidR="009B70FE" w:rsidRDefault="00E33E19" w:rsidP="00E33E19">
      <w:pPr>
        <w:numPr>
          <w:ilvl w:val="0"/>
          <w:numId w:val="10"/>
        </w:numPr>
      </w:pPr>
      <w:r>
        <w:t>An overall message size including headers to support framing</w:t>
      </w:r>
    </w:p>
    <w:p w14:paraId="17F88B5D" w14:textId="77777777" w:rsidR="009B70FE" w:rsidRDefault="00E33E19" w:rsidP="00E33E19">
      <w:pPr>
        <w:numPr>
          <w:ilvl w:val="0"/>
          <w:numId w:val="10"/>
        </w:numPr>
      </w:pPr>
      <w:r>
        <w:t>An identifier of the encoding used in the message payload. This supports selecting the correct decoder in the case where multiple message encodings are used on a session. It also aids tooling such as protocol analyzers to identify message protocols contained in network packets.</w:t>
      </w:r>
    </w:p>
    <w:p w14:paraId="3507239C" w14:textId="77777777" w:rsidR="009B70FE" w:rsidRDefault="00E33E19">
      <w:pPr>
        <w:pStyle w:val="FirstParagraph"/>
      </w:pPr>
      <w:r>
        <w:t>While the Simple Open Framing Header specification is normative, the following is an interpretation of that standard as an SBE encoding. Note that the framing standard specifies that the framing header will always be encoded in big-endian byte order, also known as network byte order.</w:t>
      </w:r>
    </w:p>
    <w:p w14:paraId="6DEDF3AE" w14:textId="77777777" w:rsidR="009B70FE" w:rsidRDefault="00E33E19">
      <w:pPr>
        <w:pStyle w:val="BodyText"/>
      </w:pPr>
      <w:r>
        <w:t>Simple Open Framing Header as an SBE composite encoding (big-endian)</w:t>
      </w:r>
    </w:p>
    <w:p w14:paraId="5CAA5C83"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"framingHeader"</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"messageLength"</w:t>
      </w:r>
      <w:r w:rsidRPr="007F3CCA">
        <w:rPr>
          <w:rStyle w:val="OtherTok"/>
          <w:lang w:val="en-US"/>
        </w:rPr>
        <w:t xml:space="preserve"> primitiveType=</w:t>
      </w:r>
      <w:r w:rsidRPr="007F3CCA">
        <w:rPr>
          <w:rStyle w:val="StringTok"/>
          <w:lang w:val="en-US"/>
        </w:rPr>
        <w:t>"uint32"</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"encodingType"</w:t>
      </w:r>
      <w:r w:rsidRPr="007F3CCA">
        <w:rPr>
          <w:rStyle w:val="OtherTok"/>
          <w:lang w:val="en-US"/>
        </w:rPr>
        <w:t xml:space="preserve"> primitiveType=</w:t>
      </w:r>
      <w:r w:rsidRPr="007F3CCA">
        <w:rPr>
          <w:rStyle w:val="StringTok"/>
          <w:lang w:val="en-US"/>
        </w:rPr>
        <w:t>"uint16"</w:t>
      </w:r>
      <w:r w:rsidRPr="007F3CCA">
        <w:rPr>
          <w:rStyle w:val="NormalTok"/>
          <w:lang w:val="en-US"/>
        </w:rPr>
        <w:t xml:space="preserve"> </w:t>
      </w:r>
      <w:r w:rsidRPr="007F3CCA">
        <w:rPr>
          <w:rStyle w:val="KeywordTok"/>
          <w:lang w:val="en-US"/>
        </w:rPr>
        <w:t>/&gt;</w:t>
      </w:r>
      <w:r w:rsidRPr="007F3CCA">
        <w:rPr>
          <w:lang w:val="en-US"/>
        </w:rPr>
        <w:br/>
      </w:r>
      <w:r w:rsidRPr="007F3CCA">
        <w:rPr>
          <w:rStyle w:val="ErrorTok"/>
          <w:lang w:val="en-US"/>
        </w:rPr>
        <w:t>&lt;</w:t>
      </w:r>
      <w:r w:rsidRPr="007F3CCA">
        <w:rPr>
          <w:rStyle w:val="NormalTok"/>
          <w:lang w:val="en-US"/>
        </w:rPr>
        <w:t>/composite&gt;</w:t>
      </w:r>
    </w:p>
    <w:p w14:paraId="0EABE2A3" w14:textId="77777777" w:rsidR="009B70FE" w:rsidRDefault="00E33E19">
      <w:pPr>
        <w:pStyle w:val="FirstParagraph"/>
      </w:pPr>
      <w:r>
        <w:t>The values of encodingType used to indicate SBE payloads are currently defined as:</w:t>
      </w:r>
    </w:p>
    <w:tbl>
      <w:tblPr>
        <w:tblStyle w:val="Table"/>
        <w:tblW w:w="0" w:type="pct"/>
        <w:tblLook w:val="07E0" w:firstRow="1" w:lastRow="1" w:firstColumn="1" w:lastColumn="1" w:noHBand="1" w:noVBand="1"/>
      </w:tblPr>
      <w:tblGrid>
        <w:gridCol w:w="2487"/>
        <w:gridCol w:w="1872"/>
      </w:tblGrid>
      <w:tr w:rsidR="009B70FE" w14:paraId="00ECA3DA"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32240E8" w14:textId="77777777" w:rsidR="009B70FE" w:rsidRDefault="00E33E19">
            <w:pPr>
              <w:pStyle w:val="Compact"/>
            </w:pPr>
            <w:r>
              <w:t>Encoding</w:t>
            </w:r>
          </w:p>
        </w:tc>
        <w:tc>
          <w:tcPr>
            <w:tcW w:w="0" w:type="auto"/>
            <w:tcBorders>
              <w:bottom w:val="single" w:sz="0" w:space="0" w:color="auto"/>
            </w:tcBorders>
            <w:vAlign w:val="bottom"/>
          </w:tcPr>
          <w:p w14:paraId="0420FF3E" w14:textId="77777777" w:rsidR="009B70FE" w:rsidRDefault="00E33E19">
            <w:pPr>
              <w:pStyle w:val="Compact"/>
            </w:pPr>
            <w:r>
              <w:t>encodingType value</w:t>
            </w:r>
          </w:p>
        </w:tc>
      </w:tr>
      <w:tr w:rsidR="009B70FE" w14:paraId="68E853CE" w14:textId="77777777">
        <w:tc>
          <w:tcPr>
            <w:tcW w:w="0" w:type="auto"/>
          </w:tcPr>
          <w:p w14:paraId="115689C3" w14:textId="77777777" w:rsidR="009B70FE" w:rsidRDefault="00E33E19">
            <w:pPr>
              <w:pStyle w:val="Compact"/>
            </w:pPr>
            <w:r>
              <w:t>SBE version 1.0 big-endian</w:t>
            </w:r>
          </w:p>
        </w:tc>
        <w:tc>
          <w:tcPr>
            <w:tcW w:w="0" w:type="auto"/>
          </w:tcPr>
          <w:p w14:paraId="3FEFADB8" w14:textId="77777777" w:rsidR="009B70FE" w:rsidRDefault="00E33E19">
            <w:pPr>
              <w:pStyle w:val="Compact"/>
            </w:pPr>
            <w:r>
              <w:t>0x5BE0</w:t>
            </w:r>
          </w:p>
        </w:tc>
      </w:tr>
      <w:tr w:rsidR="009B70FE" w14:paraId="72F2294B" w14:textId="77777777">
        <w:tc>
          <w:tcPr>
            <w:tcW w:w="0" w:type="auto"/>
          </w:tcPr>
          <w:p w14:paraId="33E3F3D5" w14:textId="77777777" w:rsidR="009B70FE" w:rsidRDefault="00E33E19">
            <w:pPr>
              <w:pStyle w:val="Compact"/>
            </w:pPr>
            <w:r>
              <w:t>SBE version 1.0 little-endian</w:t>
            </w:r>
          </w:p>
        </w:tc>
        <w:tc>
          <w:tcPr>
            <w:tcW w:w="0" w:type="auto"/>
          </w:tcPr>
          <w:p w14:paraId="4B0DFEBB" w14:textId="77777777" w:rsidR="009B70FE" w:rsidRDefault="00E33E19">
            <w:pPr>
              <w:pStyle w:val="Compact"/>
            </w:pPr>
            <w:r>
              <w:t>0xEB50</w:t>
            </w:r>
          </w:p>
        </w:tc>
      </w:tr>
    </w:tbl>
    <w:p w14:paraId="4F270886" w14:textId="77777777" w:rsidR="009B70FE" w:rsidRDefault="00E33E19">
      <w:pPr>
        <w:pStyle w:val="BodyText"/>
      </w:pPr>
      <w:r>
        <w:t>The Simple Open Framing Header specification also lists values for other wire formats.</w:t>
      </w:r>
    </w:p>
    <w:p w14:paraId="277ED446" w14:textId="77777777" w:rsidR="009B70FE" w:rsidRDefault="00E33E19">
      <w:pPr>
        <w:pStyle w:val="Heading2"/>
      </w:pPr>
      <w:bookmarkStart w:id="708" w:name="sbe-message-encoding-header"/>
      <w:bookmarkStart w:id="709" w:name="_Toc57061924"/>
      <w:bookmarkStart w:id="710" w:name="_Toc54858887"/>
      <w:r>
        <w:t>SBE Message Encoding Header</w:t>
      </w:r>
      <w:bookmarkEnd w:id="708"/>
      <w:bookmarkEnd w:id="709"/>
      <w:bookmarkEnd w:id="710"/>
    </w:p>
    <w:p w14:paraId="47A241DE" w14:textId="448039B3" w:rsidR="009B70FE" w:rsidRDefault="00E33E19">
      <w:pPr>
        <w:pStyle w:val="FirstParagraph"/>
      </w:pPr>
      <w:r>
        <w:t xml:space="preserve">The purpose of the message encoding header is to tell which message template was used to encode the message and to give information about the size of the message body to aid in decoding, even when a message template has been extended in a later version. See section </w:t>
      </w:r>
      <w:hyperlink w:anchor="schema-extension-mechanism">
        <w:r>
          <w:rPr>
            <w:rStyle w:val="Hyperlink"/>
            <w:i/>
          </w:rPr>
          <w:t>Schema Extension Mechanism</w:t>
        </w:r>
      </w:hyperlink>
      <w:del w:id="711" w:author="Errata" w:date="2020-11-24T10:42:00Z">
        <w:r w:rsidR="005413C0">
          <w:delText>5 below</w:delText>
        </w:r>
      </w:del>
      <w:r>
        <w:t xml:space="preserve"> for </w:t>
      </w:r>
      <w:del w:id="712" w:author="Errata" w:date="2020-11-24T10:42:00Z">
        <w:r w:rsidR="005413C0">
          <w:delText>an explanation of the schema extension mechanism</w:delText>
        </w:r>
      </w:del>
      <w:ins w:id="713" w:author="Errata" w:date="2020-11-24T10:42:00Z">
        <w:r>
          <w:t>details</w:t>
        </w:r>
      </w:ins>
      <w:r>
        <w:t>.</w:t>
      </w:r>
    </w:p>
    <w:p w14:paraId="36C5C395" w14:textId="77777777" w:rsidR="009B70FE" w:rsidRDefault="00E33E19">
      <w:pPr>
        <w:pStyle w:val="BodyText"/>
      </w:pPr>
      <w:r>
        <w:t>The fields of the SBE message header are:</w:t>
      </w:r>
    </w:p>
    <w:p w14:paraId="5BECEE1D" w14:textId="77777777" w:rsidR="009B70FE" w:rsidRDefault="00E33E19" w:rsidP="00E33E19">
      <w:pPr>
        <w:numPr>
          <w:ilvl w:val="0"/>
          <w:numId w:val="11"/>
        </w:numPr>
      </w:pPr>
      <w:r>
        <w:rPr>
          <w:b/>
        </w:rPr>
        <w:t>Block length of the message root</w:t>
      </w:r>
      <w:r>
        <w:t xml:space="preserve"> - the total space reserved for the root level of the message not counting any repeating groups or variable-length fields.</w:t>
      </w:r>
    </w:p>
    <w:p w14:paraId="2B77B736" w14:textId="77777777" w:rsidR="009B70FE" w:rsidRDefault="00E33E19" w:rsidP="00E33E19">
      <w:pPr>
        <w:numPr>
          <w:ilvl w:val="0"/>
          <w:numId w:val="11"/>
        </w:numPr>
      </w:pPr>
      <w:r>
        <w:rPr>
          <w:b/>
        </w:rPr>
        <w:t>Template ID</w:t>
      </w:r>
      <w:r>
        <w:t xml:space="preserve"> - identifier of the message template</w:t>
      </w:r>
    </w:p>
    <w:p w14:paraId="2ABC62F1" w14:textId="77777777" w:rsidR="009B70FE" w:rsidRDefault="00E33E19" w:rsidP="00E33E19">
      <w:pPr>
        <w:numPr>
          <w:ilvl w:val="0"/>
          <w:numId w:val="11"/>
        </w:numPr>
      </w:pPr>
      <w:r>
        <w:rPr>
          <w:b/>
        </w:rPr>
        <w:t>Schema ID</w:t>
      </w:r>
      <w:r>
        <w:t xml:space="preserve"> - identifier of the message schema that contains the template</w:t>
      </w:r>
    </w:p>
    <w:p w14:paraId="182C869A" w14:textId="77777777" w:rsidR="009B70FE" w:rsidRDefault="00E33E19" w:rsidP="00E33E19">
      <w:pPr>
        <w:numPr>
          <w:ilvl w:val="0"/>
          <w:numId w:val="11"/>
        </w:numPr>
      </w:pPr>
      <w:r>
        <w:rPr>
          <w:b/>
        </w:rPr>
        <w:t>Schema version</w:t>
      </w:r>
      <w:r>
        <w:t xml:space="preserve"> - the version of the message schema in which the message is defined</w:t>
      </w:r>
    </w:p>
    <w:p w14:paraId="7F348D9F" w14:textId="77777777" w:rsidR="009B70FE" w:rsidRDefault="00E33E19" w:rsidP="00E33E19">
      <w:pPr>
        <w:numPr>
          <w:ilvl w:val="0"/>
          <w:numId w:val="11"/>
        </w:numPr>
      </w:pPr>
      <w:r>
        <w:rPr>
          <w:b/>
        </w:rPr>
        <w:t>Group count</w:t>
      </w:r>
      <w:r>
        <w:t xml:space="preserve"> - the number of repeating groups in the root level of the message</w:t>
      </w:r>
    </w:p>
    <w:p w14:paraId="1E29F823" w14:textId="77777777" w:rsidR="009B70FE" w:rsidRDefault="00E33E19" w:rsidP="00E33E19">
      <w:pPr>
        <w:numPr>
          <w:ilvl w:val="0"/>
          <w:numId w:val="11"/>
        </w:numPr>
      </w:pPr>
      <w:r>
        <w:rPr>
          <w:b/>
        </w:rPr>
        <w:t>Variable-length field count</w:t>
      </w:r>
      <w:r>
        <w:t xml:space="preserve"> - the number of variable-length fields in the root level of the message</w:t>
      </w:r>
    </w:p>
    <w:p w14:paraId="4B21156E" w14:textId="06325AFA" w:rsidR="009B70FE" w:rsidRDefault="00E33E19">
      <w:pPr>
        <w:pStyle w:val="FirstParagraph"/>
      </w:pPr>
      <w:r>
        <w:lastRenderedPageBreak/>
        <w:t xml:space="preserve">Block length is specified in a message schema, but it is also serialized on the wire. By default, block length is set to the sum of the sizes of body fields in the message. However, it may be increased to force padding at the end of block. See section </w:t>
      </w:r>
      <w:hyperlink w:anchor="padding-at-end-of-a-message-or-group">
        <w:r>
          <w:rPr>
            <w:rStyle w:val="Hyperlink"/>
            <w:i/>
          </w:rPr>
          <w:t>Padding at end of a message or group</w:t>
        </w:r>
      </w:hyperlink>
      <w:del w:id="714" w:author="Errata" w:date="2020-11-24T10:42:00Z">
        <w:r w:rsidR="005413C0">
          <w:delText>3.3.3.3 below</w:delText>
        </w:r>
      </w:del>
      <w:ins w:id="715" w:author="Errata" w:date="2020-11-24T10:42:00Z">
        <w:r>
          <w:t xml:space="preserve"> for details</w:t>
        </w:r>
      </w:ins>
      <w:r>
        <w:t>.</w:t>
      </w:r>
    </w:p>
    <w:p w14:paraId="4F3FF813" w14:textId="77777777" w:rsidR="009B70FE" w:rsidRDefault="00E33E19">
      <w:pPr>
        <w:pStyle w:val="Heading3"/>
      </w:pPr>
      <w:bookmarkStart w:id="716" w:name="message-header-schema"/>
      <w:bookmarkStart w:id="717" w:name="_Toc57061925"/>
      <w:bookmarkStart w:id="718" w:name="_Toc54858888"/>
      <w:r>
        <w:t>Message header schema</w:t>
      </w:r>
      <w:bookmarkEnd w:id="716"/>
      <w:bookmarkEnd w:id="717"/>
      <w:bookmarkEnd w:id="718"/>
    </w:p>
    <w:p w14:paraId="641CC5F2" w14:textId="77777777" w:rsidR="009B70FE" w:rsidRDefault="00E33E19">
      <w:pPr>
        <w:pStyle w:val="FirstParagraph"/>
      </w:pPr>
      <w:r>
        <w:t>The header fields precede the message body of every message in a fixed position as shown below. Each of these fields must be encoded as an unsigned integer type. The encoding must carry the name “messageHeader”.</w:t>
      </w:r>
    </w:p>
    <w:p w14:paraId="3EE2B4F9" w14:textId="54D8DF38" w:rsidR="009B70FE" w:rsidRDefault="00E33E19">
      <w:pPr>
        <w:pStyle w:val="BodyText"/>
      </w:pPr>
      <w:r>
        <w:t xml:space="preserve">The message header is encoded in the same byte order as the message body, as specified in a message schema. See section </w:t>
      </w:r>
      <w:hyperlink w:anchor="messageschema-attributes">
        <w:r>
          <w:rPr>
            <w:rStyle w:val="Hyperlink"/>
            <w:i/>
          </w:rPr>
          <w:t>Message schema attributes</w:t>
        </w:r>
      </w:hyperlink>
      <w:del w:id="719" w:author="Errata" w:date="2020-11-24T10:42:00Z">
        <w:r w:rsidR="005413C0">
          <w:delText>4.3.1</w:delText>
        </w:r>
      </w:del>
      <w:ins w:id="720" w:author="Errata" w:date="2020-11-24T10:42:00Z">
        <w:r>
          <w:t xml:space="preserve"> for the specification</w:t>
        </w:r>
      </w:ins>
      <w:r>
        <w:t>.</w:t>
      </w:r>
    </w:p>
    <w:p w14:paraId="1A45890E" w14:textId="77777777" w:rsidR="009B70FE" w:rsidRDefault="00E33E19">
      <w:pPr>
        <w:pStyle w:val="BodyText"/>
      </w:pPr>
      <w:r>
        <w:t>Recommended message header encoding</w:t>
      </w:r>
    </w:p>
    <w:p w14:paraId="78A79455"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"messageHeader"</w:t>
      </w:r>
      <w:r w:rsidRPr="007F3CCA">
        <w:rPr>
          <w:rStyle w:val="OtherTok"/>
          <w:lang w:val="en-US"/>
        </w:rPr>
        <w:t xml:space="preserve"> description=</w:t>
      </w:r>
      <w:r w:rsidRPr="007F3CCA">
        <w:rPr>
          <w:rStyle w:val="StringTok"/>
          <w:lang w:val="en-US"/>
        </w:rPr>
        <w:t>"Template ID and length of message root"</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"blockLength"</w:t>
      </w:r>
      <w:r w:rsidRPr="007F3CCA">
        <w:rPr>
          <w:rStyle w:val="OtherTok"/>
          <w:lang w:val="en-US"/>
        </w:rPr>
        <w:t xml:space="preserve"> primitiveType=</w:t>
      </w:r>
      <w:r w:rsidRPr="007F3CCA">
        <w:rPr>
          <w:rStyle w:val="StringTok"/>
          <w:lang w:val="en-US"/>
        </w:rPr>
        <w:t>"uint16"</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"templateId"</w:t>
      </w:r>
      <w:r w:rsidRPr="007F3CCA">
        <w:rPr>
          <w:rStyle w:val="OtherTok"/>
          <w:lang w:val="en-US"/>
        </w:rPr>
        <w:t xml:space="preserve"> primitiveType=</w:t>
      </w:r>
      <w:r w:rsidRPr="007F3CCA">
        <w:rPr>
          <w:rStyle w:val="StringTok"/>
          <w:lang w:val="en-US"/>
        </w:rPr>
        <w:t>"uint16"</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"schemaId"</w:t>
      </w:r>
      <w:r w:rsidRPr="007F3CCA">
        <w:rPr>
          <w:rStyle w:val="OtherTok"/>
          <w:lang w:val="en-US"/>
        </w:rPr>
        <w:t xml:space="preserve"> primitiveType=</w:t>
      </w:r>
      <w:r w:rsidRPr="007F3CCA">
        <w:rPr>
          <w:rStyle w:val="StringTok"/>
          <w:lang w:val="en-US"/>
        </w:rPr>
        <w:t>"uint16"</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"version"</w:t>
      </w:r>
      <w:r w:rsidRPr="007F3CCA">
        <w:rPr>
          <w:rStyle w:val="OtherTok"/>
          <w:lang w:val="en-US"/>
        </w:rPr>
        <w:t xml:space="preserve"> primitiveType=</w:t>
      </w:r>
      <w:r w:rsidRPr="007F3CCA">
        <w:rPr>
          <w:rStyle w:val="StringTok"/>
          <w:lang w:val="en-US"/>
        </w:rPr>
        <w:t>"uint16"</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"numGroups"</w:t>
      </w:r>
      <w:r w:rsidRPr="007F3CCA">
        <w:rPr>
          <w:rStyle w:val="OtherTok"/>
          <w:lang w:val="en-US"/>
        </w:rPr>
        <w:t xml:space="preserve"> primitiveType=</w:t>
      </w:r>
      <w:r w:rsidRPr="007F3CCA">
        <w:rPr>
          <w:rStyle w:val="StringTok"/>
          <w:lang w:val="en-US"/>
        </w:rPr>
        <w:t>"uint16"</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"numVarDataFields"</w:t>
      </w:r>
      <w:r w:rsidRPr="007F3CCA">
        <w:rPr>
          <w:rStyle w:val="OtherTok"/>
          <w:lang w:val="en-US"/>
        </w:rPr>
        <w:t xml:space="preserve"> primitiveType=</w:t>
      </w:r>
      <w:r w:rsidRPr="007F3CCA">
        <w:rPr>
          <w:rStyle w:val="StringTok"/>
          <w:lang w:val="en-US"/>
        </w:rPr>
        <w:t>"uint16"</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4FF26E33" w14:textId="77777777" w:rsidR="009B70FE" w:rsidRDefault="00E33E19">
      <w:pPr>
        <w:pStyle w:val="FirstParagraph"/>
      </w:pPr>
      <w:r>
        <w:t>The recommended header encoding is 12 octets.</w:t>
      </w:r>
    </w:p>
    <w:tbl>
      <w:tblPr>
        <w:tblStyle w:val="Table"/>
        <w:tblW w:w="0" w:type="pct"/>
        <w:tblLook w:val="07E0" w:firstRow="1" w:lastRow="1" w:firstColumn="1" w:lastColumn="1" w:noHBand="1" w:noVBand="1"/>
      </w:tblPr>
      <w:tblGrid>
        <w:gridCol w:w="1714"/>
        <w:gridCol w:w="2849"/>
        <w:gridCol w:w="1386"/>
        <w:gridCol w:w="1461"/>
        <w:gridCol w:w="728"/>
      </w:tblGrid>
      <w:tr w:rsidR="009B70FE" w14:paraId="6F44CF47"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27A74F8" w14:textId="77777777" w:rsidR="009B70FE" w:rsidRDefault="00E33E19">
            <w:pPr>
              <w:pStyle w:val="Compact"/>
            </w:pPr>
            <w:r>
              <w:t>Element</w:t>
            </w:r>
          </w:p>
        </w:tc>
        <w:tc>
          <w:tcPr>
            <w:tcW w:w="0" w:type="auto"/>
            <w:tcBorders>
              <w:bottom w:val="single" w:sz="0" w:space="0" w:color="auto"/>
            </w:tcBorders>
            <w:vAlign w:val="bottom"/>
          </w:tcPr>
          <w:p w14:paraId="4EE60AC9" w14:textId="77777777" w:rsidR="009B70FE" w:rsidRDefault="00E33E19">
            <w:pPr>
              <w:pStyle w:val="Compact"/>
            </w:pPr>
            <w:r>
              <w:t>Description</w:t>
            </w:r>
          </w:p>
        </w:tc>
        <w:tc>
          <w:tcPr>
            <w:tcW w:w="0" w:type="auto"/>
            <w:tcBorders>
              <w:bottom w:val="single" w:sz="0" w:space="0" w:color="auto"/>
            </w:tcBorders>
            <w:vAlign w:val="bottom"/>
          </w:tcPr>
          <w:p w14:paraId="6A389FCD" w14:textId="77777777" w:rsidR="009B70FE" w:rsidRDefault="00E33E19">
            <w:pPr>
              <w:pStyle w:val="Compact"/>
            </w:pPr>
            <w:r>
              <w:t>Primitive type</w:t>
            </w:r>
          </w:p>
        </w:tc>
        <w:tc>
          <w:tcPr>
            <w:tcW w:w="0" w:type="auto"/>
            <w:tcBorders>
              <w:bottom w:val="single" w:sz="0" w:space="0" w:color="auto"/>
            </w:tcBorders>
            <w:vAlign w:val="bottom"/>
          </w:tcPr>
          <w:p w14:paraId="19577310" w14:textId="77777777" w:rsidR="009B70FE" w:rsidRDefault="00E33E19">
            <w:pPr>
              <w:pStyle w:val="Compact"/>
              <w:jc w:val="right"/>
            </w:pPr>
            <w:r>
              <w:t>Length (octets)</w:t>
            </w:r>
          </w:p>
        </w:tc>
        <w:tc>
          <w:tcPr>
            <w:tcW w:w="0" w:type="auto"/>
            <w:tcBorders>
              <w:bottom w:val="single" w:sz="0" w:space="0" w:color="auto"/>
            </w:tcBorders>
            <w:vAlign w:val="bottom"/>
          </w:tcPr>
          <w:p w14:paraId="4AE5DC64" w14:textId="77777777" w:rsidR="009B70FE" w:rsidRDefault="00E33E19">
            <w:pPr>
              <w:pStyle w:val="Compact"/>
              <w:jc w:val="right"/>
            </w:pPr>
            <w:r>
              <w:t>Offset</w:t>
            </w:r>
          </w:p>
        </w:tc>
      </w:tr>
      <w:tr w:rsidR="009B70FE" w14:paraId="357420FF" w14:textId="77777777">
        <w:tc>
          <w:tcPr>
            <w:tcW w:w="0" w:type="auto"/>
          </w:tcPr>
          <w:p w14:paraId="3DD0C6A9" w14:textId="77777777" w:rsidR="009B70FE" w:rsidRDefault="00E33E19">
            <w:pPr>
              <w:pStyle w:val="Compact"/>
            </w:pPr>
            <w:r>
              <w:t>blockLength</w:t>
            </w:r>
          </w:p>
        </w:tc>
        <w:tc>
          <w:tcPr>
            <w:tcW w:w="0" w:type="auto"/>
          </w:tcPr>
          <w:p w14:paraId="0D622294" w14:textId="77777777" w:rsidR="009B70FE" w:rsidRDefault="00E33E19">
            <w:pPr>
              <w:pStyle w:val="Compact"/>
            </w:pPr>
            <w:r>
              <w:t>Root block length</w:t>
            </w:r>
          </w:p>
        </w:tc>
        <w:tc>
          <w:tcPr>
            <w:tcW w:w="0" w:type="auto"/>
          </w:tcPr>
          <w:p w14:paraId="08D551CC" w14:textId="77777777" w:rsidR="009B70FE" w:rsidRDefault="00E33E19">
            <w:pPr>
              <w:pStyle w:val="Compact"/>
            </w:pPr>
            <w:r>
              <w:t>uint16</w:t>
            </w:r>
          </w:p>
        </w:tc>
        <w:tc>
          <w:tcPr>
            <w:tcW w:w="0" w:type="auto"/>
          </w:tcPr>
          <w:p w14:paraId="7AAFC444" w14:textId="77777777" w:rsidR="009B70FE" w:rsidRDefault="00E33E19">
            <w:pPr>
              <w:pStyle w:val="Compact"/>
              <w:jc w:val="right"/>
            </w:pPr>
            <w:r>
              <w:t>2</w:t>
            </w:r>
          </w:p>
        </w:tc>
        <w:tc>
          <w:tcPr>
            <w:tcW w:w="0" w:type="auto"/>
          </w:tcPr>
          <w:p w14:paraId="440957A5" w14:textId="77777777" w:rsidR="009B70FE" w:rsidRDefault="00E33E19">
            <w:pPr>
              <w:pStyle w:val="Compact"/>
              <w:jc w:val="right"/>
            </w:pPr>
            <w:r>
              <w:t>0</w:t>
            </w:r>
          </w:p>
        </w:tc>
      </w:tr>
      <w:tr w:rsidR="009B70FE" w14:paraId="012BFD5C" w14:textId="77777777">
        <w:tc>
          <w:tcPr>
            <w:tcW w:w="0" w:type="auto"/>
          </w:tcPr>
          <w:p w14:paraId="43229820" w14:textId="77777777" w:rsidR="009B70FE" w:rsidRDefault="00E33E19">
            <w:pPr>
              <w:pStyle w:val="Compact"/>
            </w:pPr>
            <w:r>
              <w:t>templateId</w:t>
            </w:r>
          </w:p>
        </w:tc>
        <w:tc>
          <w:tcPr>
            <w:tcW w:w="0" w:type="auto"/>
          </w:tcPr>
          <w:p w14:paraId="2132D406" w14:textId="77777777" w:rsidR="009B70FE" w:rsidRDefault="00E33E19">
            <w:pPr>
              <w:pStyle w:val="Compact"/>
            </w:pPr>
            <w:r>
              <w:t>Template ID</w:t>
            </w:r>
          </w:p>
        </w:tc>
        <w:tc>
          <w:tcPr>
            <w:tcW w:w="0" w:type="auto"/>
          </w:tcPr>
          <w:p w14:paraId="35FCC033" w14:textId="77777777" w:rsidR="009B70FE" w:rsidRDefault="00E33E19">
            <w:pPr>
              <w:pStyle w:val="Compact"/>
            </w:pPr>
            <w:r>
              <w:t>uint16</w:t>
            </w:r>
          </w:p>
        </w:tc>
        <w:tc>
          <w:tcPr>
            <w:tcW w:w="0" w:type="auto"/>
          </w:tcPr>
          <w:p w14:paraId="3C662C16" w14:textId="77777777" w:rsidR="009B70FE" w:rsidRDefault="00E33E19">
            <w:pPr>
              <w:pStyle w:val="Compact"/>
              <w:jc w:val="right"/>
            </w:pPr>
            <w:r>
              <w:t>2</w:t>
            </w:r>
          </w:p>
        </w:tc>
        <w:tc>
          <w:tcPr>
            <w:tcW w:w="0" w:type="auto"/>
          </w:tcPr>
          <w:p w14:paraId="36B60D60" w14:textId="77777777" w:rsidR="009B70FE" w:rsidRDefault="00E33E19">
            <w:pPr>
              <w:pStyle w:val="Compact"/>
              <w:jc w:val="right"/>
            </w:pPr>
            <w:r>
              <w:t>2</w:t>
            </w:r>
          </w:p>
        </w:tc>
      </w:tr>
      <w:tr w:rsidR="009B70FE" w14:paraId="415C5DFF" w14:textId="77777777">
        <w:tc>
          <w:tcPr>
            <w:tcW w:w="0" w:type="auto"/>
          </w:tcPr>
          <w:p w14:paraId="0FA371F7" w14:textId="77777777" w:rsidR="009B70FE" w:rsidRDefault="00E33E19">
            <w:pPr>
              <w:pStyle w:val="Compact"/>
            </w:pPr>
            <w:r>
              <w:t>schemaId</w:t>
            </w:r>
          </w:p>
        </w:tc>
        <w:tc>
          <w:tcPr>
            <w:tcW w:w="0" w:type="auto"/>
          </w:tcPr>
          <w:p w14:paraId="0C57C569" w14:textId="77777777" w:rsidR="009B70FE" w:rsidRDefault="00E33E19">
            <w:pPr>
              <w:pStyle w:val="Compact"/>
            </w:pPr>
            <w:r>
              <w:t>Schema ID</w:t>
            </w:r>
          </w:p>
        </w:tc>
        <w:tc>
          <w:tcPr>
            <w:tcW w:w="0" w:type="auto"/>
          </w:tcPr>
          <w:p w14:paraId="1E3D005C" w14:textId="77777777" w:rsidR="009B70FE" w:rsidRDefault="00E33E19">
            <w:pPr>
              <w:pStyle w:val="Compact"/>
            </w:pPr>
            <w:r>
              <w:t>uint16</w:t>
            </w:r>
          </w:p>
        </w:tc>
        <w:tc>
          <w:tcPr>
            <w:tcW w:w="0" w:type="auto"/>
          </w:tcPr>
          <w:p w14:paraId="254395E3" w14:textId="77777777" w:rsidR="009B70FE" w:rsidRDefault="00E33E19">
            <w:pPr>
              <w:pStyle w:val="Compact"/>
              <w:jc w:val="right"/>
            </w:pPr>
            <w:r>
              <w:t>2</w:t>
            </w:r>
          </w:p>
        </w:tc>
        <w:tc>
          <w:tcPr>
            <w:tcW w:w="0" w:type="auto"/>
          </w:tcPr>
          <w:p w14:paraId="2CD9FA19" w14:textId="77777777" w:rsidR="009B70FE" w:rsidRDefault="00E33E19">
            <w:pPr>
              <w:pStyle w:val="Compact"/>
              <w:jc w:val="right"/>
            </w:pPr>
            <w:r>
              <w:t>4</w:t>
            </w:r>
          </w:p>
        </w:tc>
      </w:tr>
      <w:tr w:rsidR="009B70FE" w14:paraId="3CCFBD01" w14:textId="77777777">
        <w:tc>
          <w:tcPr>
            <w:tcW w:w="0" w:type="auto"/>
          </w:tcPr>
          <w:p w14:paraId="0F8ED7B8" w14:textId="77777777" w:rsidR="009B70FE" w:rsidRDefault="00E33E19">
            <w:pPr>
              <w:pStyle w:val="Compact"/>
            </w:pPr>
            <w:r>
              <w:t>version</w:t>
            </w:r>
          </w:p>
        </w:tc>
        <w:tc>
          <w:tcPr>
            <w:tcW w:w="0" w:type="auto"/>
          </w:tcPr>
          <w:p w14:paraId="75F661FE" w14:textId="77777777" w:rsidR="009B70FE" w:rsidRDefault="00E33E19">
            <w:pPr>
              <w:pStyle w:val="Compact"/>
            </w:pPr>
            <w:r>
              <w:t>Schema Version</w:t>
            </w:r>
          </w:p>
        </w:tc>
        <w:tc>
          <w:tcPr>
            <w:tcW w:w="0" w:type="auto"/>
          </w:tcPr>
          <w:p w14:paraId="081A374D" w14:textId="77777777" w:rsidR="009B70FE" w:rsidRDefault="00E33E19">
            <w:pPr>
              <w:pStyle w:val="Compact"/>
            </w:pPr>
            <w:r>
              <w:t>uint16</w:t>
            </w:r>
          </w:p>
        </w:tc>
        <w:tc>
          <w:tcPr>
            <w:tcW w:w="0" w:type="auto"/>
          </w:tcPr>
          <w:p w14:paraId="70C83958" w14:textId="77777777" w:rsidR="009B70FE" w:rsidRDefault="00E33E19">
            <w:pPr>
              <w:pStyle w:val="Compact"/>
              <w:jc w:val="right"/>
            </w:pPr>
            <w:r>
              <w:t>2</w:t>
            </w:r>
          </w:p>
        </w:tc>
        <w:tc>
          <w:tcPr>
            <w:tcW w:w="0" w:type="auto"/>
          </w:tcPr>
          <w:p w14:paraId="4C4CE3E6" w14:textId="77777777" w:rsidR="009B70FE" w:rsidRDefault="00E33E19">
            <w:pPr>
              <w:pStyle w:val="Compact"/>
              <w:jc w:val="right"/>
            </w:pPr>
            <w:r>
              <w:t>6</w:t>
            </w:r>
          </w:p>
        </w:tc>
      </w:tr>
      <w:tr w:rsidR="009B70FE" w14:paraId="731692A1" w14:textId="77777777">
        <w:tc>
          <w:tcPr>
            <w:tcW w:w="0" w:type="auto"/>
          </w:tcPr>
          <w:p w14:paraId="0892B006" w14:textId="77777777" w:rsidR="009B70FE" w:rsidRDefault="00E33E19">
            <w:pPr>
              <w:pStyle w:val="Compact"/>
            </w:pPr>
            <w:r>
              <w:t>numGroups</w:t>
            </w:r>
          </w:p>
        </w:tc>
        <w:tc>
          <w:tcPr>
            <w:tcW w:w="0" w:type="auto"/>
          </w:tcPr>
          <w:p w14:paraId="7E7795CA" w14:textId="77777777" w:rsidR="009B70FE" w:rsidRDefault="00E33E19">
            <w:pPr>
              <w:pStyle w:val="Compact"/>
            </w:pPr>
            <w:r>
              <w:t>Number of repeating groups</w:t>
            </w:r>
          </w:p>
        </w:tc>
        <w:tc>
          <w:tcPr>
            <w:tcW w:w="0" w:type="auto"/>
          </w:tcPr>
          <w:p w14:paraId="4CBA6EC0" w14:textId="77777777" w:rsidR="009B70FE" w:rsidRDefault="00E33E19">
            <w:pPr>
              <w:pStyle w:val="Compact"/>
            </w:pPr>
            <w:r>
              <w:t>uint16</w:t>
            </w:r>
          </w:p>
        </w:tc>
        <w:tc>
          <w:tcPr>
            <w:tcW w:w="0" w:type="auto"/>
          </w:tcPr>
          <w:p w14:paraId="2737AC12" w14:textId="77777777" w:rsidR="009B70FE" w:rsidRDefault="00E33E19">
            <w:pPr>
              <w:pStyle w:val="Compact"/>
              <w:jc w:val="right"/>
            </w:pPr>
            <w:r>
              <w:t>2</w:t>
            </w:r>
          </w:p>
        </w:tc>
        <w:tc>
          <w:tcPr>
            <w:tcW w:w="0" w:type="auto"/>
          </w:tcPr>
          <w:p w14:paraId="1DD0ECBB" w14:textId="77777777" w:rsidR="009B70FE" w:rsidRDefault="00E33E19">
            <w:pPr>
              <w:pStyle w:val="Compact"/>
              <w:jc w:val="right"/>
            </w:pPr>
            <w:r>
              <w:t>8</w:t>
            </w:r>
          </w:p>
        </w:tc>
      </w:tr>
      <w:tr w:rsidR="009B70FE" w14:paraId="32205FAC" w14:textId="77777777">
        <w:tc>
          <w:tcPr>
            <w:tcW w:w="0" w:type="auto"/>
          </w:tcPr>
          <w:p w14:paraId="44041C61" w14:textId="77777777" w:rsidR="009B70FE" w:rsidRDefault="00E33E19">
            <w:pPr>
              <w:pStyle w:val="Compact"/>
            </w:pPr>
            <w:r>
              <w:t>numVarDataFields</w:t>
            </w:r>
          </w:p>
        </w:tc>
        <w:tc>
          <w:tcPr>
            <w:tcW w:w="0" w:type="auto"/>
          </w:tcPr>
          <w:p w14:paraId="6CC192AC" w14:textId="77777777" w:rsidR="009B70FE" w:rsidRDefault="00E33E19">
            <w:pPr>
              <w:pStyle w:val="Compact"/>
            </w:pPr>
            <w:r>
              <w:t>Number of variable-length fields</w:t>
            </w:r>
          </w:p>
        </w:tc>
        <w:tc>
          <w:tcPr>
            <w:tcW w:w="0" w:type="auto"/>
          </w:tcPr>
          <w:p w14:paraId="5924BDBB" w14:textId="77777777" w:rsidR="009B70FE" w:rsidRDefault="00E33E19">
            <w:pPr>
              <w:pStyle w:val="Compact"/>
            </w:pPr>
            <w:r>
              <w:t>uint16</w:t>
            </w:r>
          </w:p>
        </w:tc>
        <w:tc>
          <w:tcPr>
            <w:tcW w:w="0" w:type="auto"/>
          </w:tcPr>
          <w:p w14:paraId="718F827A" w14:textId="77777777" w:rsidR="009B70FE" w:rsidRDefault="00E33E19">
            <w:pPr>
              <w:pStyle w:val="Compact"/>
              <w:jc w:val="right"/>
            </w:pPr>
            <w:r>
              <w:t>2</w:t>
            </w:r>
          </w:p>
        </w:tc>
        <w:tc>
          <w:tcPr>
            <w:tcW w:w="0" w:type="auto"/>
          </w:tcPr>
          <w:p w14:paraId="298D7077" w14:textId="77777777" w:rsidR="009B70FE" w:rsidRDefault="00E33E19">
            <w:pPr>
              <w:pStyle w:val="Compact"/>
              <w:jc w:val="right"/>
            </w:pPr>
            <w:r>
              <w:t>10</w:t>
            </w:r>
          </w:p>
        </w:tc>
      </w:tr>
    </w:tbl>
    <w:p w14:paraId="1F03062E" w14:textId="77777777" w:rsidR="009B70FE" w:rsidRDefault="00E33E19">
      <w:pPr>
        <w:pStyle w:val="BodyText"/>
      </w:pPr>
      <w:r>
        <w:t>Optionally, implementations may support any other unsigned integer types for blockLength.</w:t>
      </w:r>
    </w:p>
    <w:p w14:paraId="5210CB22" w14:textId="77777777" w:rsidR="009B70FE" w:rsidRDefault="00E33E19">
      <w:pPr>
        <w:pStyle w:val="Heading3"/>
      </w:pPr>
      <w:bookmarkStart w:id="721" w:name="root-block-length"/>
      <w:bookmarkStart w:id="722" w:name="_Toc57061926"/>
      <w:bookmarkStart w:id="723" w:name="_Toc54858889"/>
      <w:r>
        <w:t>Root block length</w:t>
      </w:r>
      <w:bookmarkEnd w:id="721"/>
      <w:bookmarkEnd w:id="722"/>
      <w:bookmarkEnd w:id="723"/>
    </w:p>
    <w:p w14:paraId="694DA892" w14:textId="342BC248" w:rsidR="009B70FE" w:rsidRDefault="00E33E19">
      <w:pPr>
        <w:pStyle w:val="FirstParagraph"/>
      </w:pPr>
      <w:r>
        <w:t xml:space="preserve">The total space reserved for the root level of the message not counting any repeating groups or variable-length fields. (Repeating groups have their own block length; see section </w:t>
      </w:r>
      <w:hyperlink w:anchor="repeating-groups">
        <w:r>
          <w:rPr>
            <w:rStyle w:val="Hyperlink"/>
            <w:i/>
          </w:rPr>
          <w:t>Repeating groups</w:t>
        </w:r>
      </w:hyperlink>
      <w:del w:id="724" w:author="Errata" w:date="2020-11-24T10:42:00Z">
        <w:r w:rsidR="005413C0">
          <w:delText>3.4 below.</w:delText>
        </w:r>
      </w:del>
      <w:ins w:id="725" w:author="Errata" w:date="2020-11-24T10:42:00Z">
        <w:r>
          <w:t xml:space="preserve"> for details.</w:t>
        </w:r>
      </w:ins>
      <w:r>
        <w:t xml:space="preserve"> Length of a variable-length Data field is given by its corresponding Length field; see section </w:t>
      </w:r>
      <w:hyperlink w:anchor="variable-length-string-encoding">
        <w:r>
          <w:rPr>
            <w:rStyle w:val="Hyperlink"/>
            <w:i/>
          </w:rPr>
          <w:t>Variable-length string encoding</w:t>
        </w:r>
      </w:hyperlink>
      <w:del w:id="726" w:author="Errata" w:date="2020-11-24T10:42:00Z">
        <w:r w:rsidR="005413C0">
          <w:delText>2.7.3 above</w:delText>
        </w:r>
      </w:del>
      <w:ins w:id="727" w:author="Errata" w:date="2020-11-24T10:42:00Z">
        <w:r>
          <w:t xml:space="preserve"> for details</w:t>
        </w:r>
      </w:ins>
      <w:r>
        <w:t>.) Block length only represents message body fields; it does not include the length of the message header itself, which is a fixed size.</w:t>
      </w:r>
    </w:p>
    <w:p w14:paraId="6348E558" w14:textId="77777777" w:rsidR="009B70FE" w:rsidRDefault="00E33E19">
      <w:pPr>
        <w:pStyle w:val="BodyText"/>
      </w:pPr>
      <w:r>
        <w:t>The block size must be at least the sum of lengths of all fields at the root level of the message, and that is its default value. However, it may be set larger to reserve more space to effect alignment of blocks. This is specified by setting the blockLength attribute in a message schema.</w:t>
      </w:r>
    </w:p>
    <w:p w14:paraId="7E9347EB" w14:textId="77777777" w:rsidR="009B70FE" w:rsidRDefault="00E33E19">
      <w:pPr>
        <w:pStyle w:val="Heading3"/>
      </w:pPr>
      <w:bookmarkStart w:id="728" w:name="template-id"/>
      <w:bookmarkStart w:id="729" w:name="_Toc57061927"/>
      <w:bookmarkStart w:id="730" w:name="_Toc54858890"/>
      <w:r>
        <w:t>Template ID</w:t>
      </w:r>
      <w:bookmarkEnd w:id="728"/>
      <w:bookmarkEnd w:id="729"/>
      <w:bookmarkEnd w:id="730"/>
    </w:p>
    <w:p w14:paraId="733AF23C" w14:textId="78038C22" w:rsidR="009B70FE" w:rsidRDefault="00E33E19">
      <w:pPr>
        <w:pStyle w:val="FirstParagraph"/>
      </w:pPr>
      <w:r>
        <w:t xml:space="preserve">The identifier of a message type in a message schema. See section </w:t>
      </w:r>
      <w:hyperlink w:anchor="messageschema-attributes">
        <w:r>
          <w:rPr>
            <w:rStyle w:val="Hyperlink"/>
            <w:i/>
          </w:rPr>
          <w:t>Message schema attributes</w:t>
        </w:r>
      </w:hyperlink>
      <w:del w:id="731" w:author="Errata" w:date="2020-11-24T10:42:00Z">
        <w:r w:rsidR="005413C0">
          <w:delText>4.5.2 below</w:delText>
        </w:r>
      </w:del>
      <w:r>
        <w:t xml:space="preserve"> for </w:t>
      </w:r>
      <w:del w:id="732" w:author="Errata" w:date="2020-11-24T10:42:00Z">
        <w:r w:rsidR="005413C0">
          <w:delText>schema attributes of a message</w:delText>
        </w:r>
      </w:del>
      <w:ins w:id="733" w:author="Errata" w:date="2020-11-24T10:42:00Z">
        <w:r>
          <w:t>the specification</w:t>
        </w:r>
      </w:ins>
      <w:r>
        <w:t>.</w:t>
      </w:r>
    </w:p>
    <w:p w14:paraId="376BEF58" w14:textId="77777777" w:rsidR="009B70FE" w:rsidRDefault="00E33E19">
      <w:pPr>
        <w:pStyle w:val="Heading3"/>
      </w:pPr>
      <w:bookmarkStart w:id="734" w:name="schema-id"/>
      <w:bookmarkStart w:id="735" w:name="_Toc57061928"/>
      <w:bookmarkStart w:id="736" w:name="_Toc54858891"/>
      <w:r>
        <w:t>Schema ID</w:t>
      </w:r>
      <w:bookmarkEnd w:id="734"/>
      <w:bookmarkEnd w:id="735"/>
      <w:bookmarkEnd w:id="736"/>
    </w:p>
    <w:p w14:paraId="42C9CD13" w14:textId="6BA391C4" w:rsidR="009B70FE" w:rsidRDefault="00E33E19">
      <w:pPr>
        <w:pStyle w:val="FirstParagraph"/>
      </w:pPr>
      <w:r>
        <w:t xml:space="preserve">The identifier of a message schema. See section </w:t>
      </w:r>
      <w:hyperlink w:anchor="messageschema-attributes">
        <w:r>
          <w:rPr>
            <w:rStyle w:val="Hyperlink"/>
            <w:i/>
          </w:rPr>
          <w:t>Message schema attributes</w:t>
        </w:r>
      </w:hyperlink>
      <w:del w:id="737" w:author="Errata" w:date="2020-11-24T10:42:00Z">
        <w:r w:rsidR="005413C0">
          <w:delText>4.3.1 below</w:delText>
        </w:r>
      </w:del>
      <w:r>
        <w:t xml:space="preserve"> for </w:t>
      </w:r>
      <w:del w:id="738" w:author="Errata" w:date="2020-11-24T10:42:00Z">
        <w:r w:rsidR="005413C0">
          <w:delText>schema attributes</w:delText>
        </w:r>
      </w:del>
      <w:ins w:id="739" w:author="Errata" w:date="2020-11-24T10:42:00Z">
        <w:r>
          <w:t>the specification</w:t>
        </w:r>
      </w:ins>
      <w:r>
        <w:t>.</w:t>
      </w:r>
    </w:p>
    <w:p w14:paraId="52CD1E07" w14:textId="77777777" w:rsidR="009B70FE" w:rsidRDefault="00E33E19">
      <w:pPr>
        <w:pStyle w:val="Heading3"/>
      </w:pPr>
      <w:bookmarkStart w:id="740" w:name="schema-version"/>
      <w:bookmarkStart w:id="741" w:name="_Toc57061929"/>
      <w:bookmarkStart w:id="742" w:name="_Toc54858892"/>
      <w:r>
        <w:t>Schema version</w:t>
      </w:r>
      <w:bookmarkEnd w:id="740"/>
      <w:bookmarkEnd w:id="741"/>
      <w:bookmarkEnd w:id="742"/>
    </w:p>
    <w:p w14:paraId="2205E15D" w14:textId="3326DC3A" w:rsidR="009B70FE" w:rsidRDefault="00E33E19">
      <w:pPr>
        <w:pStyle w:val="FirstParagraph"/>
      </w:pPr>
      <w:r>
        <w:t xml:space="preserve">The version number of the message schema that was used to encode a message. See section </w:t>
      </w:r>
      <w:hyperlink w:anchor="messageschema-attributes">
        <w:r>
          <w:rPr>
            <w:rStyle w:val="Hyperlink"/>
            <w:i/>
          </w:rPr>
          <w:t>Message schema attributes</w:t>
        </w:r>
      </w:hyperlink>
      <w:del w:id="743" w:author="Errata" w:date="2020-11-24T10:42:00Z">
        <w:r w:rsidR="005413C0">
          <w:delText>4.3.1 below</w:delText>
        </w:r>
      </w:del>
      <w:r>
        <w:t xml:space="preserve"> for </w:t>
      </w:r>
      <w:del w:id="744" w:author="Errata" w:date="2020-11-24T10:42:00Z">
        <w:r w:rsidR="005413C0">
          <w:delText>schema attributes</w:delText>
        </w:r>
      </w:del>
      <w:ins w:id="745" w:author="Errata" w:date="2020-11-24T10:42:00Z">
        <w:r>
          <w:t>the specification</w:t>
        </w:r>
      </w:ins>
      <w:r>
        <w:t>.</w:t>
      </w:r>
    </w:p>
    <w:p w14:paraId="56A37910" w14:textId="77777777" w:rsidR="009B70FE" w:rsidRDefault="00E33E19">
      <w:pPr>
        <w:pStyle w:val="Heading3"/>
      </w:pPr>
      <w:bookmarkStart w:id="746" w:name="number-of-repeating-groups"/>
      <w:bookmarkStart w:id="747" w:name="_Toc57061930"/>
      <w:bookmarkStart w:id="748" w:name="_Toc54858893"/>
      <w:r>
        <w:lastRenderedPageBreak/>
        <w:t>Number of repeating groups</w:t>
      </w:r>
      <w:bookmarkEnd w:id="746"/>
      <w:bookmarkEnd w:id="747"/>
      <w:bookmarkEnd w:id="748"/>
    </w:p>
    <w:p w14:paraId="58683134" w14:textId="77777777" w:rsidR="009B70FE" w:rsidRDefault="00E33E19">
      <w:pPr>
        <w:pStyle w:val="FirstParagraph"/>
      </w:pPr>
      <w:r>
        <w:t>A count of repeating groups at the root level of the message. The count does not include nested repeating groups.</w:t>
      </w:r>
    </w:p>
    <w:p w14:paraId="3034824A" w14:textId="77777777" w:rsidR="009B70FE" w:rsidRDefault="00E33E19">
      <w:pPr>
        <w:pStyle w:val="Heading3"/>
      </w:pPr>
      <w:bookmarkStart w:id="749" w:name="number-of-variable-length-fields"/>
      <w:bookmarkStart w:id="750" w:name="_Toc57061931"/>
      <w:bookmarkStart w:id="751" w:name="_Toc54858894"/>
      <w:r>
        <w:t>Number of variable-length fields</w:t>
      </w:r>
      <w:bookmarkEnd w:id="749"/>
      <w:bookmarkEnd w:id="750"/>
      <w:bookmarkEnd w:id="751"/>
    </w:p>
    <w:p w14:paraId="69772806" w14:textId="77777777" w:rsidR="009B70FE" w:rsidRDefault="00E33E19">
      <w:pPr>
        <w:pStyle w:val="FirstParagraph"/>
      </w:pPr>
      <w:r>
        <w:t>A count of the variable-length fields at the root level of the message. The count does not include variable-length fields within repeating groups.</w:t>
      </w:r>
    </w:p>
    <w:p w14:paraId="1B47518A" w14:textId="77777777" w:rsidR="009B70FE" w:rsidRDefault="00E33E19">
      <w:pPr>
        <w:pStyle w:val="Heading2"/>
      </w:pPr>
      <w:bookmarkStart w:id="752" w:name="message-body"/>
      <w:bookmarkStart w:id="753" w:name="_Toc57061932"/>
      <w:bookmarkStart w:id="754" w:name="_Toc54858895"/>
      <w:r>
        <w:t>Message Body</w:t>
      </w:r>
      <w:bookmarkEnd w:id="752"/>
      <w:bookmarkEnd w:id="753"/>
      <w:bookmarkEnd w:id="754"/>
    </w:p>
    <w:p w14:paraId="1A0FC911" w14:textId="77777777" w:rsidR="009B70FE" w:rsidRDefault="00E33E19">
      <w:pPr>
        <w:pStyle w:val="FirstParagraph"/>
      </w:pPr>
      <w:r>
        <w:t>The message body conveys the business information of the message.</w:t>
      </w:r>
    </w:p>
    <w:p w14:paraId="6AA151E9" w14:textId="77777777" w:rsidR="009B70FE" w:rsidRDefault="00E33E19">
      <w:pPr>
        <w:pStyle w:val="Heading3"/>
      </w:pPr>
      <w:bookmarkStart w:id="755" w:name="data-only-on-the-wire"/>
      <w:bookmarkStart w:id="756" w:name="_Toc57061933"/>
      <w:bookmarkStart w:id="757" w:name="_Toc54858896"/>
      <w:r>
        <w:t>Data only on the wire</w:t>
      </w:r>
      <w:bookmarkEnd w:id="755"/>
      <w:bookmarkEnd w:id="756"/>
      <w:bookmarkEnd w:id="757"/>
    </w:p>
    <w:p w14:paraId="49D05573" w14:textId="77777777" w:rsidR="009B70FE" w:rsidRDefault="00E33E19">
      <w:pPr>
        <w:pStyle w:val="FirstParagraph"/>
      </w:pPr>
      <w:r>
        <w:t>In SBE, fields of a message occupy proximate space without delimiters or metadata, such as tags.</w:t>
      </w:r>
    </w:p>
    <w:p w14:paraId="586AF5A4" w14:textId="77777777" w:rsidR="009B70FE" w:rsidRDefault="00E33E19">
      <w:pPr>
        <w:pStyle w:val="Heading3"/>
      </w:pPr>
      <w:bookmarkStart w:id="758" w:name="direct-access"/>
      <w:bookmarkStart w:id="759" w:name="_Toc57061934"/>
      <w:bookmarkStart w:id="760" w:name="_Toc54858897"/>
      <w:r>
        <w:t>Direct access</w:t>
      </w:r>
      <w:bookmarkEnd w:id="758"/>
      <w:bookmarkEnd w:id="759"/>
      <w:bookmarkEnd w:id="760"/>
    </w:p>
    <w:p w14:paraId="1A5E7EC1" w14:textId="77777777" w:rsidR="009B70FE" w:rsidRDefault="00E33E19">
      <w:pPr>
        <w:pStyle w:val="FirstParagraph"/>
      </w:pPr>
      <w:r>
        <w:t>Access to data is positional, guided by a message schema that specifies a message type.</w:t>
      </w:r>
    </w:p>
    <w:p w14:paraId="3631745A" w14:textId="77777777" w:rsidR="009B70FE" w:rsidRDefault="00E33E19">
      <w:pPr>
        <w:pStyle w:val="BodyText"/>
      </w:pPr>
      <w:r>
        <w:t>Data fields in the message body correspond to message schema fields; they are arranged in the same sequence. The first data field has the type and size specified by the first message schema field, the second data field is described by the second message schema field, and so forth. Since a message decoder follows the field descriptions in the schema for position, it is not necessary to send field tags on the wire.</w:t>
      </w:r>
    </w:p>
    <w:p w14:paraId="22496A0D" w14:textId="77777777" w:rsidR="009B70FE" w:rsidRDefault="00E33E19">
      <w:pPr>
        <w:pStyle w:val="BodyText"/>
      </w:pPr>
      <w:r>
        <w:t>In the simplest case, a message is flat record with a fixed length. Based on the sequence of field data types, the offset to a given data field is constant for a message type. This offset may be computed in advance, based on a message schema. Decoding a field consists of accessing the data at this fixed location.</w:t>
      </w:r>
    </w:p>
    <w:p w14:paraId="757647E4" w14:textId="77777777" w:rsidR="009B70FE" w:rsidRDefault="00E33E19">
      <w:pPr>
        <w:pStyle w:val="Heading3"/>
      </w:pPr>
      <w:bookmarkStart w:id="761" w:name="field-position-and-padding"/>
      <w:bookmarkStart w:id="762" w:name="_Toc57061935"/>
      <w:bookmarkStart w:id="763" w:name="_Toc54858898"/>
      <w:r>
        <w:t>Field position and padding</w:t>
      </w:r>
      <w:bookmarkEnd w:id="761"/>
      <w:bookmarkEnd w:id="762"/>
      <w:bookmarkEnd w:id="763"/>
    </w:p>
    <w:p w14:paraId="55B0E77E" w14:textId="77777777" w:rsidR="009B70FE" w:rsidRDefault="00E33E19">
      <w:pPr>
        <w:pStyle w:val="Heading4"/>
      </w:pPr>
      <w:bookmarkStart w:id="764" w:name="no-padding-by-default"/>
      <w:bookmarkStart w:id="765" w:name="_Toc57061936"/>
      <w:bookmarkStart w:id="766" w:name="_Toc54858899"/>
      <w:r>
        <w:t>No padding by default</w:t>
      </w:r>
      <w:bookmarkEnd w:id="764"/>
      <w:bookmarkEnd w:id="765"/>
      <w:bookmarkEnd w:id="766"/>
    </w:p>
    <w:p w14:paraId="7EADBBBD" w14:textId="77777777" w:rsidR="009B70FE" w:rsidRDefault="00E33E19">
      <w:pPr>
        <w:pStyle w:val="FirstParagraph"/>
      </w:pPr>
      <w:r>
        <w:t>By default, there is no padding between fields. In other words, a field value is packed against values of its preceding and following fields. No consideration is given to byte boundary alignment.</w:t>
      </w:r>
    </w:p>
    <w:p w14:paraId="6A08423C" w14:textId="77777777" w:rsidR="009B70FE" w:rsidRDefault="00E33E19">
      <w:pPr>
        <w:pStyle w:val="BodyText"/>
      </w:pPr>
      <w:r>
        <w:t>By default, the position of a field in a message is determined by the sum of the sizes of prior fields, as they are defined by the message schema.</w:t>
      </w:r>
    </w:p>
    <w:p w14:paraId="59E1EC4F" w14:textId="77777777" w:rsidR="009B70FE" w:rsidRPr="007F3CCA" w:rsidRDefault="00E33E19">
      <w:pPr>
        <w:pStyle w:val="SourceCode"/>
        <w:rPr>
          <w:lang w:val="en-US"/>
        </w:rPr>
      </w:pPr>
      <w:r w:rsidRPr="007F3CCA">
        <w:rPr>
          <w:rStyle w:val="KeywordTok"/>
          <w:lang w:val="en-US"/>
        </w:rPr>
        <w:t>&lt;field</w:t>
      </w:r>
      <w:r w:rsidRPr="007F3CCA">
        <w:rPr>
          <w:rStyle w:val="OtherTok"/>
          <w:lang w:val="en-US"/>
        </w:rPr>
        <w:t xml:space="preserve"> name=</w:t>
      </w:r>
      <w:r w:rsidRPr="007F3CCA">
        <w:rPr>
          <w:rStyle w:val="StringTok"/>
          <w:lang w:val="en-US"/>
        </w:rPr>
        <w:t>"ClOrdID"</w:t>
      </w:r>
      <w:r w:rsidRPr="007F3CCA">
        <w:rPr>
          <w:rStyle w:val="OtherTok"/>
          <w:lang w:val="en-US"/>
        </w:rPr>
        <w:t xml:space="preserve"> id=</w:t>
      </w:r>
      <w:r w:rsidRPr="007F3CCA">
        <w:rPr>
          <w:rStyle w:val="StringTok"/>
          <w:lang w:val="en-US"/>
        </w:rPr>
        <w:t>"11"</w:t>
      </w:r>
      <w:r w:rsidRPr="007F3CCA">
        <w:rPr>
          <w:rStyle w:val="OtherTok"/>
          <w:lang w:val="en-US"/>
        </w:rPr>
        <w:t xml:space="preserve"> type=</w:t>
      </w:r>
      <w:r w:rsidRPr="007F3CCA">
        <w:rPr>
          <w:rStyle w:val="StringTok"/>
          <w:lang w:val="en-US"/>
        </w:rPr>
        <w:t>"string14"</w:t>
      </w:r>
      <w:r w:rsidRPr="007F3CCA">
        <w:rPr>
          <w:lang w:val="en-US"/>
        </w:rPr>
        <w:br/>
      </w:r>
      <w:r w:rsidRPr="007F3CCA">
        <w:rPr>
          <w:rStyle w:val="OtherTok"/>
          <w:lang w:val="en-US"/>
        </w:rPr>
        <w:t xml:space="preserve"> semanticType=</w:t>
      </w:r>
      <w:r w:rsidRPr="007F3CCA">
        <w:rPr>
          <w:rStyle w:val="StringTok"/>
          <w:lang w:val="en-US"/>
        </w:rPr>
        <w:t>"String"</w:t>
      </w:r>
      <w:r w:rsidRPr="007F3CCA">
        <w:rPr>
          <w:rStyle w:val="KeywordTok"/>
          <w:lang w:val="en-US"/>
        </w:rPr>
        <w:t>/&gt;</w:t>
      </w:r>
      <w:r w:rsidRPr="007F3CCA">
        <w:rPr>
          <w:lang w:val="en-US"/>
        </w:rPr>
        <w:br/>
      </w:r>
      <w:r w:rsidRPr="007F3CCA">
        <w:rPr>
          <w:rStyle w:val="KeywordTok"/>
          <w:lang w:val="en-US"/>
        </w:rPr>
        <w:t>&lt;field</w:t>
      </w:r>
      <w:r w:rsidRPr="007F3CCA">
        <w:rPr>
          <w:rStyle w:val="OtherTok"/>
          <w:lang w:val="en-US"/>
        </w:rPr>
        <w:t xml:space="preserve"> name=</w:t>
      </w:r>
      <w:r w:rsidRPr="007F3CCA">
        <w:rPr>
          <w:rStyle w:val="StringTok"/>
          <w:lang w:val="en-US"/>
        </w:rPr>
        <w:t>"Side"</w:t>
      </w:r>
      <w:r w:rsidRPr="007F3CCA">
        <w:rPr>
          <w:rStyle w:val="OtherTok"/>
          <w:lang w:val="en-US"/>
        </w:rPr>
        <w:t xml:space="preserve"> id=</w:t>
      </w:r>
      <w:r w:rsidRPr="007F3CCA">
        <w:rPr>
          <w:rStyle w:val="StringTok"/>
          <w:lang w:val="en-US"/>
        </w:rPr>
        <w:t>"54"</w:t>
      </w:r>
      <w:r w:rsidRPr="007F3CCA">
        <w:rPr>
          <w:rStyle w:val="OtherTok"/>
          <w:lang w:val="en-US"/>
        </w:rPr>
        <w:t xml:space="preserve"> type=</w:t>
      </w:r>
      <w:r w:rsidRPr="007F3CCA">
        <w:rPr>
          <w:rStyle w:val="StringTok"/>
          <w:lang w:val="en-US"/>
        </w:rPr>
        <w:t>"char"</w:t>
      </w:r>
      <w:r w:rsidRPr="007F3CCA">
        <w:rPr>
          <w:rStyle w:val="OtherTok"/>
          <w:lang w:val="en-US"/>
        </w:rPr>
        <w:t xml:space="preserve"> semanticType=</w:t>
      </w:r>
      <w:r w:rsidRPr="007F3CCA">
        <w:rPr>
          <w:rStyle w:val="StringTok"/>
          <w:lang w:val="en-US"/>
        </w:rPr>
        <w:t>"char"</w:t>
      </w:r>
      <w:r w:rsidRPr="007F3CCA">
        <w:rPr>
          <w:rStyle w:val="KeywordTok"/>
          <w:lang w:val="en-US"/>
        </w:rPr>
        <w:t>/&gt;</w:t>
      </w:r>
      <w:r w:rsidRPr="007F3CCA">
        <w:rPr>
          <w:lang w:val="en-US"/>
        </w:rPr>
        <w:br/>
      </w:r>
      <w:r w:rsidRPr="007F3CCA">
        <w:rPr>
          <w:rStyle w:val="KeywordTok"/>
          <w:lang w:val="en-US"/>
        </w:rPr>
        <w:t>&lt;field</w:t>
      </w:r>
      <w:r w:rsidRPr="007F3CCA">
        <w:rPr>
          <w:rStyle w:val="OtherTok"/>
          <w:lang w:val="en-US"/>
        </w:rPr>
        <w:t xml:space="preserve"> name=</w:t>
      </w:r>
      <w:r w:rsidRPr="007F3CCA">
        <w:rPr>
          <w:rStyle w:val="StringTok"/>
          <w:lang w:val="en-US"/>
        </w:rPr>
        <w:t>"OrderQty"</w:t>
      </w:r>
      <w:r w:rsidRPr="007F3CCA">
        <w:rPr>
          <w:rStyle w:val="OtherTok"/>
          <w:lang w:val="en-US"/>
        </w:rPr>
        <w:t xml:space="preserve"> id=</w:t>
      </w:r>
      <w:r w:rsidRPr="007F3CCA">
        <w:rPr>
          <w:rStyle w:val="StringTok"/>
          <w:lang w:val="en-US"/>
        </w:rPr>
        <w:t>"38"</w:t>
      </w:r>
      <w:r w:rsidRPr="007F3CCA">
        <w:rPr>
          <w:rStyle w:val="OtherTok"/>
          <w:lang w:val="en-US"/>
        </w:rPr>
        <w:t xml:space="preserve"> type=</w:t>
      </w:r>
      <w:r w:rsidRPr="007F3CCA">
        <w:rPr>
          <w:rStyle w:val="StringTok"/>
          <w:lang w:val="en-US"/>
        </w:rPr>
        <w:t>"intQty32"</w:t>
      </w:r>
      <w:r w:rsidRPr="007F3CCA">
        <w:rPr>
          <w:lang w:val="en-US"/>
        </w:rPr>
        <w:br/>
      </w:r>
      <w:r w:rsidRPr="007F3CCA">
        <w:rPr>
          <w:rStyle w:val="OtherTok"/>
          <w:lang w:val="en-US"/>
        </w:rPr>
        <w:t xml:space="preserve"> semanticType=</w:t>
      </w:r>
      <w:r w:rsidRPr="007F3CCA">
        <w:rPr>
          <w:rStyle w:val="StringTok"/>
          <w:lang w:val="en-US"/>
        </w:rPr>
        <w:t>"Qty"</w:t>
      </w:r>
      <w:r w:rsidRPr="007F3CCA">
        <w:rPr>
          <w:rStyle w:val="KeywordTok"/>
          <w:lang w:val="en-US"/>
        </w:rPr>
        <w:t>/&gt;</w:t>
      </w:r>
      <w:r w:rsidRPr="007F3CCA">
        <w:rPr>
          <w:lang w:val="en-US"/>
        </w:rPr>
        <w:br/>
      </w:r>
      <w:r w:rsidRPr="007F3CCA">
        <w:rPr>
          <w:rStyle w:val="KeywordTok"/>
          <w:lang w:val="en-US"/>
        </w:rPr>
        <w:t>&lt;field</w:t>
      </w:r>
      <w:r w:rsidRPr="007F3CCA">
        <w:rPr>
          <w:rStyle w:val="OtherTok"/>
          <w:lang w:val="en-US"/>
        </w:rPr>
        <w:t xml:space="preserve"> name=</w:t>
      </w:r>
      <w:r w:rsidRPr="007F3CCA">
        <w:rPr>
          <w:rStyle w:val="StringTok"/>
          <w:lang w:val="en-US"/>
        </w:rPr>
        <w:t>"Symbol"</w:t>
      </w:r>
      <w:r w:rsidRPr="007F3CCA">
        <w:rPr>
          <w:rStyle w:val="OtherTok"/>
          <w:lang w:val="en-US"/>
        </w:rPr>
        <w:t xml:space="preserve"> id=</w:t>
      </w:r>
      <w:r w:rsidRPr="007F3CCA">
        <w:rPr>
          <w:rStyle w:val="StringTok"/>
          <w:lang w:val="en-US"/>
        </w:rPr>
        <w:t>"55"</w:t>
      </w:r>
      <w:r w:rsidRPr="007F3CCA">
        <w:rPr>
          <w:rStyle w:val="OtherTok"/>
          <w:lang w:val="en-US"/>
        </w:rPr>
        <w:t xml:space="preserve"> type=</w:t>
      </w:r>
      <w:r w:rsidRPr="007F3CCA">
        <w:rPr>
          <w:rStyle w:val="StringTok"/>
          <w:lang w:val="en-US"/>
        </w:rPr>
        <w:t>"string8"</w:t>
      </w:r>
      <w:r w:rsidRPr="007F3CCA">
        <w:rPr>
          <w:rStyle w:val="OtherTok"/>
          <w:lang w:val="en-US"/>
        </w:rPr>
        <w:t xml:space="preserve"> semanticType=</w:t>
      </w:r>
      <w:r w:rsidRPr="007F3CCA">
        <w:rPr>
          <w:rStyle w:val="StringTok"/>
          <w:lang w:val="en-US"/>
        </w:rPr>
        <w:t>"String"</w:t>
      </w:r>
      <w:r w:rsidRPr="007F3CCA">
        <w:rPr>
          <w:rStyle w:val="KeywordTok"/>
          <w:lang w:val="en-US"/>
        </w:rPr>
        <w:t>/&gt;</w:t>
      </w:r>
    </w:p>
    <w:tbl>
      <w:tblPr>
        <w:tblStyle w:val="Table"/>
        <w:tblW w:w="0" w:type="pct"/>
        <w:tblLook w:val="07E0" w:firstRow="1" w:lastRow="1" w:firstColumn="1" w:lastColumn="1" w:noHBand="1" w:noVBand="1"/>
      </w:tblPr>
      <w:tblGrid>
        <w:gridCol w:w="985"/>
        <w:gridCol w:w="540"/>
        <w:gridCol w:w="728"/>
      </w:tblGrid>
      <w:tr w:rsidR="009B70FE" w14:paraId="62948922"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B337DD9" w14:textId="77777777" w:rsidR="009B70FE" w:rsidRDefault="00E33E19">
            <w:pPr>
              <w:pStyle w:val="Compact"/>
            </w:pPr>
            <w:r>
              <w:t>Field</w:t>
            </w:r>
          </w:p>
        </w:tc>
        <w:tc>
          <w:tcPr>
            <w:tcW w:w="0" w:type="auto"/>
            <w:tcBorders>
              <w:bottom w:val="single" w:sz="0" w:space="0" w:color="auto"/>
            </w:tcBorders>
            <w:vAlign w:val="bottom"/>
          </w:tcPr>
          <w:p w14:paraId="116FBDEF" w14:textId="77777777" w:rsidR="009B70FE" w:rsidRDefault="00E33E19">
            <w:pPr>
              <w:pStyle w:val="Compact"/>
              <w:jc w:val="right"/>
            </w:pPr>
            <w:r>
              <w:t>Size</w:t>
            </w:r>
          </w:p>
        </w:tc>
        <w:tc>
          <w:tcPr>
            <w:tcW w:w="0" w:type="auto"/>
            <w:tcBorders>
              <w:bottom w:val="single" w:sz="0" w:space="0" w:color="auto"/>
            </w:tcBorders>
            <w:vAlign w:val="bottom"/>
          </w:tcPr>
          <w:p w14:paraId="06D633F9" w14:textId="77777777" w:rsidR="009B70FE" w:rsidRDefault="00E33E19">
            <w:pPr>
              <w:pStyle w:val="Compact"/>
              <w:jc w:val="right"/>
            </w:pPr>
            <w:r>
              <w:t>Offset</w:t>
            </w:r>
          </w:p>
        </w:tc>
      </w:tr>
      <w:tr w:rsidR="009B70FE" w14:paraId="7DCE93D5" w14:textId="77777777">
        <w:tc>
          <w:tcPr>
            <w:tcW w:w="0" w:type="auto"/>
          </w:tcPr>
          <w:p w14:paraId="775DC799" w14:textId="77777777" w:rsidR="009B70FE" w:rsidRDefault="00E33E19">
            <w:pPr>
              <w:pStyle w:val="Compact"/>
            </w:pPr>
            <w:r>
              <w:t>ClOrdID</w:t>
            </w:r>
          </w:p>
        </w:tc>
        <w:tc>
          <w:tcPr>
            <w:tcW w:w="0" w:type="auto"/>
          </w:tcPr>
          <w:p w14:paraId="63BF2826" w14:textId="77777777" w:rsidR="009B70FE" w:rsidRDefault="00E33E19">
            <w:pPr>
              <w:pStyle w:val="Compact"/>
              <w:jc w:val="right"/>
            </w:pPr>
            <w:r>
              <w:t>14</w:t>
            </w:r>
          </w:p>
        </w:tc>
        <w:tc>
          <w:tcPr>
            <w:tcW w:w="0" w:type="auto"/>
          </w:tcPr>
          <w:p w14:paraId="3774257A" w14:textId="77777777" w:rsidR="009B70FE" w:rsidRDefault="00E33E19">
            <w:pPr>
              <w:pStyle w:val="Compact"/>
              <w:jc w:val="right"/>
            </w:pPr>
            <w:r>
              <w:t>0</w:t>
            </w:r>
          </w:p>
        </w:tc>
      </w:tr>
      <w:tr w:rsidR="009B70FE" w14:paraId="6EC0CE40" w14:textId="77777777">
        <w:tc>
          <w:tcPr>
            <w:tcW w:w="0" w:type="auto"/>
          </w:tcPr>
          <w:p w14:paraId="790A3C66" w14:textId="77777777" w:rsidR="009B70FE" w:rsidRDefault="00E33E19">
            <w:pPr>
              <w:pStyle w:val="Compact"/>
            </w:pPr>
            <w:r>
              <w:t>Side</w:t>
            </w:r>
          </w:p>
        </w:tc>
        <w:tc>
          <w:tcPr>
            <w:tcW w:w="0" w:type="auto"/>
          </w:tcPr>
          <w:p w14:paraId="18BC1629" w14:textId="77777777" w:rsidR="009B70FE" w:rsidRDefault="00E33E19">
            <w:pPr>
              <w:pStyle w:val="Compact"/>
              <w:jc w:val="right"/>
            </w:pPr>
            <w:r>
              <w:t>1</w:t>
            </w:r>
          </w:p>
        </w:tc>
        <w:tc>
          <w:tcPr>
            <w:tcW w:w="0" w:type="auto"/>
          </w:tcPr>
          <w:p w14:paraId="02AAD52D" w14:textId="77777777" w:rsidR="009B70FE" w:rsidRDefault="00E33E19">
            <w:pPr>
              <w:pStyle w:val="Compact"/>
              <w:jc w:val="right"/>
            </w:pPr>
            <w:r>
              <w:t>14</w:t>
            </w:r>
          </w:p>
        </w:tc>
      </w:tr>
      <w:tr w:rsidR="009B70FE" w14:paraId="5693DCC1" w14:textId="77777777">
        <w:tc>
          <w:tcPr>
            <w:tcW w:w="0" w:type="auto"/>
          </w:tcPr>
          <w:p w14:paraId="75B56236" w14:textId="77777777" w:rsidR="009B70FE" w:rsidRDefault="00E33E19">
            <w:pPr>
              <w:pStyle w:val="Compact"/>
            </w:pPr>
            <w:r>
              <w:t>OrderQty</w:t>
            </w:r>
          </w:p>
        </w:tc>
        <w:tc>
          <w:tcPr>
            <w:tcW w:w="0" w:type="auto"/>
          </w:tcPr>
          <w:p w14:paraId="4A85B737" w14:textId="77777777" w:rsidR="009B70FE" w:rsidRDefault="00E33E19">
            <w:pPr>
              <w:pStyle w:val="Compact"/>
              <w:jc w:val="right"/>
            </w:pPr>
            <w:r>
              <w:t>4</w:t>
            </w:r>
          </w:p>
        </w:tc>
        <w:tc>
          <w:tcPr>
            <w:tcW w:w="0" w:type="auto"/>
          </w:tcPr>
          <w:p w14:paraId="06D28DBA" w14:textId="77777777" w:rsidR="009B70FE" w:rsidRDefault="00E33E19">
            <w:pPr>
              <w:pStyle w:val="Compact"/>
              <w:jc w:val="right"/>
            </w:pPr>
            <w:r>
              <w:t>15</w:t>
            </w:r>
          </w:p>
        </w:tc>
      </w:tr>
      <w:tr w:rsidR="009B70FE" w14:paraId="33B25F65" w14:textId="77777777">
        <w:tc>
          <w:tcPr>
            <w:tcW w:w="0" w:type="auto"/>
          </w:tcPr>
          <w:p w14:paraId="0188BD32" w14:textId="77777777" w:rsidR="009B70FE" w:rsidRDefault="00E33E19">
            <w:pPr>
              <w:pStyle w:val="Compact"/>
            </w:pPr>
            <w:r>
              <w:t>Symbol</w:t>
            </w:r>
          </w:p>
        </w:tc>
        <w:tc>
          <w:tcPr>
            <w:tcW w:w="0" w:type="auto"/>
          </w:tcPr>
          <w:p w14:paraId="75CEDBE9" w14:textId="77777777" w:rsidR="009B70FE" w:rsidRDefault="00E33E19">
            <w:pPr>
              <w:pStyle w:val="Compact"/>
              <w:jc w:val="right"/>
            </w:pPr>
            <w:r>
              <w:t>8</w:t>
            </w:r>
          </w:p>
        </w:tc>
        <w:tc>
          <w:tcPr>
            <w:tcW w:w="0" w:type="auto"/>
          </w:tcPr>
          <w:p w14:paraId="1BD7750E" w14:textId="77777777" w:rsidR="009B70FE" w:rsidRDefault="00E33E19">
            <w:pPr>
              <w:pStyle w:val="Compact"/>
              <w:jc w:val="right"/>
            </w:pPr>
            <w:r>
              <w:t>19</w:t>
            </w:r>
          </w:p>
        </w:tc>
      </w:tr>
    </w:tbl>
    <w:p w14:paraId="5D028034" w14:textId="77777777" w:rsidR="009B70FE" w:rsidRDefault="00E33E19">
      <w:pPr>
        <w:pStyle w:val="Heading4"/>
      </w:pPr>
      <w:bookmarkStart w:id="767" w:name="field-offset-specified-by-message-schema"/>
      <w:bookmarkStart w:id="768" w:name="_Toc57061937"/>
      <w:bookmarkStart w:id="769" w:name="_Toc54858900"/>
      <w:r>
        <w:t>Field offset specified by message schema</w:t>
      </w:r>
      <w:bookmarkEnd w:id="767"/>
      <w:bookmarkEnd w:id="768"/>
      <w:bookmarkEnd w:id="769"/>
    </w:p>
    <w:p w14:paraId="43FD34EA" w14:textId="77777777" w:rsidR="009B70FE" w:rsidRDefault="00E33E19">
      <w:pPr>
        <w:pStyle w:val="FirstParagraph"/>
      </w:pPr>
      <w:r>
        <w:t>If a message designer wishes to introduce padding or control byte boundary alignment or map to an existing data structure, field offset may optionally be specified in a message schema. Field offset is the number of octets from the start of the message body or group to the first octet of the field. Offset is a zero-based index.</w:t>
      </w:r>
    </w:p>
    <w:p w14:paraId="63E3CFAB" w14:textId="77777777" w:rsidR="009B70FE" w:rsidRDefault="00E33E19">
      <w:pPr>
        <w:pStyle w:val="BodyText"/>
      </w:pPr>
      <w:r>
        <w:t>If specified, field offset must be greater than or equal to the sum of the sizes of prior fields. In other words, an offset is invalid if it would cause fields to overlap.</w:t>
      </w:r>
    </w:p>
    <w:p w14:paraId="35A2CB15" w14:textId="77777777" w:rsidR="009B70FE" w:rsidRDefault="00E33E19">
      <w:pPr>
        <w:pStyle w:val="BodyText"/>
      </w:pPr>
      <w:r>
        <w:lastRenderedPageBreak/>
        <w:t>Extra octets specified for padding should never be interpreted as business data. They should be filled with binary zeros.</w:t>
      </w:r>
    </w:p>
    <w:p w14:paraId="4155B70D" w14:textId="77777777" w:rsidR="009B70FE" w:rsidRDefault="00E33E19">
      <w:pPr>
        <w:pStyle w:val="BodyText"/>
      </w:pPr>
      <w:r>
        <w:t>Example of fields with specified offsets</w:t>
      </w:r>
    </w:p>
    <w:p w14:paraId="105C4012" w14:textId="77777777" w:rsidR="009B70FE" w:rsidRPr="007F3CCA" w:rsidRDefault="00E33E19">
      <w:pPr>
        <w:pStyle w:val="SourceCode"/>
        <w:rPr>
          <w:lang w:val="en-US"/>
        </w:rPr>
      </w:pPr>
      <w:r w:rsidRPr="007F3CCA">
        <w:rPr>
          <w:rStyle w:val="KeywordTok"/>
          <w:lang w:val="en-US"/>
        </w:rPr>
        <w:t>&lt;field</w:t>
      </w:r>
      <w:r w:rsidRPr="007F3CCA">
        <w:rPr>
          <w:rStyle w:val="OtherTok"/>
          <w:lang w:val="en-US"/>
        </w:rPr>
        <w:t xml:space="preserve"> name=</w:t>
      </w:r>
      <w:r w:rsidRPr="007F3CCA">
        <w:rPr>
          <w:rStyle w:val="StringTok"/>
          <w:lang w:val="en-US"/>
        </w:rPr>
        <w:t>"ClOrdID"</w:t>
      </w:r>
      <w:r w:rsidRPr="007F3CCA">
        <w:rPr>
          <w:rStyle w:val="OtherTok"/>
          <w:lang w:val="en-US"/>
        </w:rPr>
        <w:t xml:space="preserve"> id=</w:t>
      </w:r>
      <w:r w:rsidRPr="007F3CCA">
        <w:rPr>
          <w:rStyle w:val="StringTok"/>
          <w:lang w:val="en-US"/>
        </w:rPr>
        <w:t>"11"</w:t>
      </w:r>
      <w:r w:rsidRPr="007F3CCA">
        <w:rPr>
          <w:rStyle w:val="OtherTok"/>
          <w:lang w:val="en-US"/>
        </w:rPr>
        <w:t xml:space="preserve"> type=</w:t>
      </w:r>
      <w:r w:rsidRPr="007F3CCA">
        <w:rPr>
          <w:rStyle w:val="StringTok"/>
          <w:lang w:val="en-US"/>
        </w:rPr>
        <w:t>"string14"</w:t>
      </w:r>
      <w:r w:rsidRPr="007F3CCA">
        <w:rPr>
          <w:rStyle w:val="OtherTok"/>
          <w:lang w:val="en-US"/>
        </w:rPr>
        <w:t xml:space="preserve"> offset=</w:t>
      </w:r>
      <w:r w:rsidRPr="007F3CCA">
        <w:rPr>
          <w:rStyle w:val="StringTok"/>
          <w:lang w:val="en-US"/>
        </w:rPr>
        <w:t>"0"</w:t>
      </w:r>
      <w:r w:rsidRPr="007F3CCA">
        <w:rPr>
          <w:lang w:val="en-US"/>
        </w:rPr>
        <w:br/>
      </w:r>
      <w:r w:rsidRPr="007F3CCA">
        <w:rPr>
          <w:rStyle w:val="OtherTok"/>
          <w:lang w:val="en-US"/>
        </w:rPr>
        <w:t xml:space="preserve"> semanticType=</w:t>
      </w:r>
      <w:r w:rsidRPr="007F3CCA">
        <w:rPr>
          <w:rStyle w:val="StringTok"/>
          <w:lang w:val="en-US"/>
        </w:rPr>
        <w:t>"String"</w:t>
      </w:r>
      <w:r w:rsidRPr="007F3CCA">
        <w:rPr>
          <w:rStyle w:val="KeywordTok"/>
          <w:lang w:val="en-US"/>
        </w:rPr>
        <w:t>/&gt;</w:t>
      </w:r>
      <w:r w:rsidRPr="007F3CCA">
        <w:rPr>
          <w:lang w:val="en-US"/>
        </w:rPr>
        <w:br/>
      </w:r>
      <w:r w:rsidRPr="007F3CCA">
        <w:rPr>
          <w:rStyle w:val="KeywordTok"/>
          <w:lang w:val="en-US"/>
        </w:rPr>
        <w:t>&lt;field</w:t>
      </w:r>
      <w:r w:rsidRPr="007F3CCA">
        <w:rPr>
          <w:rStyle w:val="OtherTok"/>
          <w:lang w:val="en-US"/>
        </w:rPr>
        <w:t xml:space="preserve"> name=</w:t>
      </w:r>
      <w:r w:rsidRPr="007F3CCA">
        <w:rPr>
          <w:rStyle w:val="StringTok"/>
          <w:lang w:val="en-US"/>
        </w:rPr>
        <w:t>"Side"</w:t>
      </w:r>
      <w:r w:rsidRPr="007F3CCA">
        <w:rPr>
          <w:rStyle w:val="OtherTok"/>
          <w:lang w:val="en-US"/>
        </w:rPr>
        <w:t xml:space="preserve"> id=</w:t>
      </w:r>
      <w:r w:rsidRPr="007F3CCA">
        <w:rPr>
          <w:rStyle w:val="StringTok"/>
          <w:lang w:val="en-US"/>
        </w:rPr>
        <w:t>"54"</w:t>
      </w:r>
      <w:r w:rsidRPr="007F3CCA">
        <w:rPr>
          <w:rStyle w:val="OtherTok"/>
          <w:lang w:val="en-US"/>
        </w:rPr>
        <w:t xml:space="preserve"> type=</w:t>
      </w:r>
      <w:r w:rsidRPr="007F3CCA">
        <w:rPr>
          <w:rStyle w:val="StringTok"/>
          <w:lang w:val="en-US"/>
        </w:rPr>
        <w:t>"char"</w:t>
      </w:r>
      <w:r w:rsidRPr="007F3CCA">
        <w:rPr>
          <w:rStyle w:val="OtherTok"/>
          <w:lang w:val="en-US"/>
        </w:rPr>
        <w:t xml:space="preserve"> offset=</w:t>
      </w:r>
      <w:r w:rsidRPr="007F3CCA">
        <w:rPr>
          <w:rStyle w:val="StringTok"/>
          <w:lang w:val="en-US"/>
        </w:rPr>
        <w:t>"14"</w:t>
      </w:r>
      <w:r w:rsidRPr="007F3CCA">
        <w:rPr>
          <w:lang w:val="en-US"/>
        </w:rPr>
        <w:br/>
      </w:r>
      <w:r w:rsidRPr="007F3CCA">
        <w:rPr>
          <w:rStyle w:val="OtherTok"/>
          <w:lang w:val="en-US"/>
        </w:rPr>
        <w:t xml:space="preserve"> semanticType=</w:t>
      </w:r>
      <w:r w:rsidRPr="007F3CCA">
        <w:rPr>
          <w:rStyle w:val="StringTok"/>
          <w:lang w:val="en-US"/>
        </w:rPr>
        <w:t>"char"</w:t>
      </w:r>
      <w:r w:rsidRPr="007F3CCA">
        <w:rPr>
          <w:rStyle w:val="KeywordTok"/>
          <w:lang w:val="en-US"/>
        </w:rPr>
        <w:t>/&gt;</w:t>
      </w:r>
      <w:r w:rsidRPr="007F3CCA">
        <w:rPr>
          <w:lang w:val="en-US"/>
        </w:rPr>
        <w:br/>
      </w:r>
      <w:r w:rsidRPr="007F3CCA">
        <w:rPr>
          <w:rStyle w:val="KeywordTok"/>
          <w:lang w:val="en-US"/>
        </w:rPr>
        <w:t>&lt;field</w:t>
      </w:r>
      <w:r w:rsidRPr="007F3CCA">
        <w:rPr>
          <w:rStyle w:val="OtherTok"/>
          <w:lang w:val="en-US"/>
        </w:rPr>
        <w:t xml:space="preserve"> name=</w:t>
      </w:r>
      <w:r w:rsidRPr="007F3CCA">
        <w:rPr>
          <w:rStyle w:val="StringTok"/>
          <w:lang w:val="en-US"/>
        </w:rPr>
        <w:t>"OrderQty"</w:t>
      </w:r>
      <w:r w:rsidRPr="007F3CCA">
        <w:rPr>
          <w:rStyle w:val="OtherTok"/>
          <w:lang w:val="en-US"/>
        </w:rPr>
        <w:t xml:space="preserve"> id=</w:t>
      </w:r>
      <w:r w:rsidRPr="007F3CCA">
        <w:rPr>
          <w:rStyle w:val="StringTok"/>
          <w:lang w:val="en-US"/>
        </w:rPr>
        <w:t>"38"</w:t>
      </w:r>
      <w:r w:rsidRPr="007F3CCA">
        <w:rPr>
          <w:rStyle w:val="OtherTok"/>
          <w:lang w:val="en-US"/>
        </w:rPr>
        <w:t xml:space="preserve"> type=</w:t>
      </w:r>
      <w:r w:rsidRPr="007F3CCA">
        <w:rPr>
          <w:rStyle w:val="StringTok"/>
          <w:lang w:val="en-US"/>
        </w:rPr>
        <w:t>"intQty32"</w:t>
      </w:r>
      <w:r w:rsidRPr="007F3CCA">
        <w:rPr>
          <w:rStyle w:val="OtherTok"/>
          <w:lang w:val="en-US"/>
        </w:rPr>
        <w:t xml:space="preserve"> offset=</w:t>
      </w:r>
      <w:r w:rsidRPr="007F3CCA">
        <w:rPr>
          <w:rStyle w:val="StringTok"/>
          <w:lang w:val="en-US"/>
        </w:rPr>
        <w:t>"16"</w:t>
      </w:r>
      <w:r w:rsidRPr="007F3CCA">
        <w:rPr>
          <w:lang w:val="en-US"/>
        </w:rPr>
        <w:br/>
      </w:r>
      <w:r w:rsidRPr="007F3CCA">
        <w:rPr>
          <w:rStyle w:val="OtherTok"/>
          <w:lang w:val="en-US"/>
        </w:rPr>
        <w:t xml:space="preserve"> semanticType=</w:t>
      </w:r>
      <w:r w:rsidRPr="007F3CCA">
        <w:rPr>
          <w:rStyle w:val="StringTok"/>
          <w:lang w:val="en-US"/>
        </w:rPr>
        <w:t>"Qty"</w:t>
      </w:r>
      <w:r w:rsidRPr="007F3CCA">
        <w:rPr>
          <w:rStyle w:val="KeywordTok"/>
          <w:lang w:val="en-US"/>
        </w:rPr>
        <w:t>/&gt;</w:t>
      </w:r>
      <w:r w:rsidRPr="007F3CCA">
        <w:rPr>
          <w:lang w:val="en-US"/>
        </w:rPr>
        <w:br/>
      </w:r>
      <w:r w:rsidRPr="007F3CCA">
        <w:rPr>
          <w:rStyle w:val="KeywordTok"/>
          <w:lang w:val="en-US"/>
        </w:rPr>
        <w:t>&lt;field</w:t>
      </w:r>
      <w:r w:rsidRPr="007F3CCA">
        <w:rPr>
          <w:rStyle w:val="OtherTok"/>
          <w:lang w:val="en-US"/>
        </w:rPr>
        <w:t xml:space="preserve"> name=</w:t>
      </w:r>
      <w:r w:rsidRPr="007F3CCA">
        <w:rPr>
          <w:rStyle w:val="StringTok"/>
          <w:lang w:val="en-US"/>
        </w:rPr>
        <w:t>"Symbol"</w:t>
      </w:r>
      <w:r w:rsidRPr="007F3CCA">
        <w:rPr>
          <w:rStyle w:val="OtherTok"/>
          <w:lang w:val="en-US"/>
        </w:rPr>
        <w:t xml:space="preserve"> id=</w:t>
      </w:r>
      <w:r w:rsidRPr="007F3CCA">
        <w:rPr>
          <w:rStyle w:val="StringTok"/>
          <w:lang w:val="en-US"/>
        </w:rPr>
        <w:t>"55"</w:t>
      </w:r>
      <w:r w:rsidRPr="007F3CCA">
        <w:rPr>
          <w:rStyle w:val="OtherTok"/>
          <w:lang w:val="en-US"/>
        </w:rPr>
        <w:t xml:space="preserve"> type=</w:t>
      </w:r>
      <w:r w:rsidRPr="007F3CCA">
        <w:rPr>
          <w:rStyle w:val="StringTok"/>
          <w:lang w:val="en-US"/>
        </w:rPr>
        <w:t>"string8"</w:t>
      </w:r>
      <w:r w:rsidRPr="007F3CCA">
        <w:rPr>
          <w:rStyle w:val="OtherTok"/>
          <w:lang w:val="en-US"/>
        </w:rPr>
        <w:t xml:space="preserve"> offset=</w:t>
      </w:r>
      <w:r w:rsidRPr="007F3CCA">
        <w:rPr>
          <w:rStyle w:val="StringTok"/>
          <w:lang w:val="en-US"/>
        </w:rPr>
        <w:t>"20"</w:t>
      </w:r>
      <w:r w:rsidRPr="007F3CCA">
        <w:rPr>
          <w:lang w:val="en-US"/>
        </w:rPr>
        <w:br/>
      </w:r>
      <w:r w:rsidRPr="007F3CCA">
        <w:rPr>
          <w:rStyle w:val="OtherTok"/>
          <w:lang w:val="en-US"/>
        </w:rPr>
        <w:t xml:space="preserve"> semanticType=</w:t>
      </w:r>
      <w:r w:rsidRPr="007F3CCA">
        <w:rPr>
          <w:rStyle w:val="StringTok"/>
          <w:lang w:val="en-US"/>
        </w:rPr>
        <w:t>"String"</w:t>
      </w:r>
      <w:r w:rsidRPr="007F3CCA">
        <w:rPr>
          <w:rStyle w:val="KeywordTok"/>
          <w:lang w:val="en-US"/>
        </w:rPr>
        <w:t>/&gt;</w:t>
      </w:r>
    </w:p>
    <w:tbl>
      <w:tblPr>
        <w:tblStyle w:val="Table"/>
        <w:tblW w:w="0" w:type="pct"/>
        <w:tblLook w:val="07E0" w:firstRow="1" w:lastRow="1" w:firstColumn="1" w:lastColumn="1" w:noHBand="1" w:noVBand="1"/>
      </w:tblPr>
      <w:tblGrid>
        <w:gridCol w:w="985"/>
        <w:gridCol w:w="540"/>
        <w:gridCol w:w="2170"/>
        <w:gridCol w:w="728"/>
      </w:tblGrid>
      <w:tr w:rsidR="009B70FE" w14:paraId="3345D2AD"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E12BDEB" w14:textId="77777777" w:rsidR="009B70FE" w:rsidRDefault="00E33E19">
            <w:pPr>
              <w:pStyle w:val="Compact"/>
            </w:pPr>
            <w:r>
              <w:t>Field</w:t>
            </w:r>
          </w:p>
        </w:tc>
        <w:tc>
          <w:tcPr>
            <w:tcW w:w="0" w:type="auto"/>
            <w:tcBorders>
              <w:bottom w:val="single" w:sz="0" w:space="0" w:color="auto"/>
            </w:tcBorders>
            <w:vAlign w:val="bottom"/>
          </w:tcPr>
          <w:p w14:paraId="700CAFDE" w14:textId="77777777" w:rsidR="009B70FE" w:rsidRDefault="00E33E19">
            <w:pPr>
              <w:pStyle w:val="Compact"/>
            </w:pPr>
            <w:r>
              <w:t>Size</w:t>
            </w:r>
          </w:p>
        </w:tc>
        <w:tc>
          <w:tcPr>
            <w:tcW w:w="0" w:type="auto"/>
            <w:tcBorders>
              <w:bottom w:val="single" w:sz="0" w:space="0" w:color="auto"/>
            </w:tcBorders>
            <w:vAlign w:val="bottom"/>
          </w:tcPr>
          <w:p w14:paraId="31C3CD23" w14:textId="77777777" w:rsidR="009B70FE" w:rsidRDefault="00E33E19">
            <w:pPr>
              <w:pStyle w:val="Compact"/>
              <w:jc w:val="right"/>
            </w:pPr>
            <w:r>
              <w:t>Padding preceding field</w:t>
            </w:r>
          </w:p>
        </w:tc>
        <w:tc>
          <w:tcPr>
            <w:tcW w:w="0" w:type="auto"/>
            <w:tcBorders>
              <w:bottom w:val="single" w:sz="0" w:space="0" w:color="auto"/>
            </w:tcBorders>
            <w:vAlign w:val="bottom"/>
          </w:tcPr>
          <w:p w14:paraId="3FA18A5C" w14:textId="77777777" w:rsidR="009B70FE" w:rsidRDefault="00E33E19">
            <w:pPr>
              <w:pStyle w:val="Compact"/>
              <w:jc w:val="right"/>
            </w:pPr>
            <w:r>
              <w:t>Offset</w:t>
            </w:r>
          </w:p>
        </w:tc>
      </w:tr>
      <w:tr w:rsidR="009B70FE" w14:paraId="47DB9049" w14:textId="77777777">
        <w:tc>
          <w:tcPr>
            <w:tcW w:w="0" w:type="auto"/>
          </w:tcPr>
          <w:p w14:paraId="18AFF5DD" w14:textId="77777777" w:rsidR="009B70FE" w:rsidRDefault="00E33E19">
            <w:pPr>
              <w:pStyle w:val="Compact"/>
            </w:pPr>
            <w:r>
              <w:t>ClOrdID</w:t>
            </w:r>
          </w:p>
        </w:tc>
        <w:tc>
          <w:tcPr>
            <w:tcW w:w="0" w:type="auto"/>
          </w:tcPr>
          <w:p w14:paraId="3177EFE9" w14:textId="77777777" w:rsidR="009B70FE" w:rsidRDefault="00E33E19">
            <w:pPr>
              <w:pStyle w:val="Compact"/>
            </w:pPr>
            <w:r>
              <w:t>14</w:t>
            </w:r>
          </w:p>
        </w:tc>
        <w:tc>
          <w:tcPr>
            <w:tcW w:w="0" w:type="auto"/>
          </w:tcPr>
          <w:p w14:paraId="613B8234" w14:textId="77777777" w:rsidR="009B70FE" w:rsidRDefault="00E33E19">
            <w:pPr>
              <w:pStyle w:val="Compact"/>
              <w:jc w:val="right"/>
            </w:pPr>
            <w:r>
              <w:t>0</w:t>
            </w:r>
          </w:p>
        </w:tc>
        <w:tc>
          <w:tcPr>
            <w:tcW w:w="0" w:type="auto"/>
          </w:tcPr>
          <w:p w14:paraId="42FEE673" w14:textId="77777777" w:rsidR="009B70FE" w:rsidRDefault="00E33E19">
            <w:pPr>
              <w:pStyle w:val="Compact"/>
              <w:jc w:val="right"/>
            </w:pPr>
            <w:r>
              <w:t>0</w:t>
            </w:r>
          </w:p>
        </w:tc>
      </w:tr>
      <w:tr w:rsidR="009B70FE" w14:paraId="0C34C829" w14:textId="77777777">
        <w:tc>
          <w:tcPr>
            <w:tcW w:w="0" w:type="auto"/>
          </w:tcPr>
          <w:p w14:paraId="4D3B1770" w14:textId="77777777" w:rsidR="009B70FE" w:rsidRDefault="00E33E19">
            <w:pPr>
              <w:pStyle w:val="Compact"/>
            </w:pPr>
            <w:r>
              <w:t>Side</w:t>
            </w:r>
          </w:p>
        </w:tc>
        <w:tc>
          <w:tcPr>
            <w:tcW w:w="0" w:type="auto"/>
          </w:tcPr>
          <w:p w14:paraId="6EFEF223" w14:textId="77777777" w:rsidR="009B70FE" w:rsidRDefault="00E33E19">
            <w:pPr>
              <w:pStyle w:val="Compact"/>
            </w:pPr>
            <w:r>
              <w:t>1</w:t>
            </w:r>
          </w:p>
        </w:tc>
        <w:tc>
          <w:tcPr>
            <w:tcW w:w="0" w:type="auto"/>
          </w:tcPr>
          <w:p w14:paraId="459C095F" w14:textId="77777777" w:rsidR="009B70FE" w:rsidRDefault="00E33E19">
            <w:pPr>
              <w:pStyle w:val="Compact"/>
              <w:jc w:val="right"/>
            </w:pPr>
            <w:r>
              <w:t>0</w:t>
            </w:r>
          </w:p>
        </w:tc>
        <w:tc>
          <w:tcPr>
            <w:tcW w:w="0" w:type="auto"/>
          </w:tcPr>
          <w:p w14:paraId="0E2067A4" w14:textId="77777777" w:rsidR="009B70FE" w:rsidRDefault="00E33E19">
            <w:pPr>
              <w:pStyle w:val="Compact"/>
              <w:jc w:val="right"/>
            </w:pPr>
            <w:r>
              <w:t>14</w:t>
            </w:r>
          </w:p>
        </w:tc>
      </w:tr>
      <w:tr w:rsidR="009B70FE" w14:paraId="5E422D84" w14:textId="77777777">
        <w:tc>
          <w:tcPr>
            <w:tcW w:w="0" w:type="auto"/>
          </w:tcPr>
          <w:p w14:paraId="5FEF8E9B" w14:textId="77777777" w:rsidR="009B70FE" w:rsidRDefault="00E33E19">
            <w:pPr>
              <w:pStyle w:val="Compact"/>
            </w:pPr>
            <w:r>
              <w:t>OrderQty</w:t>
            </w:r>
          </w:p>
        </w:tc>
        <w:tc>
          <w:tcPr>
            <w:tcW w:w="0" w:type="auto"/>
          </w:tcPr>
          <w:p w14:paraId="043EB59E" w14:textId="77777777" w:rsidR="009B70FE" w:rsidRDefault="00E33E19">
            <w:pPr>
              <w:pStyle w:val="Compact"/>
            </w:pPr>
            <w:r>
              <w:t>4</w:t>
            </w:r>
          </w:p>
        </w:tc>
        <w:tc>
          <w:tcPr>
            <w:tcW w:w="0" w:type="auto"/>
          </w:tcPr>
          <w:p w14:paraId="74CA11B0" w14:textId="77777777" w:rsidR="009B70FE" w:rsidRDefault="00E33E19">
            <w:pPr>
              <w:pStyle w:val="Compact"/>
              <w:jc w:val="right"/>
            </w:pPr>
            <w:r>
              <w:t>1</w:t>
            </w:r>
          </w:p>
        </w:tc>
        <w:tc>
          <w:tcPr>
            <w:tcW w:w="0" w:type="auto"/>
          </w:tcPr>
          <w:p w14:paraId="07157BFC" w14:textId="77777777" w:rsidR="009B70FE" w:rsidRDefault="00E33E19">
            <w:pPr>
              <w:pStyle w:val="Compact"/>
              <w:jc w:val="right"/>
            </w:pPr>
            <w:r>
              <w:t>16</w:t>
            </w:r>
          </w:p>
        </w:tc>
      </w:tr>
      <w:tr w:rsidR="009B70FE" w14:paraId="5A8BB334" w14:textId="77777777">
        <w:tc>
          <w:tcPr>
            <w:tcW w:w="0" w:type="auto"/>
          </w:tcPr>
          <w:p w14:paraId="2BD8F8EC" w14:textId="77777777" w:rsidR="009B70FE" w:rsidRDefault="00E33E19">
            <w:pPr>
              <w:pStyle w:val="Compact"/>
            </w:pPr>
            <w:r>
              <w:t>Symbol</w:t>
            </w:r>
          </w:p>
        </w:tc>
        <w:tc>
          <w:tcPr>
            <w:tcW w:w="0" w:type="auto"/>
          </w:tcPr>
          <w:p w14:paraId="3DD232A7" w14:textId="77777777" w:rsidR="009B70FE" w:rsidRDefault="00E33E19">
            <w:pPr>
              <w:pStyle w:val="Compact"/>
            </w:pPr>
            <w:r>
              <w:t>8</w:t>
            </w:r>
          </w:p>
        </w:tc>
        <w:tc>
          <w:tcPr>
            <w:tcW w:w="0" w:type="auto"/>
          </w:tcPr>
          <w:p w14:paraId="43EDFDFE" w14:textId="77777777" w:rsidR="009B70FE" w:rsidRDefault="00E33E19">
            <w:pPr>
              <w:pStyle w:val="Compact"/>
              <w:jc w:val="right"/>
            </w:pPr>
            <w:r>
              <w:t>0</w:t>
            </w:r>
          </w:p>
        </w:tc>
        <w:tc>
          <w:tcPr>
            <w:tcW w:w="0" w:type="auto"/>
          </w:tcPr>
          <w:p w14:paraId="1C35E480" w14:textId="77777777" w:rsidR="009B70FE" w:rsidRDefault="00E33E19">
            <w:pPr>
              <w:pStyle w:val="Compact"/>
              <w:jc w:val="right"/>
            </w:pPr>
            <w:r>
              <w:t>20</w:t>
            </w:r>
          </w:p>
        </w:tc>
      </w:tr>
    </w:tbl>
    <w:p w14:paraId="3C66AE47" w14:textId="77777777" w:rsidR="009B70FE" w:rsidRDefault="00E33E19">
      <w:pPr>
        <w:pStyle w:val="Heading4"/>
      </w:pPr>
      <w:bookmarkStart w:id="770" w:name="padding-at-end-of-a-message-or-group"/>
      <w:bookmarkStart w:id="771" w:name="_Toc57061938"/>
      <w:bookmarkStart w:id="772" w:name="_Toc54858901"/>
      <w:r>
        <w:t>Padding at end of a message or group</w:t>
      </w:r>
      <w:bookmarkEnd w:id="770"/>
      <w:bookmarkEnd w:id="771"/>
      <w:bookmarkEnd w:id="772"/>
    </w:p>
    <w:p w14:paraId="4A38B235" w14:textId="77777777" w:rsidR="009B70FE" w:rsidRDefault="00E33E19">
      <w:pPr>
        <w:pStyle w:val="FirstParagraph"/>
      </w:pPr>
      <w:r>
        <w:t>In order to force messages or groups to align on byte boundaries or map to an existing data structure, they may optionally be specified to occupy a certain space with a blockLength attribute in the message schema. The extra space is padded at the end of the message or group. If specified, blockLength must be greater than or equal to the sum of the sizes of all fields in the message or group.</w:t>
      </w:r>
    </w:p>
    <w:p w14:paraId="7C1981FA" w14:textId="77777777" w:rsidR="009B70FE" w:rsidRDefault="00E33E19">
      <w:pPr>
        <w:pStyle w:val="BodyText"/>
      </w:pPr>
      <w:r>
        <w:t>The blockLength attribute applies only to the portion of message that contains fix-length fields; it does not apply to variable-length data elements of a message.</w:t>
      </w:r>
    </w:p>
    <w:p w14:paraId="799C5525" w14:textId="77777777" w:rsidR="009B70FE" w:rsidRDefault="00E33E19">
      <w:pPr>
        <w:pStyle w:val="BodyText"/>
      </w:pPr>
      <w:r>
        <w:t>Extra octets specified for padding should be filled with binary zeros.</w:t>
      </w:r>
    </w:p>
    <w:p w14:paraId="7D7B5A0F" w14:textId="77777777" w:rsidR="009B70FE" w:rsidRDefault="00E33E19">
      <w:pPr>
        <w:pStyle w:val="BodyText"/>
      </w:pPr>
      <w:r>
        <w:t>Example of blockLength specification for 24 octets</w:t>
      </w:r>
    </w:p>
    <w:p w14:paraId="003AE7C4" w14:textId="77777777" w:rsidR="009B70FE" w:rsidRPr="007F3CCA" w:rsidRDefault="00E33E19">
      <w:pPr>
        <w:pStyle w:val="SourceCode"/>
        <w:rPr>
          <w:lang w:val="en-US"/>
        </w:rPr>
      </w:pPr>
      <w:r w:rsidRPr="007F3CCA">
        <w:rPr>
          <w:rStyle w:val="KeywordTok"/>
          <w:lang w:val="en-US"/>
        </w:rPr>
        <w:t>&lt;message</w:t>
      </w:r>
      <w:r w:rsidRPr="007F3CCA">
        <w:rPr>
          <w:rStyle w:val="OtherTok"/>
          <w:lang w:val="en-US"/>
        </w:rPr>
        <w:t xml:space="preserve"> name=</w:t>
      </w:r>
      <w:r w:rsidRPr="007F3CCA">
        <w:rPr>
          <w:rStyle w:val="StringTok"/>
          <w:lang w:val="en-US"/>
        </w:rPr>
        <w:t>"ListOrder"</w:t>
      </w:r>
      <w:r w:rsidRPr="007F3CCA">
        <w:rPr>
          <w:rStyle w:val="OtherTok"/>
          <w:lang w:val="en-US"/>
        </w:rPr>
        <w:t xml:space="preserve"> id=</w:t>
      </w:r>
      <w:r w:rsidRPr="007F3CCA">
        <w:rPr>
          <w:rStyle w:val="StringTok"/>
          <w:lang w:val="en-US"/>
        </w:rPr>
        <w:t>"2"</w:t>
      </w:r>
      <w:r w:rsidRPr="007F3CCA">
        <w:rPr>
          <w:rStyle w:val="OtherTok"/>
          <w:lang w:val="en-US"/>
        </w:rPr>
        <w:t xml:space="preserve"> blockLength=</w:t>
      </w:r>
      <w:r w:rsidRPr="007F3CCA">
        <w:rPr>
          <w:rStyle w:val="StringTok"/>
          <w:lang w:val="en-US"/>
        </w:rPr>
        <w:t>"24"</w:t>
      </w:r>
      <w:r w:rsidRPr="007F3CCA">
        <w:rPr>
          <w:rStyle w:val="KeywordTok"/>
          <w:lang w:val="en-US"/>
        </w:rPr>
        <w:t>&gt;</w:t>
      </w:r>
    </w:p>
    <w:p w14:paraId="6ED9F67C" w14:textId="77777777" w:rsidR="009B70FE" w:rsidRDefault="00E33E19">
      <w:pPr>
        <w:pStyle w:val="Heading2"/>
      </w:pPr>
      <w:bookmarkStart w:id="773" w:name="repeating-groups"/>
      <w:bookmarkStart w:id="774" w:name="_Toc57061939"/>
      <w:bookmarkStart w:id="775" w:name="_Toc54858902"/>
      <w:r>
        <w:t>Repeating Groups</w:t>
      </w:r>
      <w:bookmarkEnd w:id="773"/>
      <w:bookmarkEnd w:id="774"/>
      <w:bookmarkEnd w:id="775"/>
    </w:p>
    <w:p w14:paraId="3AD1DA4D" w14:textId="77777777" w:rsidR="009B70FE" w:rsidRDefault="00E33E19">
      <w:pPr>
        <w:pStyle w:val="FirstParagraph"/>
      </w:pPr>
      <w:r>
        <w:t>A repeating group is a message structure that contains a variable number of entries. Each entry contains fields specified by a message schema.</w:t>
      </w:r>
    </w:p>
    <w:p w14:paraId="1FB08960" w14:textId="77777777" w:rsidR="009B70FE" w:rsidRDefault="00E33E19">
      <w:pPr>
        <w:pStyle w:val="BodyText"/>
      </w:pPr>
      <w:r>
        <w:t>The order and data types of the fields are the same for each entry in a group. That is, the entries are homogeneous. Position of a given field within any entry is fixed, with the exception of variable-length fields.</w:t>
      </w:r>
    </w:p>
    <w:p w14:paraId="5292F3B4" w14:textId="77777777" w:rsidR="009B70FE" w:rsidRDefault="00E33E19">
      <w:pPr>
        <w:pStyle w:val="BodyText"/>
      </w:pPr>
      <w:r>
        <w:t>A message may have no groups or an unlimited number of repeating groups specified in its schema.</w:t>
      </w:r>
    </w:p>
    <w:p w14:paraId="6A9C1355" w14:textId="77777777" w:rsidR="009B70FE" w:rsidRDefault="00E33E19">
      <w:pPr>
        <w:pStyle w:val="Heading3"/>
      </w:pPr>
      <w:bookmarkStart w:id="776" w:name="schema-specification-of-a-group"/>
      <w:bookmarkStart w:id="777" w:name="_Toc57061940"/>
      <w:bookmarkStart w:id="778" w:name="_Toc54858903"/>
      <w:r>
        <w:t>Schema specification of a group</w:t>
      </w:r>
      <w:bookmarkEnd w:id="776"/>
      <w:bookmarkEnd w:id="777"/>
      <w:bookmarkEnd w:id="778"/>
    </w:p>
    <w:p w14:paraId="009EA702" w14:textId="77777777" w:rsidR="009B70FE" w:rsidRDefault="00E33E19">
      <w:pPr>
        <w:pStyle w:val="FirstParagraph"/>
      </w:pPr>
      <w:r>
        <w:t xml:space="preserve">A repeating group is defined in a message schema by adding a </w:t>
      </w:r>
      <w:r>
        <w:rPr>
          <w:rStyle w:val="VerbatimChar"/>
        </w:rPr>
        <w:t>&lt;group&gt;</w:t>
      </w:r>
      <w:r>
        <w:t xml:space="preserve"> element to a message template. An unlimited number of </w:t>
      </w:r>
      <w:r>
        <w:rPr>
          <w:rStyle w:val="VerbatimChar"/>
        </w:rPr>
        <w:t>&lt;field&gt;</w:t>
      </w:r>
      <w:r>
        <w:t xml:space="preserve"> elements may be added to a group, but a group must contain at least one field.</w:t>
      </w:r>
    </w:p>
    <w:p w14:paraId="6179A641" w14:textId="77777777" w:rsidR="009B70FE" w:rsidRDefault="00E33E19">
      <w:pPr>
        <w:pStyle w:val="BodyText"/>
      </w:pPr>
      <w:r>
        <w:t>Example repeating group encoding specification</w:t>
      </w:r>
    </w:p>
    <w:p w14:paraId="12EC041A" w14:textId="77777777" w:rsidR="009B70FE" w:rsidRPr="007F3CCA" w:rsidRDefault="00E33E19">
      <w:pPr>
        <w:pStyle w:val="SourceCode"/>
        <w:rPr>
          <w:lang w:val="en-US"/>
        </w:rPr>
      </w:pPr>
      <w:r w:rsidRPr="007F3CCA">
        <w:rPr>
          <w:rStyle w:val="KeywordTok"/>
          <w:lang w:val="en-US"/>
        </w:rPr>
        <w:t>&lt;group</w:t>
      </w:r>
      <w:r w:rsidRPr="007F3CCA">
        <w:rPr>
          <w:rStyle w:val="OtherTok"/>
          <w:lang w:val="en-US"/>
        </w:rPr>
        <w:t xml:space="preserve"> name=</w:t>
      </w:r>
      <w:r w:rsidRPr="007F3CCA">
        <w:rPr>
          <w:rStyle w:val="StringTok"/>
          <w:lang w:val="en-US"/>
        </w:rPr>
        <w:t>"Parties"</w:t>
      </w:r>
      <w:r w:rsidRPr="007F3CCA">
        <w:rPr>
          <w:rStyle w:val="OtherTok"/>
          <w:lang w:val="en-US"/>
        </w:rPr>
        <w:t xml:space="preserve"> id=</w:t>
      </w:r>
      <w:r w:rsidRPr="007F3CCA">
        <w:rPr>
          <w:rStyle w:val="StringTok"/>
          <w:lang w:val="en-US"/>
        </w:rPr>
        <w:t>"1012"</w:t>
      </w:r>
      <w:r w:rsidRPr="007F3CCA">
        <w:rPr>
          <w:rStyle w:val="OtherTok"/>
          <w:lang w:val="en-US"/>
        </w:rPr>
        <w:t xml:space="preserve"> blockLength=</w:t>
      </w:r>
      <w:r w:rsidRPr="007F3CCA">
        <w:rPr>
          <w:rStyle w:val="StringTok"/>
          <w:lang w:val="en-US"/>
        </w:rPr>
        <w:t>"16"</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&lt;field</w:t>
      </w:r>
      <w:r w:rsidRPr="007F3CCA">
        <w:rPr>
          <w:rStyle w:val="OtherTok"/>
          <w:lang w:val="en-US"/>
        </w:rPr>
        <w:t xml:space="preserve"> name=</w:t>
      </w:r>
      <w:r w:rsidRPr="007F3CCA">
        <w:rPr>
          <w:rStyle w:val="StringTok"/>
          <w:lang w:val="en-US"/>
        </w:rPr>
        <w:t>"PartyID"</w:t>
      </w:r>
      <w:r w:rsidRPr="007F3CCA">
        <w:rPr>
          <w:rStyle w:val="OtherTok"/>
          <w:lang w:val="en-US"/>
        </w:rPr>
        <w:t xml:space="preserve"> id=</w:t>
      </w:r>
      <w:r w:rsidRPr="007F3CCA">
        <w:rPr>
          <w:rStyle w:val="StringTok"/>
          <w:lang w:val="en-US"/>
        </w:rPr>
        <w:t>"448"</w:t>
      </w:r>
      <w:r w:rsidRPr="007F3CCA">
        <w:rPr>
          <w:rStyle w:val="OtherTok"/>
          <w:lang w:val="en-US"/>
        </w:rPr>
        <w:t xml:space="preserve"> type=</w:t>
      </w:r>
      <w:r w:rsidRPr="007F3CCA">
        <w:rPr>
          <w:rStyle w:val="StringTok"/>
          <w:lang w:val="en-US"/>
        </w:rPr>
        <w:t>"string14"</w:t>
      </w:r>
      <w:r w:rsidRPr="007F3CCA">
        <w:rPr>
          <w:lang w:val="en-US"/>
        </w:rPr>
        <w:br/>
      </w:r>
      <w:r w:rsidRPr="007F3CCA">
        <w:rPr>
          <w:rStyle w:val="OtherTok"/>
          <w:lang w:val="en-US"/>
        </w:rPr>
        <w:t xml:space="preserve">    semanticType=</w:t>
      </w:r>
      <w:r w:rsidRPr="007F3CCA">
        <w:rPr>
          <w:rStyle w:val="StringTok"/>
          <w:lang w:val="en-US"/>
        </w:rPr>
        <w:t>"String"</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&lt;field</w:t>
      </w:r>
      <w:r w:rsidRPr="007F3CCA">
        <w:rPr>
          <w:rStyle w:val="OtherTok"/>
          <w:lang w:val="en-US"/>
        </w:rPr>
        <w:t xml:space="preserve"> name=</w:t>
      </w:r>
      <w:r w:rsidRPr="007F3CCA">
        <w:rPr>
          <w:rStyle w:val="StringTok"/>
          <w:lang w:val="en-US"/>
        </w:rPr>
        <w:t>"PartyIDSource"</w:t>
      </w:r>
      <w:r w:rsidRPr="007F3CCA">
        <w:rPr>
          <w:rStyle w:val="OtherTok"/>
          <w:lang w:val="en-US"/>
        </w:rPr>
        <w:t xml:space="preserve"> id=</w:t>
      </w:r>
      <w:r w:rsidRPr="007F3CCA">
        <w:rPr>
          <w:rStyle w:val="StringTok"/>
          <w:lang w:val="en-US"/>
        </w:rPr>
        <w:t>"447"</w:t>
      </w:r>
      <w:r w:rsidRPr="007F3CCA">
        <w:rPr>
          <w:rStyle w:val="OtherTok"/>
          <w:lang w:val="en-US"/>
        </w:rPr>
        <w:t xml:space="preserve"> type=</w:t>
      </w:r>
      <w:r w:rsidRPr="007F3CCA">
        <w:rPr>
          <w:rStyle w:val="StringTok"/>
          <w:lang w:val="en-US"/>
        </w:rPr>
        <w:t>"char"</w:t>
      </w:r>
      <w:r w:rsidRPr="007F3CCA">
        <w:rPr>
          <w:lang w:val="en-US"/>
        </w:rPr>
        <w:br/>
      </w:r>
      <w:r w:rsidRPr="007F3CCA">
        <w:rPr>
          <w:rStyle w:val="OtherTok"/>
          <w:lang w:val="en-US"/>
        </w:rPr>
        <w:t xml:space="preserve">    semanticType=</w:t>
      </w:r>
      <w:r w:rsidRPr="007F3CCA">
        <w:rPr>
          <w:rStyle w:val="StringTok"/>
          <w:lang w:val="en-US"/>
        </w:rPr>
        <w:t>"char"</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&lt;field</w:t>
      </w:r>
      <w:r w:rsidRPr="007F3CCA">
        <w:rPr>
          <w:rStyle w:val="OtherTok"/>
          <w:lang w:val="en-US"/>
        </w:rPr>
        <w:t xml:space="preserve"> name=</w:t>
      </w:r>
      <w:r w:rsidRPr="007F3CCA">
        <w:rPr>
          <w:rStyle w:val="StringTok"/>
          <w:lang w:val="en-US"/>
        </w:rPr>
        <w:t>"PartyRole"</w:t>
      </w:r>
      <w:r w:rsidRPr="007F3CCA">
        <w:rPr>
          <w:rStyle w:val="OtherTok"/>
          <w:lang w:val="en-US"/>
        </w:rPr>
        <w:t xml:space="preserve"> id=</w:t>
      </w:r>
      <w:r w:rsidRPr="007F3CCA">
        <w:rPr>
          <w:rStyle w:val="StringTok"/>
          <w:lang w:val="en-US"/>
        </w:rPr>
        <w:t>"452"</w:t>
      </w:r>
      <w:r w:rsidRPr="007F3CCA">
        <w:rPr>
          <w:rStyle w:val="OtherTok"/>
          <w:lang w:val="en-US"/>
        </w:rPr>
        <w:t xml:space="preserve"> type=</w:t>
      </w:r>
      <w:r w:rsidRPr="007F3CCA">
        <w:rPr>
          <w:rStyle w:val="StringTok"/>
          <w:lang w:val="en-US"/>
        </w:rPr>
        <w:t>"uint8"</w:t>
      </w:r>
      <w:r w:rsidRPr="007F3CCA">
        <w:rPr>
          <w:rStyle w:val="OtherTok"/>
          <w:lang w:val="en-US"/>
        </w:rPr>
        <w:t xml:space="preserve"> semanticType=</w:t>
      </w:r>
      <w:r w:rsidRPr="007F3CCA">
        <w:rPr>
          <w:rStyle w:val="StringTok"/>
          <w:lang w:val="en-US"/>
        </w:rPr>
        <w:t>"int"</w:t>
      </w:r>
      <w:r w:rsidRPr="007F3CCA">
        <w:rPr>
          <w:rStyle w:val="KeywordTok"/>
          <w:lang w:val="en-US"/>
        </w:rPr>
        <w:t>/&gt;</w:t>
      </w:r>
      <w:r w:rsidRPr="007F3CCA">
        <w:rPr>
          <w:lang w:val="en-US"/>
        </w:rPr>
        <w:br/>
      </w:r>
      <w:r w:rsidRPr="007F3CCA">
        <w:rPr>
          <w:rStyle w:val="KeywordTok"/>
          <w:lang w:val="en-US"/>
        </w:rPr>
        <w:t>&lt;/group&gt;</w:t>
      </w:r>
    </w:p>
    <w:p w14:paraId="03661B63" w14:textId="77777777" w:rsidR="009B70FE" w:rsidRDefault="00E33E19">
      <w:pPr>
        <w:pStyle w:val="Heading3"/>
      </w:pPr>
      <w:bookmarkStart w:id="779" w:name="group-block-length"/>
      <w:bookmarkStart w:id="780" w:name="_Toc57061941"/>
      <w:bookmarkStart w:id="781" w:name="_Toc54858904"/>
      <w:r>
        <w:lastRenderedPageBreak/>
        <w:t>Group block length</w:t>
      </w:r>
      <w:bookmarkEnd w:id="779"/>
      <w:bookmarkEnd w:id="780"/>
      <w:bookmarkEnd w:id="781"/>
    </w:p>
    <w:p w14:paraId="7F355271" w14:textId="77777777" w:rsidR="009B70FE" w:rsidRDefault="00E33E19">
      <w:pPr>
        <w:pStyle w:val="FirstParagraph"/>
      </w:pPr>
      <w:r>
        <w:t>The blockLength part of a group dimension represents total space reserved for each group entry, not counting any nested repeating groups or variable-length fields. (Length of a variable-length Data field is given by its corresponding Length field.) Block length only represents message body fields; it does not include the length of the group dimension itself, which is a fixed size.</w:t>
      </w:r>
    </w:p>
    <w:p w14:paraId="3BA8C312" w14:textId="77777777" w:rsidR="009B70FE" w:rsidRDefault="00E33E19">
      <w:pPr>
        <w:pStyle w:val="Heading3"/>
      </w:pPr>
      <w:bookmarkStart w:id="782" w:name="padding-at-end-of-a-group-entry"/>
      <w:bookmarkStart w:id="783" w:name="_Toc57061942"/>
      <w:bookmarkStart w:id="784" w:name="_Toc54858905"/>
      <w:r>
        <w:t>Padding at end of a group entry</w:t>
      </w:r>
      <w:bookmarkEnd w:id="782"/>
      <w:bookmarkEnd w:id="783"/>
      <w:bookmarkEnd w:id="784"/>
    </w:p>
    <w:p w14:paraId="5450537E" w14:textId="77777777" w:rsidR="009B70FE" w:rsidRDefault="00E33E19">
      <w:pPr>
        <w:pStyle w:val="FirstParagraph"/>
      </w:pPr>
      <w:r>
        <w:t>By default, the space reserved for an entry is the sum of a group’s field lengths, as defined by a message schema, without regard to byte alignment.</w:t>
      </w:r>
    </w:p>
    <w:p w14:paraId="289FED54" w14:textId="77777777" w:rsidR="009B70FE" w:rsidRDefault="00E33E19">
      <w:pPr>
        <w:pStyle w:val="BodyText"/>
      </w:pPr>
      <w:r>
        <w:t>The space reserved for an entry may optionally be increased to effect alignment of entries or to plan for future growth. This is specified by adding the group attribute blockLength to reserve a specified number of octets per entry. If specified, the extra space is padded at the end of each entry and should be set to zeroes by encoders. The blockLength value does not include the group dimensions itself.</w:t>
      </w:r>
    </w:p>
    <w:p w14:paraId="1A608037" w14:textId="77777777" w:rsidR="009B70FE" w:rsidRDefault="00E33E19">
      <w:pPr>
        <w:pStyle w:val="BodyText"/>
      </w:pPr>
      <w:r>
        <w:t>Note that padding will only result in deterministic alignment if the repeating group contains no variable-length fields.</w:t>
      </w:r>
    </w:p>
    <w:p w14:paraId="03238983" w14:textId="77777777" w:rsidR="009B70FE" w:rsidRDefault="00E33E19">
      <w:pPr>
        <w:pStyle w:val="Heading3"/>
      </w:pPr>
      <w:bookmarkStart w:id="785" w:name="entry-counter"/>
      <w:bookmarkStart w:id="786" w:name="_Toc57061943"/>
      <w:bookmarkStart w:id="787" w:name="_Toc54858906"/>
      <w:r>
        <w:t>Entry counter</w:t>
      </w:r>
      <w:bookmarkEnd w:id="785"/>
      <w:bookmarkEnd w:id="786"/>
      <w:bookmarkEnd w:id="787"/>
    </w:p>
    <w:p w14:paraId="055F1DAB" w14:textId="1EAD5EA8" w:rsidR="009B70FE" w:rsidRDefault="00E33E19">
      <w:pPr>
        <w:pStyle w:val="FirstParagraph"/>
      </w:pPr>
      <w:r>
        <w:t xml:space="preserve">Each group is associated with a required counter field of semantic data type NumInGroup to tell how many entries are contained by a message. The value of the counter is a non-negative integer. See </w:t>
      </w:r>
      <w:del w:id="788" w:author="Errata" w:date="2020-11-24T10:42:00Z">
        <w:r w:rsidR="005413C0">
          <w:delText xml:space="preserve">“Encoding of repeating group dimensions” </w:delText>
        </w:r>
      </w:del>
      <w:r>
        <w:t xml:space="preserve">section </w:t>
      </w:r>
      <w:hyperlink w:anchor="encoding-of-repeating-group-dimensions">
        <w:r>
          <w:rPr>
            <w:rStyle w:val="Hyperlink"/>
            <w:i/>
          </w:rPr>
          <w:t>Encoding of repeating group dimensions</w:t>
        </w:r>
      </w:hyperlink>
      <w:del w:id="789" w:author="Errata" w:date="2020-11-24T10:42:00Z">
        <w:r w:rsidR="005413C0">
          <w:delText>below</w:delText>
        </w:r>
      </w:del>
      <w:r>
        <w:t xml:space="preserve"> for </w:t>
      </w:r>
      <w:del w:id="790" w:author="Errata" w:date="2020-11-24T10:42:00Z">
        <w:r w:rsidR="005413C0">
          <w:delText>encoding of that counter</w:delText>
        </w:r>
      </w:del>
      <w:ins w:id="791" w:author="Errata" w:date="2020-11-24T10:42:00Z">
        <w:r>
          <w:t>details</w:t>
        </w:r>
      </w:ins>
      <w:r>
        <w:t>.</w:t>
      </w:r>
    </w:p>
    <w:p w14:paraId="2D01C9A5" w14:textId="77777777" w:rsidR="009B70FE" w:rsidRDefault="00E33E19">
      <w:pPr>
        <w:pStyle w:val="Heading3"/>
      </w:pPr>
      <w:bookmarkStart w:id="792" w:name="empty-group"/>
      <w:bookmarkStart w:id="793" w:name="_Toc57061944"/>
      <w:bookmarkStart w:id="794" w:name="_Toc54858907"/>
      <w:r>
        <w:t>Empty group</w:t>
      </w:r>
      <w:bookmarkEnd w:id="792"/>
      <w:bookmarkEnd w:id="793"/>
      <w:bookmarkEnd w:id="794"/>
    </w:p>
    <w:p w14:paraId="38A182F8" w14:textId="77777777" w:rsidR="009B70FE" w:rsidRDefault="00E33E19">
      <w:pPr>
        <w:pStyle w:val="FirstParagraph"/>
      </w:pPr>
      <w:r>
        <w:t>The space reserved for all entries of a group is the product of the space reserved for each entry times the value of the associated NumInGroup counter. If the counter field is set to zero, then no entries are sent in the message, and no space is reserved for entries. The group dimensions including the zero-value counter is still transmitted, however.</w:t>
      </w:r>
    </w:p>
    <w:p w14:paraId="272A2BFD" w14:textId="77777777" w:rsidR="009B70FE" w:rsidRDefault="00E33E19">
      <w:pPr>
        <w:pStyle w:val="Heading3"/>
      </w:pPr>
      <w:bookmarkStart w:id="795" w:name="multiple-repeating-groups"/>
      <w:bookmarkStart w:id="796" w:name="_Toc57061945"/>
      <w:bookmarkStart w:id="797" w:name="_Toc54858908"/>
      <w:r>
        <w:t>Multiple repeating groups</w:t>
      </w:r>
      <w:bookmarkEnd w:id="795"/>
      <w:bookmarkEnd w:id="796"/>
      <w:bookmarkEnd w:id="797"/>
    </w:p>
    <w:p w14:paraId="17E65A6F" w14:textId="77777777" w:rsidR="009B70FE" w:rsidRDefault="00E33E19">
      <w:pPr>
        <w:pStyle w:val="FirstParagraph"/>
      </w:pPr>
      <w:r>
        <w:t>A message may contain multiple repeating groups at the same level.</w:t>
      </w:r>
    </w:p>
    <w:p w14:paraId="7B281FC6" w14:textId="77777777" w:rsidR="009B70FE" w:rsidRDefault="00E33E19">
      <w:pPr>
        <w:pStyle w:val="BodyText"/>
      </w:pPr>
      <w:r>
        <w:t>Example of encoding specification with multiple repeating groups</w:t>
      </w:r>
    </w:p>
    <w:p w14:paraId="4D57EBC2" w14:textId="77777777" w:rsidR="009B70FE" w:rsidRDefault="00E33E19">
      <w:pPr>
        <w:pStyle w:val="SourceCode"/>
      </w:pPr>
      <w:r w:rsidRPr="007F3CCA">
        <w:rPr>
          <w:rStyle w:val="KeywordTok"/>
          <w:lang w:val="en-US"/>
        </w:rPr>
        <w:t>&lt;message</w:t>
      </w:r>
      <w:r w:rsidRPr="007F3CCA">
        <w:rPr>
          <w:rStyle w:val="OtherTok"/>
          <w:lang w:val="en-US"/>
        </w:rPr>
        <w:t xml:space="preserve"> name=</w:t>
      </w:r>
      <w:r w:rsidRPr="007F3CCA">
        <w:rPr>
          <w:rStyle w:val="StringTok"/>
          <w:lang w:val="en-US"/>
        </w:rPr>
        <w:t>"ExecutionReport"</w:t>
      </w:r>
      <w:r w:rsidRPr="007F3CCA">
        <w:rPr>
          <w:rStyle w:val="OtherTok"/>
          <w:lang w:val="en-US"/>
        </w:rPr>
        <w:t xml:space="preserve"> id=</w:t>
      </w:r>
      <w:r w:rsidRPr="007F3CCA">
        <w:rPr>
          <w:rStyle w:val="StringTok"/>
          <w:lang w:val="en-US"/>
        </w:rPr>
        <w:t>"8"</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&lt;group</w:t>
      </w:r>
      <w:r w:rsidRPr="007F3CCA">
        <w:rPr>
          <w:rStyle w:val="OtherTok"/>
          <w:lang w:val="en-US"/>
        </w:rPr>
        <w:t xml:space="preserve"> name=</w:t>
      </w:r>
      <w:r w:rsidRPr="007F3CCA">
        <w:rPr>
          <w:rStyle w:val="StringTok"/>
          <w:lang w:val="en-US"/>
        </w:rPr>
        <w:t>"ContraGrp"</w:t>
      </w:r>
      <w:r w:rsidRPr="007F3CCA">
        <w:rPr>
          <w:rStyle w:val="OtherTok"/>
          <w:lang w:val="en-US"/>
        </w:rPr>
        <w:t xml:space="preserve"> id=</w:t>
      </w:r>
      <w:r w:rsidRPr="007F3CCA">
        <w:rPr>
          <w:rStyle w:val="StringTok"/>
          <w:lang w:val="en-US"/>
        </w:rPr>
        <w:t>"2012"</w:t>
      </w:r>
      <w:r w:rsidRPr="007F3CCA">
        <w:rPr>
          <w:rStyle w:val="KeywordTok"/>
          <w:lang w:val="en-US"/>
        </w:rPr>
        <w:t>&gt;</w:t>
      </w:r>
      <w:r w:rsidRPr="007F3CCA">
        <w:rPr>
          <w:lang w:val="en-US"/>
        </w:rPr>
        <w:br/>
      </w:r>
      <w:r w:rsidRPr="007F3CCA">
        <w:rPr>
          <w:rStyle w:val="NormalTok"/>
          <w:lang w:val="en-US"/>
        </w:rPr>
        <w:t xml:space="preserve">    </w:t>
      </w:r>
      <w:r w:rsidRPr="007F3CCA">
        <w:rPr>
          <w:rStyle w:val="CommentTok"/>
          <w:lang w:val="en-US"/>
        </w:rPr>
        <w:t xml:space="preserve">&lt;!-- </w:t>
      </w:r>
      <w:r>
        <w:rPr>
          <w:rStyle w:val="CommentTok"/>
        </w:rPr>
        <w:t>ContraGrp group fields --&gt;</w:t>
      </w:r>
      <w:r>
        <w:br/>
      </w:r>
      <w:r>
        <w:rPr>
          <w:rStyle w:val="NormalTok"/>
        </w:rPr>
        <w:t xml:space="preserve">    </w:t>
      </w:r>
      <w:r>
        <w:rPr>
          <w:rStyle w:val="KeywordTok"/>
        </w:rPr>
        <w:t>&lt;/group&gt;</w:t>
      </w:r>
      <w:r>
        <w:br/>
      </w:r>
      <w:r>
        <w:rPr>
          <w:rStyle w:val="NormalTok"/>
        </w:rPr>
        <w:t xml:space="preserve">    </w:t>
      </w:r>
      <w:r>
        <w:rPr>
          <w:rStyle w:val="KeywordTok"/>
        </w:rPr>
        <w:t>&lt;group</w:t>
      </w:r>
      <w:r>
        <w:rPr>
          <w:rStyle w:val="OtherTok"/>
        </w:rPr>
        <w:t xml:space="preserve"> name=</w:t>
      </w:r>
      <w:r>
        <w:rPr>
          <w:rStyle w:val="StringTok"/>
        </w:rPr>
        <w:t>"PreAllocGrp"</w:t>
      </w:r>
      <w:r>
        <w:rPr>
          <w:rStyle w:val="OtherTok"/>
        </w:rPr>
        <w:t xml:space="preserve"> id=</w:t>
      </w:r>
      <w:r>
        <w:rPr>
          <w:rStyle w:val="StringTok"/>
        </w:rPr>
        <w:t>"2026"</w:t>
      </w:r>
      <w:r>
        <w:rPr>
          <w:rStyle w:val="KeywordTok"/>
        </w:rPr>
        <w:t>&gt;</w:t>
      </w:r>
      <w:r>
        <w:br/>
      </w:r>
      <w:r>
        <w:rPr>
          <w:rStyle w:val="NormalTok"/>
        </w:rPr>
        <w:t xml:space="preserve">    </w:t>
      </w:r>
      <w:r>
        <w:rPr>
          <w:rStyle w:val="CommentTok"/>
        </w:rPr>
        <w:t>&lt;!-- PreAllocGrp group fields --&gt;</w:t>
      </w:r>
      <w:r>
        <w:br/>
      </w:r>
      <w:r>
        <w:rPr>
          <w:rStyle w:val="NormalTok"/>
        </w:rPr>
        <w:t xml:space="preserve">    </w:t>
      </w:r>
      <w:r>
        <w:rPr>
          <w:rStyle w:val="KeywordTok"/>
        </w:rPr>
        <w:t>&lt;/group&gt;</w:t>
      </w:r>
      <w:r>
        <w:br/>
      </w:r>
      <w:r>
        <w:rPr>
          <w:rStyle w:val="KeywordTok"/>
        </w:rPr>
        <w:t>&lt;/message&gt;</w:t>
      </w:r>
    </w:p>
    <w:p w14:paraId="40FC62FE" w14:textId="77777777" w:rsidR="009B70FE" w:rsidRDefault="00E33E19">
      <w:pPr>
        <w:pStyle w:val="Heading3"/>
      </w:pPr>
      <w:bookmarkStart w:id="798" w:name="nested-repeating-group-specification"/>
      <w:bookmarkStart w:id="799" w:name="_Toc57061946"/>
      <w:bookmarkStart w:id="800" w:name="_Toc54858909"/>
      <w:r>
        <w:t>Nested repeating group specification</w:t>
      </w:r>
      <w:bookmarkEnd w:id="798"/>
      <w:bookmarkEnd w:id="799"/>
      <w:bookmarkEnd w:id="800"/>
    </w:p>
    <w:p w14:paraId="2D6E8B3B" w14:textId="77777777" w:rsidR="009B70FE" w:rsidRDefault="00E33E19">
      <w:pPr>
        <w:pStyle w:val="FirstParagraph"/>
      </w:pPr>
      <w:r>
        <w:t xml:space="preserve">Repeating groups may be nested to an arbitrary depth. That is, a </w:t>
      </w:r>
      <w:r>
        <w:rPr>
          <w:rStyle w:val="VerbatimChar"/>
        </w:rPr>
        <w:t>&lt;group&gt;</w:t>
      </w:r>
      <w:r>
        <w:t xml:space="preserve"> in a message schema may contain one or more </w:t>
      </w:r>
      <w:r>
        <w:rPr>
          <w:rStyle w:val="VerbatimChar"/>
        </w:rPr>
        <w:t>&lt;group&gt;</w:t>
      </w:r>
      <w:r>
        <w:t xml:space="preserve"> child elements, each associated with their own counter fields.</w:t>
      </w:r>
    </w:p>
    <w:p w14:paraId="04E031ED" w14:textId="77777777" w:rsidR="009B70FE" w:rsidRDefault="00E33E19">
      <w:pPr>
        <w:pStyle w:val="BodyText"/>
      </w:pPr>
      <w:r>
        <w:t>The encoding specification of nested repeating groups is in the same format as groups at the root level of a message in a recursive procedure.</w:t>
      </w:r>
    </w:p>
    <w:p w14:paraId="27E7FC42" w14:textId="77777777" w:rsidR="009B70FE" w:rsidRDefault="00E33E19">
      <w:pPr>
        <w:pStyle w:val="BodyText"/>
      </w:pPr>
      <w:r>
        <w:t>Example of nested repeating group specification</w:t>
      </w:r>
    </w:p>
    <w:p w14:paraId="09C53B6F" w14:textId="77777777" w:rsidR="009B70FE" w:rsidRPr="007F3CCA" w:rsidRDefault="00E33E19">
      <w:pPr>
        <w:pStyle w:val="SourceCode"/>
        <w:rPr>
          <w:lang w:val="en-US"/>
        </w:rPr>
      </w:pPr>
      <w:r w:rsidRPr="007F3CCA">
        <w:rPr>
          <w:rStyle w:val="KeywordTok"/>
          <w:lang w:val="en-US"/>
        </w:rPr>
        <w:t>&lt;group</w:t>
      </w:r>
      <w:r w:rsidRPr="007F3CCA">
        <w:rPr>
          <w:rStyle w:val="OtherTok"/>
          <w:lang w:val="en-US"/>
        </w:rPr>
        <w:t xml:space="preserve"> name=</w:t>
      </w:r>
      <w:r w:rsidRPr="007F3CCA">
        <w:rPr>
          <w:rStyle w:val="StringTok"/>
          <w:lang w:val="en-US"/>
        </w:rPr>
        <w:t>"ListOrdGrp"</w:t>
      </w:r>
      <w:r w:rsidRPr="007F3CCA">
        <w:rPr>
          <w:rStyle w:val="OtherTok"/>
          <w:lang w:val="en-US"/>
        </w:rPr>
        <w:t xml:space="preserve"> id=</w:t>
      </w:r>
      <w:r w:rsidRPr="007F3CCA">
        <w:rPr>
          <w:rStyle w:val="StringTok"/>
          <w:lang w:val="en-US"/>
        </w:rPr>
        <w:t>"2030"</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&lt;field</w:t>
      </w:r>
      <w:r w:rsidRPr="007F3CCA">
        <w:rPr>
          <w:rStyle w:val="OtherTok"/>
          <w:lang w:val="en-US"/>
        </w:rPr>
        <w:t xml:space="preserve"> name=</w:t>
      </w:r>
      <w:r w:rsidRPr="007F3CCA">
        <w:rPr>
          <w:rStyle w:val="StringTok"/>
          <w:lang w:val="en-US"/>
        </w:rPr>
        <w:t>"ClOrdID"</w:t>
      </w:r>
      <w:r w:rsidRPr="007F3CCA">
        <w:rPr>
          <w:rStyle w:val="OtherTok"/>
          <w:lang w:val="en-US"/>
        </w:rPr>
        <w:t xml:space="preserve"> id=</w:t>
      </w:r>
      <w:r w:rsidRPr="007F3CCA">
        <w:rPr>
          <w:rStyle w:val="StringTok"/>
          <w:lang w:val="en-US"/>
        </w:rPr>
        <w:t>"11"</w:t>
      </w:r>
      <w:r w:rsidRPr="007F3CCA">
        <w:rPr>
          <w:rStyle w:val="OtherTok"/>
          <w:lang w:val="en-US"/>
        </w:rPr>
        <w:t xml:space="preserve"> type=</w:t>
      </w:r>
      <w:r w:rsidRPr="007F3CCA">
        <w:rPr>
          <w:rStyle w:val="StringTok"/>
          <w:lang w:val="en-US"/>
        </w:rPr>
        <w:t>"string14"</w:t>
      </w:r>
      <w:r w:rsidRPr="007F3CCA">
        <w:rPr>
          <w:rStyle w:val="OtherTok"/>
          <w:lang w:val="en-US"/>
        </w:rPr>
        <w:t xml:space="preserve"> semanticType=</w:t>
      </w:r>
      <w:r w:rsidRPr="007F3CCA">
        <w:rPr>
          <w:rStyle w:val="StringTok"/>
          <w:lang w:val="en-US"/>
        </w:rPr>
        <w:t>"String"</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&lt;field</w:t>
      </w:r>
      <w:r w:rsidRPr="007F3CCA">
        <w:rPr>
          <w:rStyle w:val="OtherTok"/>
          <w:lang w:val="en-US"/>
        </w:rPr>
        <w:t xml:space="preserve"> name=</w:t>
      </w:r>
      <w:r w:rsidRPr="007F3CCA">
        <w:rPr>
          <w:rStyle w:val="StringTok"/>
          <w:lang w:val="en-US"/>
        </w:rPr>
        <w:t>"ListSeqNo"</w:t>
      </w:r>
      <w:r w:rsidRPr="007F3CCA">
        <w:rPr>
          <w:rStyle w:val="OtherTok"/>
          <w:lang w:val="en-US"/>
        </w:rPr>
        <w:t xml:space="preserve"> id=</w:t>
      </w:r>
      <w:r w:rsidRPr="007F3CCA">
        <w:rPr>
          <w:rStyle w:val="StringTok"/>
          <w:lang w:val="en-US"/>
        </w:rPr>
        <w:t>"67"</w:t>
      </w:r>
      <w:r w:rsidRPr="007F3CCA">
        <w:rPr>
          <w:rStyle w:val="OtherTok"/>
          <w:lang w:val="en-US"/>
        </w:rPr>
        <w:t xml:space="preserve"> type=</w:t>
      </w:r>
      <w:r w:rsidRPr="007F3CCA">
        <w:rPr>
          <w:rStyle w:val="StringTok"/>
          <w:lang w:val="en-US"/>
        </w:rPr>
        <w:t>"uint32"</w:t>
      </w:r>
      <w:r w:rsidRPr="007F3CCA">
        <w:rPr>
          <w:rStyle w:val="OtherTok"/>
          <w:lang w:val="en-US"/>
        </w:rPr>
        <w:t xml:space="preserve"> semanticType=</w:t>
      </w:r>
      <w:r w:rsidRPr="007F3CCA">
        <w:rPr>
          <w:rStyle w:val="StringTok"/>
          <w:lang w:val="en-US"/>
        </w:rPr>
        <w:t>"int"</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&lt;field</w:t>
      </w:r>
      <w:r w:rsidRPr="007F3CCA">
        <w:rPr>
          <w:rStyle w:val="OtherTok"/>
          <w:lang w:val="en-US"/>
        </w:rPr>
        <w:t xml:space="preserve"> name=</w:t>
      </w:r>
      <w:r w:rsidRPr="007F3CCA">
        <w:rPr>
          <w:rStyle w:val="StringTok"/>
          <w:lang w:val="en-US"/>
        </w:rPr>
        <w:t>"Symbol"</w:t>
      </w:r>
      <w:r w:rsidRPr="007F3CCA">
        <w:rPr>
          <w:rStyle w:val="OtherTok"/>
          <w:lang w:val="en-US"/>
        </w:rPr>
        <w:t xml:space="preserve"> id=</w:t>
      </w:r>
      <w:r w:rsidRPr="007F3CCA">
        <w:rPr>
          <w:rStyle w:val="StringTok"/>
          <w:lang w:val="en-US"/>
        </w:rPr>
        <w:t>"55"</w:t>
      </w:r>
      <w:r w:rsidRPr="007F3CCA">
        <w:rPr>
          <w:rStyle w:val="OtherTok"/>
          <w:lang w:val="en-US"/>
        </w:rPr>
        <w:t xml:space="preserve"> type=</w:t>
      </w:r>
      <w:r w:rsidRPr="007F3CCA">
        <w:rPr>
          <w:rStyle w:val="StringTok"/>
          <w:lang w:val="en-US"/>
        </w:rPr>
        <w:t>"string8"</w:t>
      </w:r>
      <w:r w:rsidRPr="007F3CCA">
        <w:rPr>
          <w:rStyle w:val="OtherTok"/>
          <w:lang w:val="en-US"/>
        </w:rPr>
        <w:t xml:space="preserve"> semanticType=</w:t>
      </w:r>
      <w:r w:rsidRPr="007F3CCA">
        <w:rPr>
          <w:rStyle w:val="StringTok"/>
          <w:lang w:val="en-US"/>
        </w:rPr>
        <w:t>"String"</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&lt;field</w:t>
      </w:r>
      <w:r w:rsidRPr="007F3CCA">
        <w:rPr>
          <w:rStyle w:val="OtherTok"/>
          <w:lang w:val="en-US"/>
        </w:rPr>
        <w:t xml:space="preserve"> name=</w:t>
      </w:r>
      <w:r w:rsidRPr="007F3CCA">
        <w:rPr>
          <w:rStyle w:val="StringTok"/>
          <w:lang w:val="en-US"/>
        </w:rPr>
        <w:t>"Side"</w:t>
      </w:r>
      <w:r w:rsidRPr="007F3CCA">
        <w:rPr>
          <w:rStyle w:val="OtherTok"/>
          <w:lang w:val="en-US"/>
        </w:rPr>
        <w:t xml:space="preserve"> id=</w:t>
      </w:r>
      <w:r w:rsidRPr="007F3CCA">
        <w:rPr>
          <w:rStyle w:val="StringTok"/>
          <w:lang w:val="en-US"/>
        </w:rPr>
        <w:t>"54"</w:t>
      </w:r>
      <w:r w:rsidRPr="007F3CCA">
        <w:rPr>
          <w:rStyle w:val="OtherTok"/>
          <w:lang w:val="en-US"/>
        </w:rPr>
        <w:t xml:space="preserve"> type=</w:t>
      </w:r>
      <w:r w:rsidRPr="007F3CCA">
        <w:rPr>
          <w:rStyle w:val="StringTok"/>
          <w:lang w:val="en-US"/>
        </w:rPr>
        <w:t>"char"</w:t>
      </w:r>
      <w:r w:rsidRPr="007F3CCA">
        <w:rPr>
          <w:rStyle w:val="OtherTok"/>
          <w:lang w:val="en-US"/>
        </w:rPr>
        <w:t xml:space="preserve"> semanticType=</w:t>
      </w:r>
      <w:r w:rsidRPr="007F3CCA">
        <w:rPr>
          <w:rStyle w:val="StringTok"/>
          <w:lang w:val="en-US"/>
        </w:rPr>
        <w:t>"char"</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&lt;field</w:t>
      </w:r>
      <w:r w:rsidRPr="007F3CCA">
        <w:rPr>
          <w:rStyle w:val="OtherTok"/>
          <w:lang w:val="en-US"/>
        </w:rPr>
        <w:t xml:space="preserve"> name=</w:t>
      </w:r>
      <w:r w:rsidRPr="007F3CCA">
        <w:rPr>
          <w:rStyle w:val="StringTok"/>
          <w:lang w:val="en-US"/>
        </w:rPr>
        <w:t>"OrderQty"</w:t>
      </w:r>
      <w:r w:rsidRPr="007F3CCA">
        <w:rPr>
          <w:rStyle w:val="OtherTok"/>
          <w:lang w:val="en-US"/>
        </w:rPr>
        <w:t xml:space="preserve"> id=</w:t>
      </w:r>
      <w:r w:rsidRPr="007F3CCA">
        <w:rPr>
          <w:rStyle w:val="StringTok"/>
          <w:lang w:val="en-US"/>
        </w:rPr>
        <w:t>"38"</w:t>
      </w:r>
      <w:r w:rsidRPr="007F3CCA">
        <w:rPr>
          <w:rStyle w:val="OtherTok"/>
          <w:lang w:val="en-US"/>
        </w:rPr>
        <w:t xml:space="preserve"> type=</w:t>
      </w:r>
      <w:r w:rsidRPr="007F3CCA">
        <w:rPr>
          <w:rStyle w:val="StringTok"/>
          <w:lang w:val="en-US"/>
        </w:rPr>
        <w:t>"intQty32"</w:t>
      </w:r>
      <w:r w:rsidRPr="007F3CCA">
        <w:rPr>
          <w:rStyle w:val="OtherTok"/>
          <w:lang w:val="en-US"/>
        </w:rPr>
        <w:t xml:space="preserve"> semanticType=</w:t>
      </w:r>
      <w:r w:rsidRPr="007F3CCA">
        <w:rPr>
          <w:rStyle w:val="StringTok"/>
          <w:lang w:val="en-US"/>
        </w:rPr>
        <w:t>"Qty"</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&lt;group</w:t>
      </w:r>
      <w:r w:rsidRPr="007F3CCA">
        <w:rPr>
          <w:rStyle w:val="OtherTok"/>
          <w:lang w:val="en-US"/>
        </w:rPr>
        <w:t xml:space="preserve"> name=</w:t>
      </w:r>
      <w:r w:rsidRPr="007F3CCA">
        <w:rPr>
          <w:rStyle w:val="StringTok"/>
          <w:lang w:val="en-US"/>
        </w:rPr>
        <w:t>"Parties"</w:t>
      </w:r>
      <w:r w:rsidRPr="007F3CCA">
        <w:rPr>
          <w:rStyle w:val="OtherTok"/>
          <w:lang w:val="en-US"/>
        </w:rPr>
        <w:t xml:space="preserve"> id=</w:t>
      </w:r>
      <w:r w:rsidRPr="007F3CCA">
        <w:rPr>
          <w:rStyle w:val="StringTok"/>
          <w:lang w:val="en-US"/>
        </w:rPr>
        <w:t>"1012"</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&lt;field</w:t>
      </w:r>
      <w:r w:rsidRPr="007F3CCA">
        <w:rPr>
          <w:rStyle w:val="OtherTok"/>
          <w:lang w:val="en-US"/>
        </w:rPr>
        <w:t xml:space="preserve"> name=</w:t>
      </w:r>
      <w:r w:rsidRPr="007F3CCA">
        <w:rPr>
          <w:rStyle w:val="StringTok"/>
          <w:lang w:val="en-US"/>
        </w:rPr>
        <w:t>"PartyID"</w:t>
      </w:r>
      <w:r w:rsidRPr="007F3CCA">
        <w:rPr>
          <w:rStyle w:val="OtherTok"/>
          <w:lang w:val="en-US"/>
        </w:rPr>
        <w:t xml:space="preserve"> id=</w:t>
      </w:r>
      <w:r w:rsidRPr="007F3CCA">
        <w:rPr>
          <w:rStyle w:val="StringTok"/>
          <w:lang w:val="en-US"/>
        </w:rPr>
        <w:t>"448"</w:t>
      </w:r>
      <w:r w:rsidRPr="007F3CCA">
        <w:rPr>
          <w:rStyle w:val="OtherTok"/>
          <w:lang w:val="en-US"/>
        </w:rPr>
        <w:t xml:space="preserve"> type=</w:t>
      </w:r>
      <w:r w:rsidRPr="007F3CCA">
        <w:rPr>
          <w:rStyle w:val="StringTok"/>
          <w:lang w:val="en-US"/>
        </w:rPr>
        <w:t>"string14"</w:t>
      </w:r>
      <w:r w:rsidRPr="007F3CCA">
        <w:rPr>
          <w:rStyle w:val="OtherTok"/>
          <w:lang w:val="en-US"/>
        </w:rPr>
        <w:t xml:space="preserve"> semanticType=</w:t>
      </w:r>
      <w:r w:rsidRPr="007F3CCA">
        <w:rPr>
          <w:rStyle w:val="StringTok"/>
          <w:lang w:val="en-US"/>
        </w:rPr>
        <w:t>"String"</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&lt;field</w:t>
      </w:r>
      <w:r w:rsidRPr="007F3CCA">
        <w:rPr>
          <w:rStyle w:val="OtherTok"/>
          <w:lang w:val="en-US"/>
        </w:rPr>
        <w:t xml:space="preserve"> name=</w:t>
      </w:r>
      <w:r w:rsidRPr="007F3CCA">
        <w:rPr>
          <w:rStyle w:val="StringTok"/>
          <w:lang w:val="en-US"/>
        </w:rPr>
        <w:t>"PartyRole"</w:t>
      </w:r>
      <w:r w:rsidRPr="007F3CCA">
        <w:rPr>
          <w:rStyle w:val="OtherTok"/>
          <w:lang w:val="en-US"/>
        </w:rPr>
        <w:t xml:space="preserve"> id=</w:t>
      </w:r>
      <w:r w:rsidRPr="007F3CCA">
        <w:rPr>
          <w:rStyle w:val="StringTok"/>
          <w:lang w:val="en-US"/>
        </w:rPr>
        <w:t>"452"</w:t>
      </w:r>
      <w:r w:rsidRPr="007F3CCA">
        <w:rPr>
          <w:rStyle w:val="OtherTok"/>
          <w:lang w:val="en-US"/>
        </w:rPr>
        <w:t xml:space="preserve"> type=</w:t>
      </w:r>
      <w:r w:rsidRPr="007F3CCA">
        <w:rPr>
          <w:rStyle w:val="StringTok"/>
          <w:lang w:val="en-US"/>
        </w:rPr>
        <w:t>"int"</w:t>
      </w:r>
      <w:r w:rsidRPr="007F3CCA">
        <w:rPr>
          <w:rStyle w:val="OtherTok"/>
          <w:lang w:val="en-US"/>
        </w:rPr>
        <w:t xml:space="preserve"> semanticType=</w:t>
      </w:r>
      <w:r w:rsidRPr="007F3CCA">
        <w:rPr>
          <w:rStyle w:val="StringTok"/>
          <w:lang w:val="en-US"/>
        </w:rPr>
        <w:t>"int"</w:t>
      </w:r>
      <w:r w:rsidRPr="007F3CCA">
        <w:rPr>
          <w:rStyle w:val="KeywordTok"/>
          <w:lang w:val="en-US"/>
        </w:rPr>
        <w:t>/&gt;</w:t>
      </w:r>
      <w:r w:rsidRPr="007F3CCA">
        <w:rPr>
          <w:lang w:val="en-US"/>
        </w:rPr>
        <w:br/>
      </w:r>
      <w:r w:rsidRPr="007F3CCA">
        <w:rPr>
          <w:rStyle w:val="NormalTok"/>
          <w:lang w:val="en-US"/>
        </w:rPr>
        <w:lastRenderedPageBreak/>
        <w:t xml:space="preserve">    </w:t>
      </w:r>
      <w:r w:rsidRPr="007F3CCA">
        <w:rPr>
          <w:rStyle w:val="KeywordTok"/>
          <w:lang w:val="en-US"/>
        </w:rPr>
        <w:t>&lt;/group&gt;</w:t>
      </w:r>
      <w:r w:rsidRPr="007F3CCA">
        <w:rPr>
          <w:lang w:val="en-US"/>
        </w:rPr>
        <w:br/>
      </w:r>
      <w:r w:rsidRPr="007F3CCA">
        <w:rPr>
          <w:rStyle w:val="KeywordTok"/>
          <w:lang w:val="en-US"/>
        </w:rPr>
        <w:t>&lt;/group&gt;</w:t>
      </w:r>
    </w:p>
    <w:p w14:paraId="6E85C16D" w14:textId="77777777" w:rsidR="009B70FE" w:rsidRDefault="00E33E19">
      <w:pPr>
        <w:pStyle w:val="Heading3"/>
      </w:pPr>
      <w:bookmarkStart w:id="801" w:name="nested-repeating-group-wire-format"/>
      <w:bookmarkStart w:id="802" w:name="_Toc57061947"/>
      <w:bookmarkStart w:id="803" w:name="_Toc54858910"/>
      <w:r>
        <w:t>Nested repeating group wire format</w:t>
      </w:r>
      <w:bookmarkEnd w:id="801"/>
      <w:bookmarkEnd w:id="802"/>
      <w:bookmarkEnd w:id="803"/>
    </w:p>
    <w:p w14:paraId="1C5A63F7" w14:textId="77777777" w:rsidR="009B70FE" w:rsidRDefault="00E33E19">
      <w:pPr>
        <w:pStyle w:val="FirstParagraph"/>
      </w:pPr>
      <w:r>
        <w:t>Nested repeating groups are encoded on the wire by a depth-first walk of the data hierarchy. For example, all inner entries under the first outer entry must be encoded before encoding outer entry 2. (This is the same element order as FIX tag=value encoding.)</w:t>
      </w:r>
    </w:p>
    <w:p w14:paraId="52B9CDD3" w14:textId="77777777" w:rsidR="009B70FE" w:rsidRDefault="00E33E19">
      <w:pPr>
        <w:pStyle w:val="BodyText"/>
      </w:pPr>
      <w:r>
        <w:t>On decoding, nested repeating groups do no support direct access to fields. It is necessary to walk all elements in sequence to discover the number of entries in each repeating group.</w:t>
      </w:r>
    </w:p>
    <w:p w14:paraId="3D1A025A" w14:textId="77777777" w:rsidR="009B70FE" w:rsidRDefault="00E33E19">
      <w:pPr>
        <w:pStyle w:val="Heading3"/>
      </w:pPr>
      <w:bookmarkStart w:id="804" w:name="empty-group-means-nested-group-is-empty"/>
      <w:bookmarkStart w:id="805" w:name="_Toc57061948"/>
      <w:bookmarkStart w:id="806" w:name="_Toc54858911"/>
      <w:r>
        <w:t>Empty group means nested group is empty</w:t>
      </w:r>
      <w:bookmarkEnd w:id="804"/>
      <w:bookmarkEnd w:id="805"/>
      <w:bookmarkEnd w:id="806"/>
    </w:p>
    <w:p w14:paraId="29D90359" w14:textId="77777777" w:rsidR="009B70FE" w:rsidRDefault="00E33E19">
      <w:pPr>
        <w:pStyle w:val="FirstParagraph"/>
      </w:pPr>
      <w:r>
        <w:t>If a group contains nested repeating groups, then a NumInGroup counter of zero implies that both that group and its child groups are empty. In that case, no NumInGroup is encoded on the wire for the child groups.</w:t>
      </w:r>
    </w:p>
    <w:p w14:paraId="05624035" w14:textId="77777777" w:rsidR="009B70FE" w:rsidRDefault="00E33E19">
      <w:pPr>
        <w:pStyle w:val="Heading3"/>
      </w:pPr>
      <w:bookmarkStart w:id="807" w:name="group-dimension-encoding"/>
      <w:bookmarkStart w:id="808" w:name="_Toc57061949"/>
      <w:bookmarkStart w:id="809" w:name="_Toc54858912"/>
      <w:r>
        <w:t>Group dimension encoding</w:t>
      </w:r>
      <w:bookmarkEnd w:id="807"/>
      <w:bookmarkEnd w:id="808"/>
      <w:bookmarkEnd w:id="809"/>
    </w:p>
    <w:p w14:paraId="2545E0AF" w14:textId="77777777" w:rsidR="009B70FE" w:rsidRDefault="00E33E19">
      <w:pPr>
        <w:pStyle w:val="FirstParagraph"/>
      </w:pPr>
      <w:r>
        <w:t>Every repeating group must be immediately preceded on the wire by its dimensions. The two dimensions are the count of entries in a repeating group and the space reserved for each entry of the group.</w:t>
      </w:r>
    </w:p>
    <w:p w14:paraId="04C97298" w14:textId="77777777" w:rsidR="009B70FE" w:rsidRDefault="00E33E19">
      <w:pPr>
        <w:pStyle w:val="Heading4"/>
      </w:pPr>
      <w:bookmarkStart w:id="810" w:name="range-of-group-entry-count"/>
      <w:bookmarkStart w:id="811" w:name="_Toc57061950"/>
      <w:bookmarkStart w:id="812" w:name="_Toc54858913"/>
      <w:r>
        <w:t>Range of group entry count</w:t>
      </w:r>
      <w:bookmarkEnd w:id="810"/>
      <w:bookmarkEnd w:id="811"/>
      <w:bookmarkEnd w:id="812"/>
    </w:p>
    <w:p w14:paraId="3F3DDC9A" w14:textId="77777777" w:rsidR="009B70FE" w:rsidRDefault="00E33E19">
      <w:pPr>
        <w:pStyle w:val="FirstParagraph"/>
      </w:pPr>
      <w:r>
        <w:t>Implementations should support uint8 and uint16 types for repeating group entry counts. Optionally, implementations may support any other unsigned integer types.</w:t>
      </w:r>
    </w:p>
    <w:p w14:paraId="4344E04E" w14:textId="77777777" w:rsidR="009B70FE" w:rsidRDefault="00E33E19">
      <w:pPr>
        <w:pStyle w:val="BodyText"/>
      </w:pPr>
      <w:r>
        <w:t>By default, the minimum number of entries is zero, and the maximum number is the largest value of the primitiveType of the counter.</w:t>
      </w:r>
    </w:p>
    <w:tbl>
      <w:tblPr>
        <w:tblStyle w:val="Table"/>
        <w:tblW w:w="0" w:type="pct"/>
        <w:tblLook w:val="07E0" w:firstRow="1" w:lastRow="1" w:firstColumn="1" w:lastColumn="1" w:noHBand="1" w:noVBand="1"/>
      </w:tblPr>
      <w:tblGrid>
        <w:gridCol w:w="1386"/>
        <w:gridCol w:w="2108"/>
        <w:gridCol w:w="1461"/>
        <w:gridCol w:w="2605"/>
      </w:tblGrid>
      <w:tr w:rsidR="009B70FE" w14:paraId="5E67ED18"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45DDA71" w14:textId="77777777" w:rsidR="009B70FE" w:rsidRDefault="00E33E19">
            <w:pPr>
              <w:pStyle w:val="Compact"/>
            </w:pPr>
            <w:r>
              <w:t>Primitive type</w:t>
            </w:r>
          </w:p>
        </w:tc>
        <w:tc>
          <w:tcPr>
            <w:tcW w:w="0" w:type="auto"/>
            <w:tcBorders>
              <w:bottom w:val="single" w:sz="0" w:space="0" w:color="auto"/>
            </w:tcBorders>
            <w:vAlign w:val="bottom"/>
          </w:tcPr>
          <w:p w14:paraId="5F91ED2D" w14:textId="77777777" w:rsidR="009B70FE" w:rsidRDefault="00E33E19">
            <w:pPr>
              <w:pStyle w:val="Compact"/>
            </w:pPr>
            <w:r>
              <w:t>Description</w:t>
            </w:r>
          </w:p>
        </w:tc>
        <w:tc>
          <w:tcPr>
            <w:tcW w:w="0" w:type="auto"/>
            <w:tcBorders>
              <w:bottom w:val="single" w:sz="0" w:space="0" w:color="auto"/>
            </w:tcBorders>
            <w:vAlign w:val="bottom"/>
          </w:tcPr>
          <w:p w14:paraId="7C44C62A" w14:textId="77777777" w:rsidR="009B70FE" w:rsidRDefault="00E33E19">
            <w:pPr>
              <w:pStyle w:val="Compact"/>
              <w:jc w:val="right"/>
            </w:pPr>
            <w:r>
              <w:t>Length (octets)</w:t>
            </w:r>
          </w:p>
        </w:tc>
        <w:tc>
          <w:tcPr>
            <w:tcW w:w="0" w:type="auto"/>
            <w:tcBorders>
              <w:bottom w:val="single" w:sz="0" w:space="0" w:color="auto"/>
            </w:tcBorders>
            <w:vAlign w:val="bottom"/>
          </w:tcPr>
          <w:p w14:paraId="75732BE5" w14:textId="77777777" w:rsidR="009B70FE" w:rsidRDefault="00E33E19">
            <w:pPr>
              <w:pStyle w:val="Compact"/>
              <w:jc w:val="right"/>
            </w:pPr>
            <w:r>
              <w:t>Maximum number of entries</w:t>
            </w:r>
          </w:p>
        </w:tc>
      </w:tr>
      <w:tr w:rsidR="009B70FE" w14:paraId="36D305FF" w14:textId="77777777">
        <w:tc>
          <w:tcPr>
            <w:tcW w:w="0" w:type="auto"/>
          </w:tcPr>
          <w:p w14:paraId="53FFAA21" w14:textId="77777777" w:rsidR="009B70FE" w:rsidRDefault="00E33E19">
            <w:pPr>
              <w:pStyle w:val="Compact"/>
            </w:pPr>
            <w:r>
              <w:t>uint8</w:t>
            </w:r>
          </w:p>
        </w:tc>
        <w:tc>
          <w:tcPr>
            <w:tcW w:w="0" w:type="auto"/>
          </w:tcPr>
          <w:p w14:paraId="122E89DC" w14:textId="77777777" w:rsidR="009B70FE" w:rsidRDefault="00E33E19">
            <w:pPr>
              <w:pStyle w:val="Compact"/>
            </w:pPr>
            <w:r>
              <w:t>8-bit unsigned integer</w:t>
            </w:r>
          </w:p>
        </w:tc>
        <w:tc>
          <w:tcPr>
            <w:tcW w:w="0" w:type="auto"/>
          </w:tcPr>
          <w:p w14:paraId="1E6B768B" w14:textId="77777777" w:rsidR="009B70FE" w:rsidRDefault="00E33E19">
            <w:pPr>
              <w:pStyle w:val="Compact"/>
              <w:jc w:val="right"/>
            </w:pPr>
            <w:r>
              <w:t>1</w:t>
            </w:r>
          </w:p>
        </w:tc>
        <w:tc>
          <w:tcPr>
            <w:tcW w:w="0" w:type="auto"/>
          </w:tcPr>
          <w:p w14:paraId="1BAF8020" w14:textId="77777777" w:rsidR="009B70FE" w:rsidRDefault="00E33E19">
            <w:pPr>
              <w:pStyle w:val="Compact"/>
              <w:jc w:val="right"/>
            </w:pPr>
            <w:r>
              <w:t>255</w:t>
            </w:r>
          </w:p>
        </w:tc>
      </w:tr>
      <w:tr w:rsidR="009B70FE" w14:paraId="14754378" w14:textId="77777777">
        <w:tc>
          <w:tcPr>
            <w:tcW w:w="0" w:type="auto"/>
          </w:tcPr>
          <w:p w14:paraId="5899CE38" w14:textId="77777777" w:rsidR="009B70FE" w:rsidRDefault="00E33E19">
            <w:pPr>
              <w:pStyle w:val="Compact"/>
            </w:pPr>
            <w:r>
              <w:t>uint16</w:t>
            </w:r>
          </w:p>
        </w:tc>
        <w:tc>
          <w:tcPr>
            <w:tcW w:w="0" w:type="auto"/>
          </w:tcPr>
          <w:p w14:paraId="1F89183B" w14:textId="77777777" w:rsidR="009B70FE" w:rsidRDefault="00E33E19">
            <w:pPr>
              <w:pStyle w:val="Compact"/>
            </w:pPr>
            <w:r>
              <w:t>16-bit unsigned integer</w:t>
            </w:r>
          </w:p>
        </w:tc>
        <w:tc>
          <w:tcPr>
            <w:tcW w:w="0" w:type="auto"/>
          </w:tcPr>
          <w:p w14:paraId="697359C3" w14:textId="77777777" w:rsidR="009B70FE" w:rsidRDefault="00E33E19">
            <w:pPr>
              <w:pStyle w:val="Compact"/>
              <w:jc w:val="right"/>
            </w:pPr>
            <w:r>
              <w:t>2</w:t>
            </w:r>
          </w:p>
        </w:tc>
        <w:tc>
          <w:tcPr>
            <w:tcW w:w="0" w:type="auto"/>
          </w:tcPr>
          <w:p w14:paraId="09476EE0" w14:textId="77777777" w:rsidR="009B70FE" w:rsidRDefault="00E33E19">
            <w:pPr>
              <w:pStyle w:val="Compact"/>
              <w:jc w:val="right"/>
            </w:pPr>
            <w:r>
              <w:t>65535</w:t>
            </w:r>
          </w:p>
        </w:tc>
      </w:tr>
    </w:tbl>
    <w:p w14:paraId="71AA1FFE" w14:textId="7C15254D" w:rsidR="009B70FE" w:rsidRDefault="00E33E19">
      <w:pPr>
        <w:pStyle w:val="BodyText"/>
      </w:pPr>
      <w:r>
        <w:t xml:space="preserve">The number of entries may be restricted to a specific range; see </w:t>
      </w:r>
      <w:ins w:id="813" w:author="Errata" w:date="2020-11-24T10:42:00Z">
        <w:r>
          <w:t xml:space="preserve">section </w:t>
        </w:r>
      </w:ins>
      <w:hyperlink w:anchor="restricting-repeating-group-entries">
        <w:r>
          <w:rPr>
            <w:rStyle w:val="Hyperlink"/>
            <w:i/>
          </w:rPr>
          <w:t>Restricting repeating group entries</w:t>
        </w:r>
      </w:hyperlink>
      <w:del w:id="814" w:author="Errata" w:date="2020-11-24T10:42:00Z">
        <w:r w:rsidR="005413C0">
          <w:delText>“Restricting repeating group entries” below</w:delText>
        </w:r>
      </w:del>
      <w:ins w:id="815" w:author="Errata" w:date="2020-11-24T10:42:00Z">
        <w:r>
          <w:t xml:space="preserve"> for details</w:t>
        </w:r>
      </w:ins>
      <w:r>
        <w:t>.</w:t>
      </w:r>
    </w:p>
    <w:p w14:paraId="269A4577" w14:textId="77777777" w:rsidR="009B70FE" w:rsidRDefault="00E33E19">
      <w:pPr>
        <w:pStyle w:val="Heading4"/>
      </w:pPr>
      <w:bookmarkStart w:id="816" w:name="encoding-of-repeating-group-dimensions"/>
      <w:bookmarkStart w:id="817" w:name="_Toc57061951"/>
      <w:bookmarkStart w:id="818" w:name="_Toc54858914"/>
      <w:r>
        <w:t>Encoding of repeating group dimensions</w:t>
      </w:r>
      <w:bookmarkEnd w:id="816"/>
      <w:bookmarkEnd w:id="817"/>
      <w:bookmarkEnd w:id="818"/>
    </w:p>
    <w:p w14:paraId="0767B92E" w14:textId="77777777" w:rsidR="009B70FE" w:rsidRDefault="00E33E19">
      <w:pPr>
        <w:pStyle w:val="FirstParagraph"/>
      </w:pPr>
      <w:r>
        <w:t>Conventionally in FIX, a NumInGroup field conveys the number of entries in a repeating group. In SBE, the encoding conveys two dimensions: the number of entries and the length of each entry in number octets. Therefore, the encoding is a composite of those two elements. Block length and entry count subfields must be encoded as unsigned integer types.</w:t>
      </w:r>
    </w:p>
    <w:p w14:paraId="3137D01C" w14:textId="77777777" w:rsidR="009B70FE" w:rsidRDefault="00E33E19">
      <w:pPr>
        <w:pStyle w:val="BodyText"/>
      </w:pPr>
      <w:r>
        <w:t xml:space="preserve">By default, the name of the group dimension encoding is groupSizeEncoding. This name may be overridden by setting the dimensionType attribute of a </w:t>
      </w:r>
      <w:r>
        <w:rPr>
          <w:rStyle w:val="VerbatimChar"/>
        </w:rPr>
        <w:t>&lt;group&gt;</w:t>
      </w:r>
      <w:r>
        <w:t xml:space="preserve"> element.</w:t>
      </w:r>
    </w:p>
    <w:p w14:paraId="45379711" w14:textId="77777777" w:rsidR="009B70FE" w:rsidRDefault="00E33E19">
      <w:pPr>
        <w:pStyle w:val="BodyText"/>
      </w:pPr>
      <w:r>
        <w:t>Recommended encoding of repeating group dimensions</w:t>
      </w:r>
    </w:p>
    <w:p w14:paraId="00AB394D"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"groupSizeEncoding"</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"blockLength"</w:t>
      </w:r>
      <w:r w:rsidRPr="007F3CCA">
        <w:rPr>
          <w:rStyle w:val="OtherTok"/>
          <w:lang w:val="en-US"/>
        </w:rPr>
        <w:t xml:space="preserve"> primitiveType=</w:t>
      </w:r>
      <w:r w:rsidRPr="007F3CCA">
        <w:rPr>
          <w:rStyle w:val="StringTok"/>
          <w:lang w:val="en-US"/>
        </w:rPr>
        <w:t>"uint16"</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"numInGroup"</w:t>
      </w:r>
      <w:r w:rsidRPr="007F3CCA">
        <w:rPr>
          <w:rStyle w:val="OtherTok"/>
          <w:lang w:val="en-US"/>
        </w:rPr>
        <w:t xml:space="preserve"> primitiveType=</w:t>
      </w:r>
      <w:r w:rsidRPr="007F3CCA">
        <w:rPr>
          <w:rStyle w:val="StringTok"/>
          <w:lang w:val="en-US"/>
        </w:rPr>
        <w:t>"uint16"</w:t>
      </w:r>
      <w:r w:rsidRPr="007F3CCA">
        <w:rPr>
          <w:rStyle w:val="OtherTok"/>
          <w:lang w:val="en-US"/>
        </w:rPr>
        <w:t xml:space="preserve"> semanticType=</w:t>
      </w:r>
      <w:r w:rsidRPr="007F3CCA">
        <w:rPr>
          <w:rStyle w:val="StringTok"/>
          <w:lang w:val="en-US"/>
        </w:rPr>
        <w:t>"NumInGroup"</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"numGroups"</w:t>
      </w:r>
      <w:r w:rsidRPr="007F3CCA">
        <w:rPr>
          <w:rStyle w:val="OtherTok"/>
          <w:lang w:val="en-US"/>
        </w:rPr>
        <w:t xml:space="preserve"> primitiveType=</w:t>
      </w:r>
      <w:r w:rsidRPr="007F3CCA">
        <w:rPr>
          <w:rStyle w:val="StringTok"/>
          <w:lang w:val="en-US"/>
        </w:rPr>
        <w:t>"uint16"</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"numVarDataFields"</w:t>
      </w:r>
      <w:r w:rsidRPr="007F3CCA">
        <w:rPr>
          <w:rStyle w:val="OtherTok"/>
          <w:lang w:val="en-US"/>
        </w:rPr>
        <w:t xml:space="preserve"> primitiveType=</w:t>
      </w:r>
      <w:r w:rsidRPr="007F3CCA">
        <w:rPr>
          <w:rStyle w:val="StringTok"/>
          <w:lang w:val="en-US"/>
        </w:rPr>
        <w:t>"uint16"</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43C1F572" w14:textId="77777777" w:rsidR="009B70FE" w:rsidRDefault="00E33E19">
      <w:pPr>
        <w:pStyle w:val="Heading4"/>
      </w:pPr>
      <w:bookmarkStart w:id="819" w:name="block-length"/>
      <w:bookmarkStart w:id="820" w:name="_Toc57061952"/>
      <w:bookmarkStart w:id="821" w:name="_Toc54858915"/>
      <w:r>
        <w:t>Block length</w:t>
      </w:r>
      <w:bookmarkEnd w:id="819"/>
      <w:bookmarkEnd w:id="820"/>
      <w:bookmarkEnd w:id="821"/>
    </w:p>
    <w:p w14:paraId="02F1F248" w14:textId="77777777" w:rsidR="009B70FE" w:rsidRDefault="00E33E19">
      <w:pPr>
        <w:pStyle w:val="FirstParagraph"/>
      </w:pPr>
      <w:r>
        <w:t>The total space reserved for the fixed-length fields of this repeating group, not counting any repeating groups or variable-length fields.</w:t>
      </w:r>
    </w:p>
    <w:p w14:paraId="16E86743" w14:textId="77777777" w:rsidR="009B70FE" w:rsidRDefault="00E33E19">
      <w:pPr>
        <w:pStyle w:val="Heading4"/>
      </w:pPr>
      <w:bookmarkStart w:id="822" w:name="number-of-entries"/>
      <w:bookmarkStart w:id="823" w:name="_Toc57061953"/>
      <w:bookmarkStart w:id="824" w:name="_Toc54858916"/>
      <w:r>
        <w:t>Number of entries</w:t>
      </w:r>
      <w:bookmarkEnd w:id="822"/>
      <w:bookmarkEnd w:id="823"/>
      <w:bookmarkEnd w:id="824"/>
    </w:p>
    <w:p w14:paraId="6CCE242C" w14:textId="77777777" w:rsidR="009B70FE" w:rsidRDefault="00E33E19">
      <w:pPr>
        <w:pStyle w:val="FirstParagraph"/>
      </w:pPr>
      <w:r>
        <w:t>The number of entries in this repeating group, called NumInGroup in FIX.</w:t>
      </w:r>
    </w:p>
    <w:p w14:paraId="3B4E8A9F" w14:textId="77777777" w:rsidR="009B70FE" w:rsidRDefault="00E33E19">
      <w:pPr>
        <w:pStyle w:val="Heading5"/>
      </w:pPr>
      <w:bookmarkStart w:id="825" w:name="number-of-repeating-groups-1"/>
      <w:r>
        <w:lastRenderedPageBreak/>
        <w:t>Number of repeating groups</w:t>
      </w:r>
      <w:bookmarkEnd w:id="825"/>
    </w:p>
    <w:p w14:paraId="4F28B91F" w14:textId="77777777" w:rsidR="009B70FE" w:rsidRDefault="00E33E19">
      <w:pPr>
        <w:pStyle w:val="FirstParagraph"/>
      </w:pPr>
      <w:r>
        <w:t>A count nested repeating groups in this repeating group.</w:t>
      </w:r>
    </w:p>
    <w:p w14:paraId="6852BF6A" w14:textId="77777777" w:rsidR="009B70FE" w:rsidRDefault="00E33E19">
      <w:pPr>
        <w:pStyle w:val="Heading4"/>
      </w:pPr>
      <w:bookmarkStart w:id="826" w:name="number-of-variable-length-fields-1"/>
      <w:bookmarkStart w:id="827" w:name="_Toc57061954"/>
      <w:bookmarkStart w:id="828" w:name="_Toc54858917"/>
      <w:r>
        <w:t>Number of variable-length fields</w:t>
      </w:r>
      <w:bookmarkEnd w:id="826"/>
      <w:bookmarkEnd w:id="827"/>
      <w:bookmarkEnd w:id="828"/>
    </w:p>
    <w:p w14:paraId="49862797" w14:textId="77777777" w:rsidR="009B70FE" w:rsidRDefault="00E33E19">
      <w:pPr>
        <w:pStyle w:val="FirstParagraph"/>
      </w:pPr>
      <w:r>
        <w:t>A count of the variable-length fields in this repeating group.</w:t>
      </w:r>
    </w:p>
    <w:p w14:paraId="3AA99CC7" w14:textId="77777777" w:rsidR="009B70FE" w:rsidRDefault="00E33E19">
      <w:pPr>
        <w:pStyle w:val="BodyText"/>
      </w:pPr>
      <w:r>
        <w:t>Wire format of NumInGroup with block length 55 octets by 3 entries, containing one nested group and two variable-length fields.</w:t>
      </w:r>
    </w:p>
    <w:p w14:paraId="17F05EBA" w14:textId="77777777" w:rsidR="009B70FE" w:rsidRDefault="00E33E19">
      <w:pPr>
        <w:pStyle w:val="BodyText"/>
      </w:pPr>
      <w:r>
        <w:rPr>
          <w:rStyle w:val="VerbatimChar"/>
        </w:rPr>
        <w:t>3700030001000200</w:t>
      </w:r>
    </w:p>
    <w:p w14:paraId="7B6ED6A4" w14:textId="77777777" w:rsidR="009B70FE" w:rsidRDefault="00E33E19">
      <w:pPr>
        <w:pStyle w:val="Heading4"/>
      </w:pPr>
      <w:bookmarkStart w:id="829" w:name="restricting-repeating-group-entries"/>
      <w:bookmarkStart w:id="830" w:name="_Toc57061955"/>
      <w:bookmarkStart w:id="831" w:name="_Toc54858918"/>
      <w:r>
        <w:t>Restricting repeating group entries</w:t>
      </w:r>
      <w:bookmarkEnd w:id="829"/>
      <w:bookmarkEnd w:id="830"/>
      <w:bookmarkEnd w:id="831"/>
    </w:p>
    <w:p w14:paraId="662D3FF2" w14:textId="77777777" w:rsidR="009B70FE" w:rsidRDefault="00E33E19">
      <w:pPr>
        <w:pStyle w:val="FirstParagraph"/>
      </w:pPr>
      <w:r>
        <w:t>The occurrences of a repeating group may be restricted to a specific range by modifying the numInGroup member of the group dimension encoding. The minValue attribute controls the minimum number of entries, overriding the default of zero, and the maxValue attribute restricts the maximum entry count to something less than the maximum corresponding to its primitiveType. Either or both attributes may be specified.</w:t>
      </w:r>
    </w:p>
    <w:p w14:paraId="70FB162E" w14:textId="77777777" w:rsidR="009B70FE" w:rsidRDefault="00E33E19">
      <w:pPr>
        <w:pStyle w:val="BodyText"/>
      </w:pPr>
      <w:r>
        <w:t>Example of a restricted group encoding</w:t>
      </w:r>
    </w:p>
    <w:p w14:paraId="6B8ED8CC"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"numInGroup"</w:t>
      </w:r>
      <w:r w:rsidRPr="007F3CCA">
        <w:rPr>
          <w:rStyle w:val="OtherTok"/>
          <w:lang w:val="en-US"/>
        </w:rPr>
        <w:t xml:space="preserve"> primitiveType=</w:t>
      </w:r>
      <w:r w:rsidRPr="007F3CCA">
        <w:rPr>
          <w:rStyle w:val="StringTok"/>
          <w:lang w:val="en-US"/>
        </w:rPr>
        <w:t>"uint16"</w:t>
      </w:r>
      <w:r w:rsidRPr="007F3CCA">
        <w:rPr>
          <w:rStyle w:val="OtherTok"/>
          <w:lang w:val="en-US"/>
        </w:rPr>
        <w:t xml:space="preserve"> semanticType=</w:t>
      </w:r>
      <w:r w:rsidRPr="007F3CCA">
        <w:rPr>
          <w:rStyle w:val="StringTok"/>
          <w:lang w:val="en-US"/>
        </w:rPr>
        <w:t>"NumInGroup"</w:t>
      </w:r>
      <w:r w:rsidRPr="007F3CCA">
        <w:rPr>
          <w:rStyle w:val="OtherTok"/>
          <w:lang w:val="en-US"/>
        </w:rPr>
        <w:t xml:space="preserve"> minValue=</w:t>
      </w:r>
      <w:r w:rsidRPr="007F3CCA">
        <w:rPr>
          <w:rStyle w:val="StringTok"/>
          <w:lang w:val="en-US"/>
        </w:rPr>
        <w:t>"1"</w:t>
      </w:r>
      <w:r w:rsidRPr="007F3CCA">
        <w:rPr>
          <w:rStyle w:val="OtherTok"/>
          <w:lang w:val="en-US"/>
        </w:rPr>
        <w:t xml:space="preserve"> maxValue=</w:t>
      </w:r>
      <w:r w:rsidRPr="007F3CCA">
        <w:rPr>
          <w:rStyle w:val="StringTok"/>
          <w:lang w:val="en-US"/>
        </w:rPr>
        <w:t>"10"</w:t>
      </w:r>
      <w:r w:rsidRPr="007F3CCA">
        <w:rPr>
          <w:rStyle w:val="NormalTok"/>
          <w:lang w:val="en-US"/>
        </w:rPr>
        <w:t xml:space="preserve"> </w:t>
      </w:r>
      <w:r w:rsidRPr="007F3CCA">
        <w:rPr>
          <w:rStyle w:val="KeywordTok"/>
          <w:lang w:val="en-US"/>
        </w:rPr>
        <w:t>/&gt;</w:t>
      </w:r>
    </w:p>
    <w:p w14:paraId="621FEE23" w14:textId="77777777" w:rsidR="009B70FE" w:rsidRDefault="00E33E19">
      <w:pPr>
        <w:pStyle w:val="Heading2"/>
      </w:pPr>
      <w:bookmarkStart w:id="832" w:name="sequence-of-message-body-elements"/>
      <w:bookmarkStart w:id="833" w:name="_Toc57061956"/>
      <w:bookmarkStart w:id="834" w:name="_Toc54858919"/>
      <w:r>
        <w:t>Sequence of message body elements</w:t>
      </w:r>
      <w:bookmarkEnd w:id="832"/>
      <w:bookmarkEnd w:id="833"/>
      <w:bookmarkEnd w:id="834"/>
    </w:p>
    <w:p w14:paraId="7DFFA16F" w14:textId="77777777" w:rsidR="009B70FE" w:rsidRDefault="00E33E19">
      <w:pPr>
        <w:pStyle w:val="Heading3"/>
      </w:pPr>
      <w:bookmarkStart w:id="835" w:name="root-level-elements"/>
      <w:bookmarkStart w:id="836" w:name="_Toc57061957"/>
      <w:bookmarkStart w:id="837" w:name="_Toc54858920"/>
      <w:r>
        <w:t>Root level elements</w:t>
      </w:r>
      <w:bookmarkEnd w:id="835"/>
      <w:bookmarkEnd w:id="836"/>
      <w:bookmarkEnd w:id="837"/>
    </w:p>
    <w:p w14:paraId="52E10EAB" w14:textId="77777777" w:rsidR="009B70FE" w:rsidRDefault="00E33E19">
      <w:pPr>
        <w:pStyle w:val="FirstParagraph"/>
      </w:pPr>
      <w:r>
        <w:t>To maximize deterministic field positions, message schemas must be specified with this sequence of message body elements:</w:t>
      </w:r>
    </w:p>
    <w:p w14:paraId="1EFC8CF7" w14:textId="77777777" w:rsidR="009B70FE" w:rsidRDefault="00E33E19" w:rsidP="00E33E19">
      <w:pPr>
        <w:numPr>
          <w:ilvl w:val="0"/>
          <w:numId w:val="12"/>
        </w:numPr>
      </w:pPr>
      <w:r>
        <w:t>Fixed-length fields that reside at the root level of the message (that is, not members of repeating groups), including any of the following, in the order specified by the message schema::</w:t>
      </w:r>
    </w:p>
    <w:p w14:paraId="59B8A736" w14:textId="77777777" w:rsidR="009B70FE" w:rsidRDefault="00E33E19" w:rsidP="00E33E19">
      <w:pPr>
        <w:numPr>
          <w:ilvl w:val="1"/>
          <w:numId w:val="13"/>
        </w:numPr>
      </w:pPr>
      <w:r>
        <w:t>Fixed-length scalar fields, such as integers</w:t>
      </w:r>
    </w:p>
    <w:p w14:paraId="1BF3A766" w14:textId="77777777" w:rsidR="009B70FE" w:rsidRDefault="00E33E19" w:rsidP="00E33E19">
      <w:pPr>
        <w:numPr>
          <w:ilvl w:val="1"/>
          <w:numId w:val="13"/>
        </w:numPr>
      </w:pPr>
      <w:r>
        <w:t>Fixed-length character arrays</w:t>
      </w:r>
    </w:p>
    <w:p w14:paraId="6D69B34B" w14:textId="77777777" w:rsidR="009B70FE" w:rsidRDefault="00E33E19" w:rsidP="00E33E19">
      <w:pPr>
        <w:numPr>
          <w:ilvl w:val="1"/>
          <w:numId w:val="13"/>
        </w:numPr>
      </w:pPr>
      <w:r>
        <w:t>Fixed-length composite types, such as MonthYear</w:t>
      </w:r>
    </w:p>
    <w:p w14:paraId="0B1029C7" w14:textId="77777777" w:rsidR="009B70FE" w:rsidRDefault="00E33E19" w:rsidP="00E33E19">
      <w:pPr>
        <w:numPr>
          <w:ilvl w:val="0"/>
          <w:numId w:val="12"/>
        </w:numPr>
      </w:pPr>
      <w:r>
        <w:t>Repeating groups, if any.</w:t>
      </w:r>
    </w:p>
    <w:p w14:paraId="061F6F91" w14:textId="77777777" w:rsidR="009B70FE" w:rsidRDefault="00E33E19" w:rsidP="00E33E19">
      <w:pPr>
        <w:numPr>
          <w:ilvl w:val="0"/>
          <w:numId w:val="12"/>
        </w:numPr>
      </w:pPr>
      <w:r>
        <w:t>Data fields, including raw data and variable-length strings, if any.</w:t>
      </w:r>
    </w:p>
    <w:p w14:paraId="7F07D0F5" w14:textId="77777777" w:rsidR="009B70FE" w:rsidRDefault="00E33E19">
      <w:pPr>
        <w:pStyle w:val="Heading3"/>
      </w:pPr>
      <w:bookmarkStart w:id="838" w:name="repeating-group-elements"/>
      <w:bookmarkStart w:id="839" w:name="_Toc57061958"/>
      <w:bookmarkStart w:id="840" w:name="_Toc54858921"/>
      <w:r>
        <w:t>Repeating group elements</w:t>
      </w:r>
      <w:bookmarkEnd w:id="838"/>
      <w:bookmarkEnd w:id="839"/>
      <w:bookmarkEnd w:id="840"/>
    </w:p>
    <w:p w14:paraId="69E84B8D" w14:textId="77777777" w:rsidR="009B70FE" w:rsidRDefault="00E33E19">
      <w:pPr>
        <w:pStyle w:val="FirstParagraph"/>
      </w:pPr>
      <w:r>
        <w:t>Repeating group entries are recursively organized in the same fashion as the root level: fixed-length fields, then nested repeating groups, and finally, variable-length data fields.</w:t>
      </w:r>
    </w:p>
    <w:p w14:paraId="0FA74681" w14:textId="77777777" w:rsidR="009B70FE" w:rsidRDefault="00E33E19">
      <w:pPr>
        <w:pStyle w:val="Heading2"/>
      </w:pPr>
      <w:bookmarkStart w:id="841" w:name="message-structure-validation"/>
      <w:bookmarkStart w:id="842" w:name="_Toc57061959"/>
      <w:bookmarkStart w:id="843" w:name="_Toc54858922"/>
      <w:r>
        <w:t>Message structure validation</w:t>
      </w:r>
      <w:bookmarkEnd w:id="841"/>
      <w:bookmarkEnd w:id="842"/>
      <w:bookmarkEnd w:id="843"/>
    </w:p>
    <w:p w14:paraId="1F487405" w14:textId="5244E5BF" w:rsidR="009B70FE" w:rsidRDefault="00E33E19">
      <w:pPr>
        <w:pStyle w:val="FirstParagraph"/>
      </w:pPr>
      <w:r>
        <w:t xml:space="preserve">Aside from message schema validations (see section </w:t>
      </w:r>
      <w:hyperlink w:anchor="schema-validation">
        <w:r>
          <w:rPr>
            <w:rStyle w:val="Hyperlink"/>
            <w:i/>
          </w:rPr>
          <w:t>Schema validation</w:t>
        </w:r>
      </w:hyperlink>
      <w:del w:id="844" w:author="Errata" w:date="2020-11-24T10:42:00Z">
        <w:r w:rsidR="005413C0">
          <w:delText>4.8 below),</w:delText>
        </w:r>
      </w:del>
      <w:ins w:id="845" w:author="Errata" w:date="2020-11-24T10:42:00Z">
        <w:r>
          <w:t>),</w:t>
        </w:r>
      </w:ins>
      <w:r>
        <w:t xml:space="preserve"> these validations apply to message structure.</w:t>
      </w:r>
    </w:p>
    <w:p w14:paraId="39979D4A" w14:textId="77777777" w:rsidR="009B70FE" w:rsidRDefault="00E33E19">
      <w:pPr>
        <w:pStyle w:val="BodyText"/>
      </w:pPr>
      <w:r>
        <w:t>If a message structure violation is detected on a received message, the message should be rejected back to the counterparty in a way appropriate to the session protocol.</w:t>
      </w:r>
    </w:p>
    <w:tbl>
      <w:tblPr>
        <w:tblStyle w:val="Table"/>
        <w:tblW w:w="5000" w:type="pct"/>
        <w:tblLook w:val="07E0" w:firstRow="1" w:lastRow="1" w:firstColumn="1" w:lastColumn="1" w:noHBand="1" w:noVBand="1"/>
      </w:tblPr>
      <w:tblGrid>
        <w:gridCol w:w="3028"/>
        <w:gridCol w:w="6594"/>
      </w:tblGrid>
      <w:tr w:rsidR="009B70FE" w14:paraId="22FFD84A"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879DF93" w14:textId="77777777" w:rsidR="009B70FE" w:rsidRDefault="00E33E19">
            <w:pPr>
              <w:pStyle w:val="Compact"/>
            </w:pPr>
            <w:r>
              <w:t>Error condition</w:t>
            </w:r>
          </w:p>
        </w:tc>
        <w:tc>
          <w:tcPr>
            <w:tcW w:w="0" w:type="auto"/>
            <w:tcBorders>
              <w:bottom w:val="single" w:sz="0" w:space="0" w:color="auto"/>
            </w:tcBorders>
            <w:vAlign w:val="bottom"/>
          </w:tcPr>
          <w:p w14:paraId="4682CD03" w14:textId="77777777" w:rsidR="009B70FE" w:rsidRDefault="00E33E19">
            <w:pPr>
              <w:pStyle w:val="Compact"/>
            </w:pPr>
            <w:r>
              <w:t>Error description</w:t>
            </w:r>
          </w:p>
        </w:tc>
      </w:tr>
      <w:tr w:rsidR="009B70FE" w14:paraId="4B00CAED" w14:textId="77777777">
        <w:tc>
          <w:tcPr>
            <w:tcW w:w="0" w:type="auto"/>
          </w:tcPr>
          <w:p w14:paraId="4C194D73" w14:textId="77777777" w:rsidR="009B70FE" w:rsidRDefault="00E33E19">
            <w:pPr>
              <w:pStyle w:val="Compact"/>
            </w:pPr>
            <w:r>
              <w:t>Wrong message size in header</w:t>
            </w:r>
          </w:p>
        </w:tc>
        <w:tc>
          <w:tcPr>
            <w:tcW w:w="0" w:type="auto"/>
          </w:tcPr>
          <w:p w14:paraId="01BD01F5" w14:textId="77777777" w:rsidR="009B70FE" w:rsidRDefault="00E33E19">
            <w:pPr>
              <w:pStyle w:val="Compact"/>
            </w:pPr>
            <w:r>
              <w:t>A message size value smaller than the actual message may cause a message to be truncated.</w:t>
            </w:r>
          </w:p>
        </w:tc>
      </w:tr>
      <w:tr w:rsidR="009B70FE" w14:paraId="32931AC7" w14:textId="77777777">
        <w:tc>
          <w:tcPr>
            <w:tcW w:w="0" w:type="auto"/>
          </w:tcPr>
          <w:p w14:paraId="7875C568" w14:textId="77777777" w:rsidR="009B70FE" w:rsidRDefault="00E33E19">
            <w:pPr>
              <w:pStyle w:val="Compact"/>
            </w:pPr>
            <w:r>
              <w:t>Wrong or unknown template ID in header</w:t>
            </w:r>
          </w:p>
        </w:tc>
        <w:tc>
          <w:tcPr>
            <w:tcW w:w="0" w:type="auto"/>
          </w:tcPr>
          <w:p w14:paraId="5923196C" w14:textId="77777777" w:rsidR="009B70FE" w:rsidRDefault="00E33E19">
            <w:pPr>
              <w:pStyle w:val="Compact"/>
            </w:pPr>
            <w:r>
              <w:t>A mismatch of message schema would likely render a message unintelligible or cause fields to be misinterpreted.</w:t>
            </w:r>
          </w:p>
        </w:tc>
      </w:tr>
      <w:tr w:rsidR="009B70FE" w14:paraId="5F16E10C" w14:textId="77777777">
        <w:tc>
          <w:tcPr>
            <w:tcW w:w="0" w:type="auto"/>
          </w:tcPr>
          <w:p w14:paraId="50771644" w14:textId="77777777" w:rsidR="009B70FE" w:rsidRDefault="00E33E19">
            <w:pPr>
              <w:pStyle w:val="Compact"/>
            </w:pPr>
            <w:r>
              <w:t xml:space="preserve">Fixed-length field after repeating </w:t>
            </w:r>
            <w:r>
              <w:lastRenderedPageBreak/>
              <w:t>group or variable-length field</w:t>
            </w:r>
          </w:p>
        </w:tc>
        <w:tc>
          <w:tcPr>
            <w:tcW w:w="0" w:type="auto"/>
          </w:tcPr>
          <w:p w14:paraId="039DFD9B" w14:textId="77777777" w:rsidR="009B70FE" w:rsidRDefault="00E33E19">
            <w:pPr>
              <w:pStyle w:val="Compact"/>
            </w:pPr>
            <w:r>
              <w:lastRenderedPageBreak/>
              <w:t xml:space="preserve">All fixed-length fields in the root of a message or in a repeating group entry </w:t>
            </w:r>
            <w:r>
              <w:lastRenderedPageBreak/>
              <w:t>must be listed before any (nested) repeating group or variable-length field.</w:t>
            </w:r>
          </w:p>
        </w:tc>
      </w:tr>
      <w:tr w:rsidR="009B70FE" w14:paraId="40EE614E" w14:textId="77777777">
        <w:tc>
          <w:tcPr>
            <w:tcW w:w="0" w:type="auto"/>
          </w:tcPr>
          <w:p w14:paraId="0BC47CFA" w14:textId="77777777" w:rsidR="009B70FE" w:rsidRDefault="00E33E19">
            <w:pPr>
              <w:pStyle w:val="Compact"/>
            </w:pPr>
            <w:r>
              <w:lastRenderedPageBreak/>
              <w:t>Repeating group after variable-length field</w:t>
            </w:r>
          </w:p>
        </w:tc>
        <w:tc>
          <w:tcPr>
            <w:tcW w:w="0" w:type="auto"/>
          </w:tcPr>
          <w:p w14:paraId="0BFB40B7" w14:textId="77777777" w:rsidR="009B70FE" w:rsidRDefault="00E33E19">
            <w:pPr>
              <w:pStyle w:val="Compact"/>
            </w:pPr>
            <w:r>
              <w:t>All repeating groups at the root level or in a nested repeating group must be listed before any variable length field at the same level.</w:t>
            </w:r>
          </w:p>
        </w:tc>
      </w:tr>
    </w:tbl>
    <w:p w14:paraId="1417C95A" w14:textId="77777777" w:rsidR="009B70FE" w:rsidRDefault="00E33E19">
      <w:pPr>
        <w:pStyle w:val="Heading1"/>
      </w:pPr>
      <w:bookmarkStart w:id="846" w:name="message-schema-1"/>
      <w:bookmarkStart w:id="847" w:name="_Toc57061960"/>
      <w:bookmarkStart w:id="848" w:name="_Toc54858923"/>
      <w:r>
        <w:lastRenderedPageBreak/>
        <w:t>Message Schema</w:t>
      </w:r>
      <w:bookmarkEnd w:id="846"/>
      <w:bookmarkEnd w:id="847"/>
      <w:bookmarkEnd w:id="848"/>
    </w:p>
    <w:p w14:paraId="6F943744" w14:textId="77777777" w:rsidR="009B70FE" w:rsidRPr="007F3CCA" w:rsidRDefault="00E33E19">
      <w:pPr>
        <w:pStyle w:val="Heading2"/>
        <w:rPr>
          <w:lang w:val="de-DE"/>
        </w:rPr>
      </w:pPr>
      <w:bookmarkStart w:id="849" w:name="xml-schema-for-sbe-message-schemas"/>
      <w:bookmarkStart w:id="850" w:name="_Toc57061961"/>
      <w:bookmarkStart w:id="851" w:name="_Toc54858924"/>
      <w:r w:rsidRPr="007F3CCA">
        <w:rPr>
          <w:lang w:val="de-DE"/>
        </w:rPr>
        <w:t>XML schema for SBE message schemas</w:t>
      </w:r>
      <w:bookmarkEnd w:id="849"/>
      <w:bookmarkEnd w:id="850"/>
      <w:bookmarkEnd w:id="851"/>
    </w:p>
    <w:p w14:paraId="2419270A" w14:textId="77777777" w:rsidR="009B70FE" w:rsidRDefault="00E33E19">
      <w:pPr>
        <w:pStyle w:val="FirstParagraph"/>
      </w:pPr>
      <w:r>
        <w:t xml:space="preserve">See </w:t>
      </w:r>
      <w:hyperlink r:id="rId15">
        <w:r>
          <w:rPr>
            <w:rStyle w:val="Hyperlink"/>
          </w:rPr>
          <w:t>sbe.xsd</w:t>
        </w:r>
      </w:hyperlink>
      <w:r>
        <w:t xml:space="preserve"> for the normative XML Schema Definition (XSD) for SBE.</w:t>
      </w:r>
    </w:p>
    <w:p w14:paraId="73FB5D82" w14:textId="77777777" w:rsidR="009B70FE" w:rsidRDefault="00E33E19">
      <w:pPr>
        <w:pStyle w:val="Heading2"/>
      </w:pPr>
      <w:bookmarkStart w:id="852" w:name="xml-namespace"/>
      <w:bookmarkStart w:id="853" w:name="_Toc57061962"/>
      <w:bookmarkStart w:id="854" w:name="_Toc54858925"/>
      <w:r>
        <w:t>XML namespace</w:t>
      </w:r>
      <w:bookmarkEnd w:id="852"/>
      <w:bookmarkEnd w:id="853"/>
      <w:bookmarkEnd w:id="854"/>
    </w:p>
    <w:p w14:paraId="0D3F2AE2" w14:textId="382EA415" w:rsidR="009B70FE" w:rsidRDefault="00E33E19">
      <w:pPr>
        <w:pStyle w:val="FirstParagraph"/>
      </w:pPr>
      <w:r>
        <w:t>The Simple Binary Encoding XML schema is identified by this URL</w:t>
      </w:r>
      <w:del w:id="855" w:author="Errata" w:date="2020-11-24T10:42:00Z">
        <w:r w:rsidR="005413C0">
          <w:delText xml:space="preserve"> [</w:delText>
        </w:r>
        <w:r w:rsidR="005413C0">
          <w:rPr>
            <w:i/>
          </w:rPr>
          <w:delText>tentative</w:delText>
        </w:r>
        <w:r w:rsidR="005413C0">
          <w:delText>]:</w:delText>
        </w:r>
      </w:del>
      <w:ins w:id="856" w:author="Errata" w:date="2020-11-24T10:42:00Z">
        <w:r>
          <w:t>:</w:t>
        </w:r>
      </w:ins>
    </w:p>
    <w:p w14:paraId="4B5CCDE2" w14:textId="70598F58" w:rsidR="009B70FE" w:rsidRPr="007F3CCA" w:rsidRDefault="00E33E19">
      <w:pPr>
        <w:pStyle w:val="SourceCode"/>
        <w:rPr>
          <w:lang w:val="en-US"/>
        </w:rPr>
      </w:pPr>
      <w:r w:rsidRPr="007F3CCA">
        <w:rPr>
          <w:rStyle w:val="NormalTok"/>
          <w:lang w:val="en-US"/>
        </w:rPr>
        <w:t>xmlns:sbe=http://fixprotocol.io/</w:t>
      </w:r>
      <w:del w:id="857" w:author="Errata" w:date="2020-11-24T10:42:00Z">
        <w:r w:rsidR="005413C0" w:rsidRPr="00F5782C">
          <w:rPr>
            <w:rStyle w:val="NormalTok"/>
            <w:lang w:val="en-US"/>
          </w:rPr>
          <w:delText>2017</w:delText>
        </w:r>
      </w:del>
      <w:ins w:id="858" w:author="Errata" w:date="2020-11-24T10:42:00Z">
        <w:r w:rsidRPr="007F3CCA">
          <w:rPr>
            <w:rStyle w:val="NormalTok"/>
            <w:lang w:val="en-US"/>
          </w:rPr>
          <w:t>2016</w:t>
        </w:r>
      </w:ins>
      <w:r w:rsidRPr="007F3CCA">
        <w:rPr>
          <w:rStyle w:val="NormalTok"/>
          <w:lang w:val="en-US"/>
        </w:rPr>
        <w:t>/sbe</w:t>
      </w:r>
    </w:p>
    <w:p w14:paraId="42533044" w14:textId="77777777" w:rsidR="009B70FE" w:rsidRDefault="00E33E19">
      <w:pPr>
        <w:pStyle w:val="FirstParagraph"/>
      </w:pPr>
      <w:r>
        <w:t>Conventionally, the URI of the XML schema is aliased by the prefix “sbe”.</w:t>
      </w:r>
    </w:p>
    <w:p w14:paraId="0C6F8064" w14:textId="77777777" w:rsidR="009B70FE" w:rsidRDefault="00E33E19">
      <w:pPr>
        <w:pStyle w:val="BodyText"/>
      </w:pPr>
      <w:r>
        <w:rPr>
          <w:i/>
        </w:rPr>
        <w:t>Caution:</w:t>
      </w:r>
      <w:r>
        <w:t xml:space="preserve"> Users should treat the SBE XML namespace as a URI (unique identifier), not as a URL (physical resource locator). Firms should not depend on access to the FIX Trading Community web site to validate XML schemas at run-time</w:t>
      </w:r>
    </w:p>
    <w:p w14:paraId="2C9D2E15" w14:textId="77777777" w:rsidR="009B70FE" w:rsidRDefault="00E33E19">
      <w:pPr>
        <w:pStyle w:val="Heading2"/>
      </w:pPr>
      <w:bookmarkStart w:id="859" w:name="name-convention"/>
      <w:bookmarkStart w:id="860" w:name="_Toc57061963"/>
      <w:bookmarkStart w:id="861" w:name="_Toc54858926"/>
      <w:r>
        <w:t>Name convention</w:t>
      </w:r>
      <w:bookmarkEnd w:id="859"/>
      <w:bookmarkEnd w:id="860"/>
      <w:bookmarkEnd w:id="861"/>
    </w:p>
    <w:p w14:paraId="24FDA67C" w14:textId="77777777" w:rsidR="009B70FE" w:rsidRDefault="00E33E19">
      <w:pPr>
        <w:pStyle w:val="FirstParagraph"/>
      </w:pPr>
      <w:r>
        <w:t>All symbolic names in a message schema are restricted to alphanumeric characters plus underscore without spaces. This is the same restriction applied to all names in FIX specifications.</w:t>
      </w:r>
    </w:p>
    <w:p w14:paraId="31E8A822" w14:textId="77777777" w:rsidR="009B70FE" w:rsidRDefault="00E33E19">
      <w:pPr>
        <w:pStyle w:val="Heading3"/>
      </w:pPr>
      <w:bookmarkStart w:id="862" w:name="capitalization"/>
      <w:bookmarkStart w:id="863" w:name="_Toc57061964"/>
      <w:bookmarkStart w:id="864" w:name="_Toc54858927"/>
      <w:r>
        <w:t>Capitalization</w:t>
      </w:r>
      <w:bookmarkEnd w:id="862"/>
      <w:bookmarkEnd w:id="863"/>
      <w:bookmarkEnd w:id="864"/>
    </w:p>
    <w:p w14:paraId="4586E5F6" w14:textId="77777777" w:rsidR="009B70FE" w:rsidRDefault="00E33E19">
      <w:pPr>
        <w:pStyle w:val="FirstParagraph"/>
      </w:pPr>
      <w:r>
        <w:t xml:space="preserve">The value of a field’s </w:t>
      </w:r>
      <w:r>
        <w:rPr>
          <w:rStyle w:val="VerbatimChar"/>
        </w:rPr>
        <w:t>semanticType</w:t>
      </w:r>
      <w:r>
        <w:t xml:space="preserve"> attribute is a FIX data type. In this document, FIX types are capitalized exactly as in the FIX repository, from which all official FIX documentation and references are derived. Since the capitalization is somewhat inconsistent, however, it is recommended that matching of type names should be case insensitive in schema parsers.</w:t>
      </w:r>
    </w:p>
    <w:p w14:paraId="6330DE64" w14:textId="77777777" w:rsidR="009B70FE" w:rsidRDefault="00E33E19">
      <w:pPr>
        <w:pStyle w:val="Heading2"/>
      </w:pPr>
      <w:bookmarkStart w:id="865" w:name="root-element"/>
      <w:bookmarkStart w:id="866" w:name="_Toc57061965"/>
      <w:bookmarkStart w:id="867" w:name="_Toc54858928"/>
      <w:r>
        <w:t>Root element</w:t>
      </w:r>
      <w:bookmarkEnd w:id="865"/>
      <w:bookmarkEnd w:id="866"/>
      <w:bookmarkEnd w:id="867"/>
    </w:p>
    <w:p w14:paraId="64D07BDE" w14:textId="77777777" w:rsidR="009B70FE" w:rsidRDefault="00E33E19">
      <w:pPr>
        <w:pStyle w:val="FirstParagraph"/>
      </w:pPr>
      <w:r>
        <w:t xml:space="preserve">The root element of the XML document is </w:t>
      </w:r>
      <w:r>
        <w:rPr>
          <w:rStyle w:val="VerbatimChar"/>
        </w:rPr>
        <w:t>&lt;messageSchema&gt;</w:t>
      </w:r>
      <w:r>
        <w:t>.</w:t>
      </w:r>
    </w:p>
    <w:p w14:paraId="2D2CCFD0" w14:textId="77777777" w:rsidR="009B70FE" w:rsidRDefault="00E33E19">
      <w:pPr>
        <w:pStyle w:val="Heading3"/>
      </w:pPr>
      <w:bookmarkStart w:id="868" w:name="messageschema-attributes"/>
      <w:bookmarkStart w:id="869" w:name="_Toc57061966"/>
      <w:bookmarkStart w:id="870" w:name="_Toc54858929"/>
      <w:r>
        <w:rPr>
          <w:rStyle w:val="VerbatimChar"/>
        </w:rPr>
        <w:t>&lt;messageSchema&gt;</w:t>
      </w:r>
      <w:r>
        <w:t xml:space="preserve"> attributes</w:t>
      </w:r>
      <w:bookmarkEnd w:id="868"/>
      <w:bookmarkEnd w:id="869"/>
      <w:bookmarkEnd w:id="870"/>
    </w:p>
    <w:p w14:paraId="2B2D2213" w14:textId="77777777" w:rsidR="009B70FE" w:rsidRDefault="00E33E19">
      <w:pPr>
        <w:pStyle w:val="FirstParagraph"/>
      </w:pPr>
      <w:r>
        <w:t>The root element provides basic identification of a schema.</w:t>
      </w:r>
    </w:p>
    <w:p w14:paraId="7D80FFA0" w14:textId="77777777" w:rsidR="009B70FE" w:rsidRDefault="00E33E19">
      <w:pPr>
        <w:pStyle w:val="BodyText"/>
      </w:pPr>
      <w:r>
        <w:t xml:space="preserve">The </w:t>
      </w:r>
      <w:r>
        <w:rPr>
          <w:rStyle w:val="VerbatimChar"/>
        </w:rPr>
        <w:t>byteOrder</w:t>
      </w:r>
      <w:r>
        <w:t xml:space="preserve"> attribute controls the byte order of integer </w:t>
      </w:r>
      <w:ins w:id="871" w:author="Errata" w:date="2020-11-24T10:42:00Z">
        <w:r>
          <w:t xml:space="preserve">and float </w:t>
        </w:r>
      </w:ins>
      <w:r>
        <w:t>encodings within the schema. It is a global setting for all specified messages and their encodings.</w:t>
      </w:r>
    </w:p>
    <w:tbl>
      <w:tblPr>
        <w:tblStyle w:val="Table"/>
        <w:tblW w:w="5000" w:type="pct"/>
        <w:tblLook w:val="07E0" w:firstRow="1" w:lastRow="1" w:firstColumn="1" w:lastColumn="1" w:noHBand="1" w:noVBand="1"/>
      </w:tblPr>
      <w:tblGrid>
        <w:gridCol w:w="1581"/>
        <w:gridCol w:w="2438"/>
        <w:gridCol w:w="1815"/>
        <w:gridCol w:w="1618"/>
        <w:gridCol w:w="2170"/>
      </w:tblGrid>
      <w:tr w:rsidR="009B70FE" w14:paraId="0E7BF6ED"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8DB9D53" w14:textId="77777777" w:rsidR="009B70FE" w:rsidRDefault="00E33E19">
            <w:pPr>
              <w:pStyle w:val="Compact"/>
            </w:pPr>
            <w:r>
              <w:t>Schema attribute</w:t>
            </w:r>
          </w:p>
        </w:tc>
        <w:tc>
          <w:tcPr>
            <w:tcW w:w="0" w:type="auto"/>
            <w:tcBorders>
              <w:bottom w:val="single" w:sz="0" w:space="0" w:color="auto"/>
            </w:tcBorders>
            <w:vAlign w:val="bottom"/>
          </w:tcPr>
          <w:p w14:paraId="7C2F7142" w14:textId="77777777" w:rsidR="009B70FE" w:rsidRDefault="00E33E19">
            <w:pPr>
              <w:pStyle w:val="Compact"/>
            </w:pPr>
            <w:r>
              <w:t>Description</w:t>
            </w:r>
          </w:p>
        </w:tc>
        <w:tc>
          <w:tcPr>
            <w:tcW w:w="0" w:type="auto"/>
            <w:tcBorders>
              <w:bottom w:val="single" w:sz="0" w:space="0" w:color="auto"/>
            </w:tcBorders>
            <w:vAlign w:val="bottom"/>
          </w:tcPr>
          <w:p w14:paraId="4318F7B3" w14:textId="77777777" w:rsidR="009B70FE" w:rsidRDefault="00E33E19">
            <w:pPr>
              <w:pStyle w:val="Compact"/>
            </w:pPr>
            <w:r>
              <w:t>XML type</w:t>
            </w:r>
          </w:p>
        </w:tc>
        <w:tc>
          <w:tcPr>
            <w:tcW w:w="0" w:type="auto"/>
            <w:tcBorders>
              <w:bottom w:val="single" w:sz="0" w:space="0" w:color="auto"/>
            </w:tcBorders>
            <w:vAlign w:val="bottom"/>
          </w:tcPr>
          <w:p w14:paraId="2FE35848" w14:textId="77777777" w:rsidR="009B70FE" w:rsidRDefault="00E33E19">
            <w:pPr>
              <w:pStyle w:val="Compact"/>
            </w:pPr>
            <w:r>
              <w:t>Usage</w:t>
            </w:r>
          </w:p>
        </w:tc>
        <w:tc>
          <w:tcPr>
            <w:tcW w:w="0" w:type="auto"/>
            <w:tcBorders>
              <w:bottom w:val="single" w:sz="0" w:space="0" w:color="auto"/>
            </w:tcBorders>
            <w:vAlign w:val="bottom"/>
          </w:tcPr>
          <w:p w14:paraId="3FBE9C38" w14:textId="77777777" w:rsidR="009B70FE" w:rsidRDefault="00E33E19">
            <w:pPr>
              <w:pStyle w:val="Compact"/>
            </w:pPr>
            <w:r>
              <w:t>Valid values</w:t>
            </w:r>
          </w:p>
        </w:tc>
      </w:tr>
      <w:tr w:rsidR="009B70FE" w14:paraId="1E65B118" w14:textId="77777777">
        <w:tc>
          <w:tcPr>
            <w:tcW w:w="0" w:type="auto"/>
          </w:tcPr>
          <w:p w14:paraId="44BC88C3" w14:textId="77777777" w:rsidR="009B70FE" w:rsidRDefault="00E33E19">
            <w:pPr>
              <w:pStyle w:val="Compact"/>
            </w:pPr>
            <w:r>
              <w:t>package</w:t>
            </w:r>
          </w:p>
        </w:tc>
        <w:tc>
          <w:tcPr>
            <w:tcW w:w="0" w:type="auto"/>
          </w:tcPr>
          <w:p w14:paraId="0FD77031" w14:textId="77777777" w:rsidR="009B70FE" w:rsidRDefault="00E33E19">
            <w:pPr>
              <w:pStyle w:val="Compact"/>
            </w:pPr>
            <w:r>
              <w:t>Name or category of a schema</w:t>
            </w:r>
          </w:p>
        </w:tc>
        <w:tc>
          <w:tcPr>
            <w:tcW w:w="0" w:type="auto"/>
          </w:tcPr>
          <w:p w14:paraId="56F7C8FD" w14:textId="77777777" w:rsidR="009B70FE" w:rsidRDefault="00E33E19">
            <w:pPr>
              <w:pStyle w:val="Compact"/>
            </w:pPr>
            <w:r>
              <w:t>string</w:t>
            </w:r>
          </w:p>
        </w:tc>
        <w:tc>
          <w:tcPr>
            <w:tcW w:w="0" w:type="auto"/>
          </w:tcPr>
          <w:p w14:paraId="7AE66CCB" w14:textId="77777777" w:rsidR="009B70FE" w:rsidRDefault="00E33E19">
            <w:pPr>
              <w:pStyle w:val="Compact"/>
            </w:pPr>
            <w:r>
              <w:t>optional</w:t>
            </w:r>
          </w:p>
        </w:tc>
        <w:tc>
          <w:tcPr>
            <w:tcW w:w="0" w:type="auto"/>
          </w:tcPr>
          <w:p w14:paraId="74E8B49C" w14:textId="77777777" w:rsidR="009B70FE" w:rsidRDefault="00E33E19">
            <w:pPr>
              <w:pStyle w:val="Compact"/>
            </w:pPr>
            <w:r>
              <w:t>Should be unique between counterparties but no naming convention is imposed.</w:t>
            </w:r>
          </w:p>
        </w:tc>
      </w:tr>
      <w:tr w:rsidR="009B70FE" w14:paraId="77195C3F" w14:textId="77777777">
        <w:tc>
          <w:tcPr>
            <w:tcW w:w="0" w:type="auto"/>
          </w:tcPr>
          <w:p w14:paraId="3E47B944" w14:textId="77777777" w:rsidR="009B70FE" w:rsidRDefault="00E33E19">
            <w:pPr>
              <w:pStyle w:val="Compact"/>
            </w:pPr>
            <w:r>
              <w:t>id</w:t>
            </w:r>
          </w:p>
        </w:tc>
        <w:tc>
          <w:tcPr>
            <w:tcW w:w="0" w:type="auto"/>
          </w:tcPr>
          <w:p w14:paraId="609B2D7C" w14:textId="77777777" w:rsidR="009B70FE" w:rsidRDefault="00E33E19">
            <w:pPr>
              <w:pStyle w:val="Compact"/>
            </w:pPr>
            <w:r>
              <w:t>Unique identifier of a schema</w:t>
            </w:r>
          </w:p>
        </w:tc>
        <w:tc>
          <w:tcPr>
            <w:tcW w:w="0" w:type="auto"/>
          </w:tcPr>
          <w:p w14:paraId="3C2CC856" w14:textId="77777777" w:rsidR="009B70FE" w:rsidRDefault="00E33E19">
            <w:pPr>
              <w:pStyle w:val="Compact"/>
            </w:pPr>
            <w:r>
              <w:t>unsignedInt</w:t>
            </w:r>
          </w:p>
        </w:tc>
        <w:tc>
          <w:tcPr>
            <w:tcW w:w="0" w:type="auto"/>
          </w:tcPr>
          <w:p w14:paraId="1D0E605D" w14:textId="77777777" w:rsidR="009B70FE" w:rsidRDefault="009B70FE"/>
        </w:tc>
        <w:tc>
          <w:tcPr>
            <w:tcW w:w="0" w:type="auto"/>
          </w:tcPr>
          <w:p w14:paraId="4B939073" w14:textId="77777777" w:rsidR="009B70FE" w:rsidRDefault="00E33E19">
            <w:pPr>
              <w:pStyle w:val="Compact"/>
            </w:pPr>
            <w:r>
              <w:t>Should be unique between counterparties</w:t>
            </w:r>
          </w:p>
        </w:tc>
      </w:tr>
      <w:tr w:rsidR="009B70FE" w14:paraId="107358BE" w14:textId="77777777">
        <w:tc>
          <w:tcPr>
            <w:tcW w:w="0" w:type="auto"/>
          </w:tcPr>
          <w:p w14:paraId="22F4E03D" w14:textId="77777777" w:rsidR="009B70FE" w:rsidRDefault="00E33E19">
            <w:pPr>
              <w:pStyle w:val="Compact"/>
            </w:pPr>
            <w:r>
              <w:t>version</w:t>
            </w:r>
          </w:p>
        </w:tc>
        <w:tc>
          <w:tcPr>
            <w:tcW w:w="0" w:type="auto"/>
          </w:tcPr>
          <w:p w14:paraId="274B47AC" w14:textId="77777777" w:rsidR="009B70FE" w:rsidRDefault="00E33E19">
            <w:pPr>
              <w:pStyle w:val="Compact"/>
            </w:pPr>
            <w:r>
              <w:t>Version of this schema</w:t>
            </w:r>
          </w:p>
        </w:tc>
        <w:tc>
          <w:tcPr>
            <w:tcW w:w="0" w:type="auto"/>
          </w:tcPr>
          <w:p w14:paraId="0E095E37" w14:textId="77777777" w:rsidR="009B70FE" w:rsidRDefault="00E33E19">
            <w:pPr>
              <w:pStyle w:val="Compact"/>
            </w:pPr>
            <w:r>
              <w:t>nonnegativeInteger</w:t>
            </w:r>
          </w:p>
        </w:tc>
        <w:tc>
          <w:tcPr>
            <w:tcW w:w="0" w:type="auto"/>
          </w:tcPr>
          <w:p w14:paraId="18701775" w14:textId="77777777" w:rsidR="009B70FE" w:rsidRDefault="009B70FE"/>
        </w:tc>
        <w:tc>
          <w:tcPr>
            <w:tcW w:w="0" w:type="auto"/>
          </w:tcPr>
          <w:p w14:paraId="1F40B52E" w14:textId="77777777" w:rsidR="009B70FE" w:rsidRDefault="00E33E19">
            <w:pPr>
              <w:pStyle w:val="Compact"/>
            </w:pPr>
            <w:r>
              <w:t>Initial version is zero and is incremented for each version</w:t>
            </w:r>
          </w:p>
        </w:tc>
      </w:tr>
      <w:tr w:rsidR="009B70FE" w14:paraId="33041CE1" w14:textId="77777777">
        <w:tc>
          <w:tcPr>
            <w:tcW w:w="0" w:type="auto"/>
          </w:tcPr>
          <w:p w14:paraId="342018E3" w14:textId="77777777" w:rsidR="009B70FE" w:rsidRDefault="00E33E19">
            <w:pPr>
              <w:pStyle w:val="Compact"/>
            </w:pPr>
            <w:r>
              <w:t>semanticVersion</w:t>
            </w:r>
          </w:p>
        </w:tc>
        <w:tc>
          <w:tcPr>
            <w:tcW w:w="0" w:type="auto"/>
          </w:tcPr>
          <w:p w14:paraId="4E678837" w14:textId="77777777" w:rsidR="009B70FE" w:rsidRDefault="00E33E19">
            <w:pPr>
              <w:pStyle w:val="Compact"/>
            </w:pPr>
            <w:r>
              <w:t>Version of FIX semantics</w:t>
            </w:r>
          </w:p>
        </w:tc>
        <w:tc>
          <w:tcPr>
            <w:tcW w:w="0" w:type="auto"/>
          </w:tcPr>
          <w:p w14:paraId="74E19851" w14:textId="77777777" w:rsidR="009B70FE" w:rsidRDefault="00E33E19">
            <w:pPr>
              <w:pStyle w:val="Compact"/>
            </w:pPr>
            <w:r>
              <w:t>string</w:t>
            </w:r>
          </w:p>
        </w:tc>
        <w:tc>
          <w:tcPr>
            <w:tcW w:w="0" w:type="auto"/>
          </w:tcPr>
          <w:p w14:paraId="0D9D62AD" w14:textId="77777777" w:rsidR="009B70FE" w:rsidRDefault="00E33E19">
            <w:pPr>
              <w:pStyle w:val="Compact"/>
            </w:pPr>
            <w:r>
              <w:t>optional</w:t>
            </w:r>
          </w:p>
        </w:tc>
        <w:tc>
          <w:tcPr>
            <w:tcW w:w="0" w:type="auto"/>
          </w:tcPr>
          <w:p w14:paraId="69DF3514" w14:textId="77777777" w:rsidR="009B70FE" w:rsidRDefault="00E33E19">
            <w:pPr>
              <w:pStyle w:val="Compact"/>
            </w:pPr>
            <w:r>
              <w:t>FIX versions, such as “FIX.5.0_SP2”</w:t>
            </w:r>
          </w:p>
        </w:tc>
      </w:tr>
      <w:tr w:rsidR="009B70FE" w14:paraId="5A764A99" w14:textId="77777777">
        <w:tc>
          <w:tcPr>
            <w:tcW w:w="0" w:type="auto"/>
          </w:tcPr>
          <w:p w14:paraId="3FD4AAB2" w14:textId="77777777" w:rsidR="009B70FE" w:rsidRDefault="00E33E19">
            <w:pPr>
              <w:pStyle w:val="Compact"/>
            </w:pPr>
            <w:r>
              <w:t>byteOrder</w:t>
            </w:r>
          </w:p>
        </w:tc>
        <w:tc>
          <w:tcPr>
            <w:tcW w:w="0" w:type="auto"/>
          </w:tcPr>
          <w:p w14:paraId="5CA54907" w14:textId="77777777" w:rsidR="009B70FE" w:rsidRDefault="00E33E19">
            <w:pPr>
              <w:pStyle w:val="Compact"/>
            </w:pPr>
            <w:r>
              <w:t>Byte order of encoding</w:t>
            </w:r>
          </w:p>
        </w:tc>
        <w:tc>
          <w:tcPr>
            <w:tcW w:w="0" w:type="auto"/>
          </w:tcPr>
          <w:p w14:paraId="4BEF6DA1" w14:textId="77777777" w:rsidR="009B70FE" w:rsidRDefault="00E33E19">
            <w:pPr>
              <w:pStyle w:val="Compact"/>
            </w:pPr>
            <w:r>
              <w:t>token</w:t>
            </w:r>
          </w:p>
        </w:tc>
        <w:tc>
          <w:tcPr>
            <w:tcW w:w="0" w:type="auto"/>
          </w:tcPr>
          <w:p w14:paraId="3B4D9C65" w14:textId="77777777" w:rsidR="009B70FE" w:rsidRDefault="00E33E19">
            <w:pPr>
              <w:pStyle w:val="Compact"/>
            </w:pPr>
            <w:r>
              <w:t xml:space="preserve">default = </w:t>
            </w:r>
            <w:r>
              <w:lastRenderedPageBreak/>
              <w:t>littleEndian</w:t>
            </w:r>
          </w:p>
        </w:tc>
        <w:tc>
          <w:tcPr>
            <w:tcW w:w="0" w:type="auto"/>
          </w:tcPr>
          <w:p w14:paraId="2B759F8A" w14:textId="77777777" w:rsidR="009B70FE" w:rsidRDefault="00E33E19">
            <w:pPr>
              <w:pStyle w:val="Compact"/>
            </w:pPr>
            <w:r>
              <w:lastRenderedPageBreak/>
              <w:t>littleEndian bigEndian</w:t>
            </w:r>
          </w:p>
        </w:tc>
      </w:tr>
      <w:tr w:rsidR="009B70FE" w14:paraId="1645A989" w14:textId="77777777">
        <w:tc>
          <w:tcPr>
            <w:tcW w:w="0" w:type="auto"/>
          </w:tcPr>
          <w:p w14:paraId="0718A4C8" w14:textId="77777777" w:rsidR="009B70FE" w:rsidRDefault="00E33E19">
            <w:pPr>
              <w:pStyle w:val="Compact"/>
            </w:pPr>
            <w:r>
              <w:t>description</w:t>
            </w:r>
          </w:p>
        </w:tc>
        <w:tc>
          <w:tcPr>
            <w:tcW w:w="0" w:type="auto"/>
          </w:tcPr>
          <w:p w14:paraId="57762DEC" w14:textId="77777777" w:rsidR="009B70FE" w:rsidRDefault="00E33E19">
            <w:pPr>
              <w:pStyle w:val="Compact"/>
            </w:pPr>
            <w:r>
              <w:t>Documentation of the schema</w:t>
            </w:r>
          </w:p>
        </w:tc>
        <w:tc>
          <w:tcPr>
            <w:tcW w:w="0" w:type="auto"/>
          </w:tcPr>
          <w:p w14:paraId="6BCCA972" w14:textId="77777777" w:rsidR="009B70FE" w:rsidRDefault="00E33E19">
            <w:pPr>
              <w:pStyle w:val="Compact"/>
            </w:pPr>
            <w:r>
              <w:t>string</w:t>
            </w:r>
          </w:p>
        </w:tc>
        <w:tc>
          <w:tcPr>
            <w:tcW w:w="0" w:type="auto"/>
          </w:tcPr>
          <w:p w14:paraId="258D7E24" w14:textId="77777777" w:rsidR="009B70FE" w:rsidRDefault="00E33E19">
            <w:pPr>
              <w:pStyle w:val="Compact"/>
            </w:pPr>
            <w:r>
              <w:t>optional</w:t>
            </w:r>
          </w:p>
        </w:tc>
        <w:tc>
          <w:tcPr>
            <w:tcW w:w="0" w:type="auto"/>
          </w:tcPr>
          <w:p w14:paraId="402CEB24" w14:textId="77777777" w:rsidR="009B70FE" w:rsidRDefault="009B70FE"/>
        </w:tc>
      </w:tr>
      <w:tr w:rsidR="009B70FE" w14:paraId="3D95BC23" w14:textId="77777777">
        <w:tc>
          <w:tcPr>
            <w:tcW w:w="0" w:type="auto"/>
          </w:tcPr>
          <w:p w14:paraId="09859E00" w14:textId="77777777" w:rsidR="009B70FE" w:rsidRDefault="00E33E19">
            <w:pPr>
              <w:pStyle w:val="Compact"/>
            </w:pPr>
            <w:r>
              <w:t>headerType</w:t>
            </w:r>
          </w:p>
        </w:tc>
        <w:tc>
          <w:tcPr>
            <w:tcW w:w="0" w:type="auto"/>
          </w:tcPr>
          <w:p w14:paraId="660B2670" w14:textId="77777777" w:rsidR="009B70FE" w:rsidRDefault="00E33E19">
            <w:pPr>
              <w:pStyle w:val="Compact"/>
            </w:pPr>
            <w:r>
              <w:t>Name of the encoding type of the message header, which is the same for all messages in a schema.</w:t>
            </w:r>
          </w:p>
        </w:tc>
        <w:tc>
          <w:tcPr>
            <w:tcW w:w="0" w:type="auto"/>
          </w:tcPr>
          <w:p w14:paraId="54CE789E" w14:textId="77777777" w:rsidR="009B70FE" w:rsidRDefault="00E33E19">
            <w:pPr>
              <w:pStyle w:val="Compact"/>
            </w:pPr>
            <w:r>
              <w:t>string</w:t>
            </w:r>
          </w:p>
        </w:tc>
        <w:tc>
          <w:tcPr>
            <w:tcW w:w="0" w:type="auto"/>
          </w:tcPr>
          <w:p w14:paraId="0FF62EC0" w14:textId="77777777" w:rsidR="009B70FE" w:rsidRDefault="00E33E19">
            <w:pPr>
              <w:pStyle w:val="Compact"/>
            </w:pPr>
            <w:r>
              <w:t>default= messageHeader</w:t>
            </w:r>
          </w:p>
        </w:tc>
        <w:tc>
          <w:tcPr>
            <w:tcW w:w="0" w:type="auto"/>
          </w:tcPr>
          <w:p w14:paraId="726C3E0F" w14:textId="36DD1B61" w:rsidR="009B70FE" w:rsidRDefault="00E33E19">
            <w:pPr>
              <w:pStyle w:val="Compact"/>
            </w:pPr>
            <w:r>
              <w:t xml:space="preserve">An encoding with this name must be contained by </w:t>
            </w:r>
            <w:del w:id="872" w:author="Errata" w:date="2020-11-24T10:42:00Z">
              <w:r w:rsidR="005413C0">
                <w:delText>’`.</w:delText>
              </w:r>
            </w:del>
            <w:ins w:id="873" w:author="Errata" w:date="2020-11-24T10:42:00Z">
              <w:r>
                <w:rPr>
                  <w:rStyle w:val="VerbatimChar"/>
                </w:rPr>
                <w:t>&lt;types&gt;</w:t>
              </w:r>
              <w:r>
                <w:t>.</w:t>
              </w:r>
            </w:ins>
          </w:p>
        </w:tc>
      </w:tr>
    </w:tbl>
    <w:p w14:paraId="345F59C4" w14:textId="77777777" w:rsidR="009B70FE" w:rsidRDefault="00E33E19">
      <w:pPr>
        <w:pStyle w:val="Heading3"/>
      </w:pPr>
      <w:bookmarkStart w:id="874" w:name="schema-versioning"/>
      <w:bookmarkStart w:id="875" w:name="_Toc57061967"/>
      <w:bookmarkStart w:id="876" w:name="_Toc54858930"/>
      <w:r>
        <w:t>Schema versioning</w:t>
      </w:r>
      <w:bookmarkEnd w:id="874"/>
      <w:bookmarkEnd w:id="875"/>
      <w:bookmarkEnd w:id="876"/>
    </w:p>
    <w:p w14:paraId="49037FE1" w14:textId="77777777" w:rsidR="009B70FE" w:rsidRDefault="00E33E19">
      <w:pPr>
        <w:pStyle w:val="FirstParagraph"/>
      </w:pPr>
      <w:r>
        <w:t xml:space="preserve">Changes to a message schema may be tracked by its </w:t>
      </w:r>
      <w:r>
        <w:rPr>
          <w:rStyle w:val="VerbatimChar"/>
        </w:rPr>
        <w:t>version</w:t>
      </w:r>
      <w:r>
        <w:t xml:space="preserve"> attribute. A version of a schema is a snapshot in time. All elements in a given generation of the schema share the same version number. That is, elements are not versioned individually. By convention, the initial version of a schema is version zero, and subsequent changes increment the version number.</w:t>
      </w:r>
    </w:p>
    <w:p w14:paraId="264DC61D" w14:textId="77777777" w:rsidR="009B70FE" w:rsidRDefault="00E33E19">
      <w:pPr>
        <w:pStyle w:val="BodyText"/>
      </w:pPr>
      <w:r>
        <w:t xml:space="preserve">The </w:t>
      </w:r>
      <w:r>
        <w:rPr>
          <w:rStyle w:val="VerbatimChar"/>
        </w:rPr>
        <w:t>package</w:t>
      </w:r>
      <w:r>
        <w:t xml:space="preserve"> attribute should remain constant between versions, if it is supplied.</w:t>
      </w:r>
    </w:p>
    <w:p w14:paraId="10B6052E" w14:textId="77777777" w:rsidR="009B70FE" w:rsidRDefault="00E33E19">
      <w:pPr>
        <w:pStyle w:val="Heading2"/>
      </w:pPr>
      <w:bookmarkStart w:id="877" w:name="data-encodings-1"/>
      <w:bookmarkStart w:id="878" w:name="_Toc57061968"/>
      <w:bookmarkStart w:id="879" w:name="_Toc54858931"/>
      <w:r>
        <w:t>Data encodings</w:t>
      </w:r>
      <w:bookmarkEnd w:id="877"/>
      <w:bookmarkEnd w:id="878"/>
      <w:bookmarkEnd w:id="879"/>
    </w:p>
    <w:p w14:paraId="31F1637E" w14:textId="77777777" w:rsidR="009B70FE" w:rsidRDefault="00E33E19">
      <w:pPr>
        <w:pStyle w:val="Heading3"/>
      </w:pPr>
      <w:bookmarkStart w:id="880" w:name="encoding-sets"/>
      <w:bookmarkStart w:id="881" w:name="_Toc57061969"/>
      <w:bookmarkStart w:id="882" w:name="_Toc54858932"/>
      <w:r>
        <w:t>Encoding sets</w:t>
      </w:r>
      <w:bookmarkEnd w:id="880"/>
      <w:bookmarkEnd w:id="881"/>
      <w:bookmarkEnd w:id="882"/>
    </w:p>
    <w:p w14:paraId="1482B1F1" w14:textId="77777777" w:rsidR="009B70FE" w:rsidRDefault="00E33E19">
      <w:pPr>
        <w:pStyle w:val="FirstParagraph"/>
      </w:pPr>
      <w:r>
        <w:t xml:space="preserve">The </w:t>
      </w:r>
      <w:r>
        <w:rPr>
          <w:rStyle w:val="VerbatimChar"/>
        </w:rPr>
        <w:t>&lt;types&gt;</w:t>
      </w:r>
      <w:r>
        <w:t xml:space="preserve"> element contains one or more sets of data encodings used for messages within the schema.</w:t>
      </w:r>
    </w:p>
    <w:p w14:paraId="74F123DE" w14:textId="77777777" w:rsidR="009B70FE" w:rsidRDefault="00E33E19">
      <w:pPr>
        <w:pStyle w:val="BodyText"/>
      </w:pPr>
      <w:r>
        <w:t>Within each set, an unbound number of encodings will be listed in any sequence:</w:t>
      </w:r>
    </w:p>
    <w:p w14:paraId="61F9FA20" w14:textId="77777777" w:rsidR="009B70FE" w:rsidRDefault="00E33E19" w:rsidP="00E33E19">
      <w:pPr>
        <w:numPr>
          <w:ilvl w:val="0"/>
          <w:numId w:val="14"/>
        </w:numPr>
      </w:pPr>
      <w:r>
        <w:t xml:space="preserve">Element </w:t>
      </w:r>
      <w:r>
        <w:rPr>
          <w:rStyle w:val="VerbatimChar"/>
        </w:rPr>
        <w:t>&lt;type&gt;</w:t>
      </w:r>
      <w:r>
        <w:t xml:space="preserve"> defines a simple encoding</w:t>
      </w:r>
    </w:p>
    <w:p w14:paraId="4DFD8ED7" w14:textId="77777777" w:rsidR="009B70FE" w:rsidRDefault="00E33E19" w:rsidP="00E33E19">
      <w:pPr>
        <w:numPr>
          <w:ilvl w:val="0"/>
          <w:numId w:val="14"/>
        </w:numPr>
      </w:pPr>
      <w:r>
        <w:t xml:space="preserve">Element </w:t>
      </w:r>
      <w:r>
        <w:rPr>
          <w:rStyle w:val="VerbatimChar"/>
        </w:rPr>
        <w:t>&lt;composite&gt;</w:t>
      </w:r>
      <w:r>
        <w:t xml:space="preserve"> defines a composite encoding</w:t>
      </w:r>
    </w:p>
    <w:p w14:paraId="135DB98E" w14:textId="77777777" w:rsidR="009B70FE" w:rsidRDefault="00E33E19" w:rsidP="00E33E19">
      <w:pPr>
        <w:numPr>
          <w:ilvl w:val="0"/>
          <w:numId w:val="14"/>
        </w:numPr>
      </w:pPr>
      <w:r>
        <w:t xml:space="preserve">Element </w:t>
      </w:r>
      <w:r>
        <w:rPr>
          <w:rStyle w:val="VerbatimChar"/>
        </w:rPr>
        <w:t>&lt;enum&gt;</w:t>
      </w:r>
      <w:r>
        <w:t xml:space="preserve"> defines an enumeration</w:t>
      </w:r>
    </w:p>
    <w:p w14:paraId="0DA44233" w14:textId="77777777" w:rsidR="009B70FE" w:rsidRDefault="00E33E19" w:rsidP="00E33E19">
      <w:pPr>
        <w:numPr>
          <w:ilvl w:val="0"/>
          <w:numId w:val="14"/>
        </w:numPr>
      </w:pPr>
      <w:r>
        <w:t xml:space="preserve">Element </w:t>
      </w:r>
      <w:r>
        <w:rPr>
          <w:rStyle w:val="VerbatimChar"/>
        </w:rPr>
        <w:t>&lt;set&gt;</w:t>
      </w:r>
      <w:r>
        <w:t xml:space="preserve"> defines a multi-value choice bitset encoding</w:t>
      </w:r>
    </w:p>
    <w:p w14:paraId="718C482F" w14:textId="77777777" w:rsidR="009B70FE" w:rsidRDefault="00E33E19">
      <w:pPr>
        <w:pStyle w:val="Heading3"/>
      </w:pPr>
      <w:bookmarkStart w:id="883" w:name="encoding-name"/>
      <w:bookmarkStart w:id="884" w:name="_Toc57061970"/>
      <w:bookmarkStart w:id="885" w:name="_Toc54858933"/>
      <w:r>
        <w:t>Encoding name</w:t>
      </w:r>
      <w:bookmarkEnd w:id="883"/>
      <w:bookmarkEnd w:id="884"/>
      <w:bookmarkEnd w:id="885"/>
    </w:p>
    <w:p w14:paraId="2DBA32FA" w14:textId="77777777" w:rsidR="009B70FE" w:rsidRDefault="00E33E19">
      <w:pPr>
        <w:pStyle w:val="FirstParagraph"/>
      </w:pPr>
      <w:r>
        <w:t>The namespace for encoding names is global across all encodings included in a schema, including simple, composite and enumeration types. That is, the name must be unique among all encoding instances.</w:t>
      </w:r>
    </w:p>
    <w:p w14:paraId="5B427D0E" w14:textId="77777777" w:rsidR="009B70FE" w:rsidRDefault="00E33E19">
      <w:pPr>
        <w:pStyle w:val="BodyText"/>
      </w:pPr>
      <w:r>
        <w:t>All symbolic names should be alphanumeric without spaces.</w:t>
      </w:r>
    </w:p>
    <w:p w14:paraId="20C472EE" w14:textId="77777777" w:rsidR="009B70FE" w:rsidRDefault="00E33E19">
      <w:pPr>
        <w:pStyle w:val="Heading4"/>
      </w:pPr>
      <w:bookmarkStart w:id="886" w:name="importing-encodings"/>
      <w:bookmarkStart w:id="887" w:name="_Toc57061971"/>
      <w:bookmarkStart w:id="888" w:name="_Toc54858934"/>
      <w:r>
        <w:t>Importing encodings</w:t>
      </w:r>
      <w:bookmarkEnd w:id="886"/>
      <w:bookmarkEnd w:id="887"/>
      <w:bookmarkEnd w:id="888"/>
    </w:p>
    <w:p w14:paraId="2B79DD11" w14:textId="77777777" w:rsidR="009B70FE" w:rsidRDefault="00E33E19">
      <w:pPr>
        <w:pStyle w:val="FirstParagraph"/>
      </w:pPr>
      <w:r>
        <w:t>A suggested usage is to import common encodings that are used across message schemas as one set while defining custom encodings that are particular to a schema in another set.</w:t>
      </w:r>
    </w:p>
    <w:p w14:paraId="7D22AF63" w14:textId="77777777" w:rsidR="009B70FE" w:rsidRDefault="00E33E19">
      <w:pPr>
        <w:pStyle w:val="BodyText"/>
      </w:pPr>
      <w:r>
        <w:t>Example of XML include usage to import common encoding types</w:t>
      </w:r>
    </w:p>
    <w:p w14:paraId="36AF5D7B" w14:textId="77777777" w:rsidR="009B70FE" w:rsidRDefault="00E33E19">
      <w:pPr>
        <w:pStyle w:val="SourceCode"/>
      </w:pPr>
      <w:r>
        <w:rPr>
          <w:rStyle w:val="CommentTok"/>
        </w:rPr>
        <w:t>&lt;!-- included XML contains a &lt;types&gt; element --&gt;</w:t>
      </w:r>
      <w:r>
        <w:br/>
      </w:r>
      <w:r>
        <w:rPr>
          <w:rStyle w:val="KeywordTok"/>
        </w:rPr>
        <w:t>&lt;xi:include</w:t>
      </w:r>
      <w:r>
        <w:rPr>
          <w:rStyle w:val="OtherTok"/>
        </w:rPr>
        <w:t xml:space="preserve"> href=</w:t>
      </w:r>
      <w:r>
        <w:rPr>
          <w:rStyle w:val="StringTok"/>
        </w:rPr>
        <w:t>"sbe-builtins.xml"</w:t>
      </w:r>
      <w:r>
        <w:rPr>
          <w:rStyle w:val="KeywordTok"/>
        </w:rPr>
        <w:t>/&gt;</w:t>
      </w:r>
    </w:p>
    <w:p w14:paraId="00A1FC8C" w14:textId="77777777" w:rsidR="009B70FE" w:rsidRDefault="00E33E19">
      <w:pPr>
        <w:pStyle w:val="Heading3"/>
      </w:pPr>
      <w:bookmarkStart w:id="889" w:name="simple-encodings"/>
      <w:bookmarkStart w:id="890" w:name="_Toc57061972"/>
      <w:bookmarkStart w:id="891" w:name="_Toc54858935"/>
      <w:r>
        <w:t>Simple encodings</w:t>
      </w:r>
      <w:bookmarkEnd w:id="889"/>
      <w:bookmarkEnd w:id="890"/>
      <w:bookmarkEnd w:id="891"/>
    </w:p>
    <w:p w14:paraId="61623790" w14:textId="77777777" w:rsidR="009B70FE" w:rsidRDefault="00E33E19">
      <w:pPr>
        <w:pStyle w:val="FirstParagraph"/>
      </w:pPr>
      <w:r>
        <w:t xml:space="preserve">A simple encoding is backed by either a scalar type or an array of scalars, such as a character array. One or more simple encodings may be defined, each specified by a </w:t>
      </w:r>
      <w:r>
        <w:rPr>
          <w:rStyle w:val="VerbatimChar"/>
        </w:rPr>
        <w:t>&lt;type&gt;</w:t>
      </w:r>
      <w:r>
        <w:t xml:space="preserve"> element.</w:t>
      </w:r>
    </w:p>
    <w:p w14:paraId="0FFA6BB4" w14:textId="77777777" w:rsidR="009B70FE" w:rsidRDefault="00E33E19">
      <w:pPr>
        <w:pStyle w:val="Heading4"/>
      </w:pPr>
      <w:bookmarkStart w:id="892" w:name="type-element-content"/>
      <w:bookmarkStart w:id="893" w:name="_Toc57061973"/>
      <w:bookmarkStart w:id="894" w:name="_Toc54858936"/>
      <w:r>
        <w:rPr>
          <w:rStyle w:val="VerbatimChar"/>
        </w:rPr>
        <w:t>&lt;type&gt;</w:t>
      </w:r>
      <w:r>
        <w:t xml:space="preserve"> element content</w:t>
      </w:r>
      <w:bookmarkEnd w:id="892"/>
      <w:bookmarkEnd w:id="893"/>
      <w:bookmarkEnd w:id="894"/>
    </w:p>
    <w:p w14:paraId="150295E9" w14:textId="77777777" w:rsidR="009B70FE" w:rsidRDefault="00E33E19">
      <w:pPr>
        <w:pStyle w:val="FirstParagraph"/>
      </w:pPr>
      <w:r>
        <w:t>If the element has a value, it is used to indicate a special value of the encoding.</w:t>
      </w:r>
    </w:p>
    <w:p w14:paraId="1F3DC3FE" w14:textId="77777777" w:rsidR="009B70FE" w:rsidRDefault="00E33E19">
      <w:pPr>
        <w:pStyle w:val="Heading5"/>
      </w:pPr>
      <w:bookmarkStart w:id="895" w:name="constant-value"/>
      <w:r>
        <w:lastRenderedPageBreak/>
        <w:t>Constant value</w:t>
      </w:r>
      <w:bookmarkEnd w:id="895"/>
    </w:p>
    <w:p w14:paraId="1F94B188" w14:textId="77777777" w:rsidR="009B70FE" w:rsidRDefault="00E33E19">
      <w:pPr>
        <w:pStyle w:val="FirstParagraph"/>
      </w:pPr>
      <w:r>
        <w:t xml:space="preserve">The element value represents a constant if attribute </w:t>
      </w:r>
      <w:r>
        <w:rPr>
          <w:rStyle w:val="VerbatimChar"/>
        </w:rPr>
        <w:t>presence="constant"</w:t>
      </w:r>
      <w:r>
        <w:t>. In this case, the value is conditionally required.</w:t>
      </w:r>
    </w:p>
    <w:p w14:paraId="266B621C" w14:textId="77777777" w:rsidR="009B70FE" w:rsidRDefault="00E33E19">
      <w:pPr>
        <w:pStyle w:val="Heading4"/>
      </w:pPr>
      <w:bookmarkStart w:id="896" w:name="type-attributes"/>
      <w:bookmarkStart w:id="897" w:name="_Toc57061974"/>
      <w:bookmarkStart w:id="898" w:name="_Toc54858937"/>
      <w:r>
        <w:rPr>
          <w:rStyle w:val="VerbatimChar"/>
        </w:rPr>
        <w:t>&lt;type&gt;</w:t>
      </w:r>
      <w:r>
        <w:t xml:space="preserve"> attributes</w:t>
      </w:r>
      <w:bookmarkEnd w:id="896"/>
      <w:bookmarkEnd w:id="897"/>
      <w:bookmarkEnd w:id="898"/>
    </w:p>
    <w:tbl>
      <w:tblPr>
        <w:tblStyle w:val="Table"/>
        <w:tblW w:w="5000" w:type="pct"/>
        <w:tblLook w:val="07E0" w:firstRow="1" w:lastRow="1" w:firstColumn="1" w:lastColumn="1" w:noHBand="1" w:noVBand="1"/>
      </w:tblPr>
      <w:tblGrid>
        <w:gridCol w:w="1381"/>
        <w:gridCol w:w="3187"/>
        <w:gridCol w:w="1815"/>
        <w:gridCol w:w="1175"/>
        <w:gridCol w:w="2064"/>
      </w:tblGrid>
      <w:tr w:rsidR="009B70FE" w14:paraId="27D47557"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09F8C64" w14:textId="77777777" w:rsidR="009B70FE" w:rsidRDefault="00E33E19">
            <w:pPr>
              <w:pStyle w:val="Compact"/>
            </w:pPr>
            <w:r>
              <w:rPr>
                <w:rStyle w:val="VerbatimChar"/>
              </w:rPr>
              <w:t>&lt;type&gt;</w:t>
            </w:r>
            <w:r>
              <w:t xml:space="preserve"> attribute</w:t>
            </w:r>
          </w:p>
        </w:tc>
        <w:tc>
          <w:tcPr>
            <w:tcW w:w="0" w:type="auto"/>
            <w:tcBorders>
              <w:bottom w:val="single" w:sz="0" w:space="0" w:color="auto"/>
            </w:tcBorders>
            <w:vAlign w:val="bottom"/>
          </w:tcPr>
          <w:p w14:paraId="03D97EFF" w14:textId="77777777" w:rsidR="009B70FE" w:rsidRDefault="00E33E19">
            <w:pPr>
              <w:pStyle w:val="Compact"/>
            </w:pPr>
            <w:r>
              <w:t>Description</w:t>
            </w:r>
          </w:p>
        </w:tc>
        <w:tc>
          <w:tcPr>
            <w:tcW w:w="0" w:type="auto"/>
            <w:tcBorders>
              <w:bottom w:val="single" w:sz="0" w:space="0" w:color="auto"/>
            </w:tcBorders>
            <w:vAlign w:val="bottom"/>
          </w:tcPr>
          <w:p w14:paraId="49E9A5A0" w14:textId="77777777" w:rsidR="009B70FE" w:rsidRDefault="00E33E19">
            <w:pPr>
              <w:pStyle w:val="Compact"/>
            </w:pPr>
            <w:r>
              <w:t>XML type</w:t>
            </w:r>
          </w:p>
        </w:tc>
        <w:tc>
          <w:tcPr>
            <w:tcW w:w="0" w:type="auto"/>
            <w:tcBorders>
              <w:bottom w:val="single" w:sz="0" w:space="0" w:color="auto"/>
            </w:tcBorders>
            <w:vAlign w:val="bottom"/>
          </w:tcPr>
          <w:p w14:paraId="2383B7D0" w14:textId="77777777" w:rsidR="009B70FE" w:rsidRDefault="00E33E19">
            <w:pPr>
              <w:pStyle w:val="Compact"/>
            </w:pPr>
            <w:r>
              <w:t>Usage</w:t>
            </w:r>
          </w:p>
        </w:tc>
        <w:tc>
          <w:tcPr>
            <w:tcW w:w="0" w:type="auto"/>
            <w:tcBorders>
              <w:bottom w:val="single" w:sz="0" w:space="0" w:color="auto"/>
            </w:tcBorders>
            <w:vAlign w:val="bottom"/>
          </w:tcPr>
          <w:p w14:paraId="0F2F6222" w14:textId="77777777" w:rsidR="009B70FE" w:rsidRDefault="00E33E19">
            <w:pPr>
              <w:pStyle w:val="Compact"/>
            </w:pPr>
            <w:r>
              <w:t>Valid values</w:t>
            </w:r>
          </w:p>
        </w:tc>
      </w:tr>
      <w:tr w:rsidR="009B70FE" w14:paraId="7F3899FE" w14:textId="77777777">
        <w:tc>
          <w:tcPr>
            <w:tcW w:w="0" w:type="auto"/>
          </w:tcPr>
          <w:p w14:paraId="1CA64CEB" w14:textId="77777777" w:rsidR="009B70FE" w:rsidRDefault="00E33E19">
            <w:pPr>
              <w:pStyle w:val="Compact"/>
            </w:pPr>
            <w:r>
              <w:t>name</w:t>
            </w:r>
          </w:p>
        </w:tc>
        <w:tc>
          <w:tcPr>
            <w:tcW w:w="0" w:type="auto"/>
          </w:tcPr>
          <w:p w14:paraId="32E1A3B2" w14:textId="77777777" w:rsidR="009B70FE" w:rsidRDefault="00E33E19">
            <w:pPr>
              <w:pStyle w:val="Compact"/>
            </w:pPr>
            <w:r>
              <w:t>Name of encoding</w:t>
            </w:r>
          </w:p>
        </w:tc>
        <w:tc>
          <w:tcPr>
            <w:tcW w:w="0" w:type="auto"/>
          </w:tcPr>
          <w:p w14:paraId="1551B2B7" w14:textId="77777777" w:rsidR="009B70FE" w:rsidRDefault="00E33E19">
            <w:pPr>
              <w:pStyle w:val="Compact"/>
            </w:pPr>
            <w:r>
              <w:t>symbolicName_t</w:t>
            </w:r>
          </w:p>
        </w:tc>
        <w:tc>
          <w:tcPr>
            <w:tcW w:w="0" w:type="auto"/>
          </w:tcPr>
          <w:p w14:paraId="7A41E228" w14:textId="77777777" w:rsidR="009B70FE" w:rsidRDefault="00E33E19">
            <w:pPr>
              <w:pStyle w:val="Compact"/>
            </w:pPr>
            <w:r>
              <w:t>required</w:t>
            </w:r>
          </w:p>
        </w:tc>
        <w:tc>
          <w:tcPr>
            <w:tcW w:w="0" w:type="auto"/>
          </w:tcPr>
          <w:p w14:paraId="4C8E03E7" w14:textId="77777777" w:rsidR="009B70FE" w:rsidRDefault="00E33E19">
            <w:pPr>
              <w:pStyle w:val="Compact"/>
            </w:pPr>
            <w:r>
              <w:t>Must be unique among all encoding types in a schema.</w:t>
            </w:r>
          </w:p>
        </w:tc>
      </w:tr>
      <w:tr w:rsidR="009B70FE" w14:paraId="6D49305B" w14:textId="77777777">
        <w:tc>
          <w:tcPr>
            <w:tcW w:w="0" w:type="auto"/>
          </w:tcPr>
          <w:p w14:paraId="3978A6C0" w14:textId="77777777" w:rsidR="009B70FE" w:rsidRDefault="00E33E19">
            <w:pPr>
              <w:pStyle w:val="Compact"/>
            </w:pPr>
            <w:r>
              <w:t>description</w:t>
            </w:r>
          </w:p>
        </w:tc>
        <w:tc>
          <w:tcPr>
            <w:tcW w:w="0" w:type="auto"/>
          </w:tcPr>
          <w:p w14:paraId="64A1E8CB" w14:textId="77777777" w:rsidR="009B70FE" w:rsidRDefault="00E33E19">
            <w:pPr>
              <w:pStyle w:val="Compact"/>
            </w:pPr>
            <w:r>
              <w:t>Documentation of the type</w:t>
            </w:r>
          </w:p>
        </w:tc>
        <w:tc>
          <w:tcPr>
            <w:tcW w:w="0" w:type="auto"/>
          </w:tcPr>
          <w:p w14:paraId="326C93CE" w14:textId="77777777" w:rsidR="009B70FE" w:rsidRDefault="00E33E19">
            <w:pPr>
              <w:pStyle w:val="Compact"/>
            </w:pPr>
            <w:r>
              <w:t>string</w:t>
            </w:r>
          </w:p>
        </w:tc>
        <w:tc>
          <w:tcPr>
            <w:tcW w:w="0" w:type="auto"/>
          </w:tcPr>
          <w:p w14:paraId="0A6F1A6F" w14:textId="77777777" w:rsidR="009B70FE" w:rsidRDefault="00E33E19">
            <w:pPr>
              <w:pStyle w:val="Compact"/>
            </w:pPr>
            <w:r>
              <w:t>optional</w:t>
            </w:r>
          </w:p>
        </w:tc>
        <w:tc>
          <w:tcPr>
            <w:tcW w:w="0" w:type="auto"/>
          </w:tcPr>
          <w:p w14:paraId="6355CA92" w14:textId="77777777" w:rsidR="009B70FE" w:rsidRDefault="009B70FE"/>
        </w:tc>
      </w:tr>
      <w:tr w:rsidR="009B70FE" w14:paraId="1AA7811E" w14:textId="77777777">
        <w:tc>
          <w:tcPr>
            <w:tcW w:w="0" w:type="auto"/>
          </w:tcPr>
          <w:p w14:paraId="2BD113C9" w14:textId="77777777" w:rsidR="009B70FE" w:rsidRDefault="00E33E19">
            <w:pPr>
              <w:pStyle w:val="Compact"/>
            </w:pPr>
            <w:r>
              <w:t>presence</w:t>
            </w:r>
          </w:p>
        </w:tc>
        <w:tc>
          <w:tcPr>
            <w:tcW w:w="0" w:type="auto"/>
          </w:tcPr>
          <w:p w14:paraId="0EF0E242" w14:textId="77777777" w:rsidR="009B70FE" w:rsidRDefault="00E33E19">
            <w:pPr>
              <w:pStyle w:val="Compact"/>
            </w:pPr>
            <w:r>
              <w:t>Presence of any field encoded with this type</w:t>
            </w:r>
          </w:p>
        </w:tc>
        <w:tc>
          <w:tcPr>
            <w:tcW w:w="0" w:type="auto"/>
          </w:tcPr>
          <w:p w14:paraId="4A24C874" w14:textId="77777777" w:rsidR="009B70FE" w:rsidRDefault="00E33E19">
            <w:pPr>
              <w:pStyle w:val="Compact"/>
            </w:pPr>
            <w:r>
              <w:t>token</w:t>
            </w:r>
          </w:p>
        </w:tc>
        <w:tc>
          <w:tcPr>
            <w:tcW w:w="0" w:type="auto"/>
          </w:tcPr>
          <w:p w14:paraId="002AF91D" w14:textId="77777777" w:rsidR="009B70FE" w:rsidRDefault="009B70FE"/>
        </w:tc>
        <w:tc>
          <w:tcPr>
            <w:tcW w:w="0" w:type="auto"/>
          </w:tcPr>
          <w:p w14:paraId="0BA38164" w14:textId="77777777" w:rsidR="009B70FE" w:rsidRDefault="00E33E19">
            <w:pPr>
              <w:pStyle w:val="Compact"/>
            </w:pPr>
            <w:r>
              <w:t>required optional constant</w:t>
            </w:r>
          </w:p>
        </w:tc>
      </w:tr>
      <w:tr w:rsidR="009B70FE" w14:paraId="7294C5CE" w14:textId="77777777">
        <w:tc>
          <w:tcPr>
            <w:tcW w:w="0" w:type="auto"/>
          </w:tcPr>
          <w:p w14:paraId="27112F10" w14:textId="77777777" w:rsidR="009B70FE" w:rsidRDefault="00E33E19">
            <w:pPr>
              <w:pStyle w:val="Compact"/>
            </w:pPr>
            <w:r>
              <w:t>nullValue</w:t>
            </w:r>
          </w:p>
        </w:tc>
        <w:tc>
          <w:tcPr>
            <w:tcW w:w="0" w:type="auto"/>
          </w:tcPr>
          <w:p w14:paraId="594734DE" w14:textId="77777777" w:rsidR="009B70FE" w:rsidRDefault="00E33E19">
            <w:pPr>
              <w:pStyle w:val="Compact"/>
            </w:pPr>
            <w:r>
              <w:t>Override of special value used to indicate null for an optional field</w:t>
            </w:r>
          </w:p>
        </w:tc>
        <w:tc>
          <w:tcPr>
            <w:tcW w:w="0" w:type="auto"/>
          </w:tcPr>
          <w:p w14:paraId="1BC405C0" w14:textId="77777777" w:rsidR="009B70FE" w:rsidRDefault="00E33E19">
            <w:pPr>
              <w:pStyle w:val="Compact"/>
            </w:pPr>
            <w:r>
              <w:t>string</w:t>
            </w:r>
          </w:p>
        </w:tc>
        <w:tc>
          <w:tcPr>
            <w:tcW w:w="0" w:type="auto"/>
          </w:tcPr>
          <w:p w14:paraId="4A1D517E" w14:textId="77777777" w:rsidR="009B70FE" w:rsidRDefault="00E33E19">
            <w:pPr>
              <w:pStyle w:val="Compact"/>
            </w:pPr>
            <w:r>
              <w:t>Only valid if presence = optional</w:t>
            </w:r>
          </w:p>
        </w:tc>
        <w:tc>
          <w:tcPr>
            <w:tcW w:w="0" w:type="auto"/>
          </w:tcPr>
          <w:p w14:paraId="61CC3832" w14:textId="77777777" w:rsidR="009B70FE" w:rsidRDefault="00E33E19">
            <w:pPr>
              <w:pStyle w:val="Compact"/>
            </w:pPr>
            <w:r>
              <w:t>The XML string must be convertible to the scalar data type specified by primitiveType.</w:t>
            </w:r>
          </w:p>
        </w:tc>
      </w:tr>
      <w:tr w:rsidR="009B70FE" w14:paraId="57154CA8" w14:textId="77777777">
        <w:tc>
          <w:tcPr>
            <w:tcW w:w="0" w:type="auto"/>
          </w:tcPr>
          <w:p w14:paraId="50756267" w14:textId="77777777" w:rsidR="009B70FE" w:rsidRDefault="00E33E19">
            <w:pPr>
              <w:pStyle w:val="Compact"/>
            </w:pPr>
            <w:r>
              <w:t>minValue</w:t>
            </w:r>
          </w:p>
        </w:tc>
        <w:tc>
          <w:tcPr>
            <w:tcW w:w="0" w:type="auto"/>
          </w:tcPr>
          <w:p w14:paraId="424CD8EB" w14:textId="77777777" w:rsidR="009B70FE" w:rsidRDefault="00E33E19">
            <w:pPr>
              <w:pStyle w:val="Compact"/>
            </w:pPr>
            <w:r>
              <w:t>Lowest acceptable value</w:t>
            </w:r>
          </w:p>
        </w:tc>
        <w:tc>
          <w:tcPr>
            <w:tcW w:w="0" w:type="auto"/>
          </w:tcPr>
          <w:p w14:paraId="192A7E80" w14:textId="77777777" w:rsidR="009B70FE" w:rsidRDefault="00E33E19">
            <w:pPr>
              <w:pStyle w:val="Compact"/>
            </w:pPr>
            <w:r>
              <w:t>string</w:t>
            </w:r>
          </w:p>
        </w:tc>
        <w:tc>
          <w:tcPr>
            <w:tcW w:w="0" w:type="auto"/>
          </w:tcPr>
          <w:p w14:paraId="0E43A0C9" w14:textId="77777777" w:rsidR="009B70FE" w:rsidRDefault="009B70FE"/>
        </w:tc>
        <w:tc>
          <w:tcPr>
            <w:tcW w:w="0" w:type="auto"/>
          </w:tcPr>
          <w:p w14:paraId="537BFFE8" w14:textId="77777777" w:rsidR="009B70FE" w:rsidRDefault="009B70FE"/>
        </w:tc>
      </w:tr>
      <w:tr w:rsidR="009B70FE" w14:paraId="61F2FFD7" w14:textId="77777777">
        <w:tc>
          <w:tcPr>
            <w:tcW w:w="0" w:type="auto"/>
          </w:tcPr>
          <w:p w14:paraId="672AC004" w14:textId="77777777" w:rsidR="009B70FE" w:rsidRDefault="00E33E19">
            <w:pPr>
              <w:pStyle w:val="Compact"/>
            </w:pPr>
            <w:r>
              <w:t>maxValue</w:t>
            </w:r>
          </w:p>
        </w:tc>
        <w:tc>
          <w:tcPr>
            <w:tcW w:w="0" w:type="auto"/>
          </w:tcPr>
          <w:p w14:paraId="6E154460" w14:textId="77777777" w:rsidR="009B70FE" w:rsidRDefault="00E33E19">
            <w:pPr>
              <w:pStyle w:val="Compact"/>
            </w:pPr>
            <w:r>
              <w:t>Highest acceptable value</w:t>
            </w:r>
          </w:p>
        </w:tc>
        <w:tc>
          <w:tcPr>
            <w:tcW w:w="0" w:type="auto"/>
          </w:tcPr>
          <w:p w14:paraId="40ECF86F" w14:textId="77777777" w:rsidR="009B70FE" w:rsidRDefault="00E33E19">
            <w:pPr>
              <w:pStyle w:val="Compact"/>
            </w:pPr>
            <w:r>
              <w:t>string</w:t>
            </w:r>
          </w:p>
        </w:tc>
        <w:tc>
          <w:tcPr>
            <w:tcW w:w="0" w:type="auto"/>
          </w:tcPr>
          <w:p w14:paraId="5E0380FB" w14:textId="77777777" w:rsidR="009B70FE" w:rsidRDefault="009B70FE"/>
        </w:tc>
        <w:tc>
          <w:tcPr>
            <w:tcW w:w="0" w:type="auto"/>
          </w:tcPr>
          <w:p w14:paraId="47780209" w14:textId="77777777" w:rsidR="009B70FE" w:rsidRDefault="009B70FE"/>
        </w:tc>
      </w:tr>
      <w:tr w:rsidR="009B70FE" w14:paraId="4F057677" w14:textId="77777777">
        <w:tc>
          <w:tcPr>
            <w:tcW w:w="0" w:type="auto"/>
          </w:tcPr>
          <w:p w14:paraId="424DBC83" w14:textId="77777777" w:rsidR="009B70FE" w:rsidRDefault="00E33E19">
            <w:pPr>
              <w:pStyle w:val="Compact"/>
            </w:pPr>
            <w:r>
              <w:t>length</w:t>
            </w:r>
          </w:p>
        </w:tc>
        <w:tc>
          <w:tcPr>
            <w:tcW w:w="0" w:type="auto"/>
          </w:tcPr>
          <w:p w14:paraId="3B45CC86" w14:textId="77777777" w:rsidR="009B70FE" w:rsidRDefault="00E33E19">
            <w:pPr>
              <w:pStyle w:val="Compact"/>
            </w:pPr>
            <w:r>
              <w:t>Number of elements of the primitive data type</w:t>
            </w:r>
          </w:p>
        </w:tc>
        <w:tc>
          <w:tcPr>
            <w:tcW w:w="0" w:type="auto"/>
          </w:tcPr>
          <w:p w14:paraId="7FC40FD6" w14:textId="77777777" w:rsidR="009B70FE" w:rsidRDefault="00E33E19">
            <w:pPr>
              <w:pStyle w:val="Compact"/>
            </w:pPr>
            <w:r>
              <w:t>nonnegativeInteger</w:t>
            </w:r>
          </w:p>
        </w:tc>
        <w:tc>
          <w:tcPr>
            <w:tcW w:w="0" w:type="auto"/>
          </w:tcPr>
          <w:p w14:paraId="1FA078CF" w14:textId="77777777" w:rsidR="009B70FE" w:rsidRDefault="00E33E19">
            <w:pPr>
              <w:pStyle w:val="Compact"/>
            </w:pPr>
            <w:r>
              <w:t>default = 1</w:t>
            </w:r>
          </w:p>
        </w:tc>
        <w:tc>
          <w:tcPr>
            <w:tcW w:w="0" w:type="auto"/>
          </w:tcPr>
          <w:p w14:paraId="6A475E9C" w14:textId="77777777" w:rsidR="009B70FE" w:rsidRDefault="00E33E19">
            <w:pPr>
              <w:pStyle w:val="Compact"/>
            </w:pPr>
            <w:r>
              <w:t>Value “0” represents variable length.</w:t>
            </w:r>
          </w:p>
        </w:tc>
      </w:tr>
      <w:tr w:rsidR="009B70FE" w14:paraId="2892D25F" w14:textId="77777777">
        <w:tc>
          <w:tcPr>
            <w:tcW w:w="0" w:type="auto"/>
          </w:tcPr>
          <w:p w14:paraId="1F9E8D5F" w14:textId="77777777" w:rsidR="009B70FE" w:rsidRDefault="00E33E19">
            <w:pPr>
              <w:pStyle w:val="Compact"/>
            </w:pPr>
            <w:r>
              <w:t>offset</w:t>
            </w:r>
          </w:p>
        </w:tc>
        <w:tc>
          <w:tcPr>
            <w:tcW w:w="0" w:type="auto"/>
          </w:tcPr>
          <w:p w14:paraId="20A23CB2" w14:textId="77777777" w:rsidR="009B70FE" w:rsidRDefault="00E33E19">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14:paraId="0AFF4193" w14:textId="77777777" w:rsidR="009B70FE" w:rsidRDefault="00E33E19">
            <w:pPr>
              <w:pStyle w:val="Compact"/>
            </w:pPr>
            <w:r>
              <w:t>unsignedInt</w:t>
            </w:r>
          </w:p>
        </w:tc>
        <w:tc>
          <w:tcPr>
            <w:tcW w:w="0" w:type="auto"/>
          </w:tcPr>
          <w:p w14:paraId="7D834DC2" w14:textId="77777777" w:rsidR="009B70FE" w:rsidRDefault="00E33E19">
            <w:pPr>
              <w:pStyle w:val="Compact"/>
            </w:pPr>
            <w:r>
              <w:t>optional</w:t>
            </w:r>
          </w:p>
        </w:tc>
        <w:tc>
          <w:tcPr>
            <w:tcW w:w="0" w:type="auto"/>
          </w:tcPr>
          <w:p w14:paraId="314B15DF" w14:textId="5B702E2E" w:rsidR="009B70FE" w:rsidRDefault="00E33E19">
            <w:pPr>
              <w:pStyle w:val="Compact"/>
            </w:pPr>
            <w:r>
              <w:t xml:space="preserve">See section </w:t>
            </w:r>
            <w:hyperlink w:anchor="element-offset-within-a-composite-type">
              <w:r>
                <w:rPr>
                  <w:rStyle w:val="Hyperlink"/>
                  <w:i/>
                </w:rPr>
                <w:t>Element offset within a composite type</w:t>
              </w:r>
            </w:hyperlink>
            <w:del w:id="899" w:author="Errata" w:date="2020-11-24T10:42:00Z">
              <w:r w:rsidR="005413C0">
                <w:delText>4.4.4.3 below</w:delText>
              </w:r>
            </w:del>
          </w:p>
        </w:tc>
      </w:tr>
      <w:tr w:rsidR="009B70FE" w14:paraId="1E1B7261" w14:textId="77777777">
        <w:tc>
          <w:tcPr>
            <w:tcW w:w="0" w:type="auto"/>
          </w:tcPr>
          <w:p w14:paraId="239D4F7E" w14:textId="77777777" w:rsidR="009B70FE" w:rsidRDefault="00E33E19">
            <w:pPr>
              <w:pStyle w:val="Compact"/>
            </w:pPr>
            <w:r>
              <w:t>primitiveType</w:t>
            </w:r>
          </w:p>
        </w:tc>
        <w:tc>
          <w:tcPr>
            <w:tcW w:w="0" w:type="auto"/>
          </w:tcPr>
          <w:p w14:paraId="64FF6B77" w14:textId="77777777" w:rsidR="009B70FE" w:rsidRDefault="00E33E19">
            <w:pPr>
              <w:pStyle w:val="Compact"/>
            </w:pPr>
            <w:r>
              <w:t>The primitive data type that backs the encoding</w:t>
            </w:r>
          </w:p>
        </w:tc>
        <w:tc>
          <w:tcPr>
            <w:tcW w:w="0" w:type="auto"/>
          </w:tcPr>
          <w:p w14:paraId="35CA9424" w14:textId="77777777" w:rsidR="009B70FE" w:rsidRDefault="00E33E19">
            <w:pPr>
              <w:pStyle w:val="Compact"/>
            </w:pPr>
            <w:r>
              <w:t>token</w:t>
            </w:r>
          </w:p>
        </w:tc>
        <w:tc>
          <w:tcPr>
            <w:tcW w:w="0" w:type="auto"/>
          </w:tcPr>
          <w:p w14:paraId="37A1EFBD" w14:textId="77777777" w:rsidR="009B70FE" w:rsidRDefault="00E33E19">
            <w:pPr>
              <w:pStyle w:val="Compact"/>
            </w:pPr>
            <w:r>
              <w:t>required</w:t>
            </w:r>
          </w:p>
        </w:tc>
        <w:tc>
          <w:tcPr>
            <w:tcW w:w="0" w:type="auto"/>
          </w:tcPr>
          <w:p w14:paraId="5A76E426" w14:textId="77777777" w:rsidR="009B70FE" w:rsidRDefault="00E33E19">
            <w:pPr>
              <w:pStyle w:val="Compact"/>
            </w:pPr>
            <w:r>
              <w:t>char int8 int16 int32 int64 uint8 uint16 uint32 uint64 float double</w:t>
            </w:r>
          </w:p>
        </w:tc>
      </w:tr>
      <w:tr w:rsidR="009B70FE" w14:paraId="15BEE9E8" w14:textId="77777777">
        <w:tc>
          <w:tcPr>
            <w:tcW w:w="0" w:type="auto"/>
          </w:tcPr>
          <w:p w14:paraId="1DFFAE49" w14:textId="77777777" w:rsidR="009B70FE" w:rsidRDefault="00E33E19">
            <w:pPr>
              <w:pStyle w:val="Compact"/>
            </w:pPr>
            <w:r>
              <w:t>semanticType</w:t>
            </w:r>
          </w:p>
        </w:tc>
        <w:tc>
          <w:tcPr>
            <w:tcW w:w="0" w:type="auto"/>
          </w:tcPr>
          <w:p w14:paraId="74CDDF16" w14:textId="77777777" w:rsidR="009B70FE" w:rsidRDefault="00E33E19">
            <w:pPr>
              <w:pStyle w:val="Compact"/>
            </w:pPr>
            <w:r>
              <w:t>Represents a FIX data type</w:t>
            </w:r>
          </w:p>
        </w:tc>
        <w:tc>
          <w:tcPr>
            <w:tcW w:w="0" w:type="auto"/>
          </w:tcPr>
          <w:p w14:paraId="18F45484" w14:textId="77777777" w:rsidR="009B70FE" w:rsidRDefault="00E33E19">
            <w:pPr>
              <w:pStyle w:val="Compact"/>
            </w:pPr>
            <w:r>
              <w:t>token</w:t>
            </w:r>
          </w:p>
        </w:tc>
        <w:tc>
          <w:tcPr>
            <w:tcW w:w="0" w:type="auto"/>
          </w:tcPr>
          <w:p w14:paraId="705B19CD" w14:textId="77777777" w:rsidR="009B70FE" w:rsidRDefault="00E33E19">
            <w:pPr>
              <w:pStyle w:val="Compact"/>
            </w:pPr>
            <w:r>
              <w:t>optional</w:t>
            </w:r>
          </w:p>
        </w:tc>
        <w:tc>
          <w:tcPr>
            <w:tcW w:w="0" w:type="auto"/>
          </w:tcPr>
          <w:p w14:paraId="71F9C31B" w14:textId="77777777" w:rsidR="009B70FE" w:rsidRDefault="00E33E19">
            <w:pPr>
              <w:pStyle w:val="Compact"/>
            </w:pPr>
            <w:r>
              <w:t>Same as field semanticType – see below.</w:t>
            </w:r>
          </w:p>
        </w:tc>
      </w:tr>
      <w:tr w:rsidR="009B70FE" w14:paraId="3C53F4A8" w14:textId="77777777">
        <w:tc>
          <w:tcPr>
            <w:tcW w:w="0" w:type="auto"/>
          </w:tcPr>
          <w:p w14:paraId="58202FF0" w14:textId="77777777" w:rsidR="009B70FE" w:rsidRDefault="00E33E19">
            <w:pPr>
              <w:pStyle w:val="Compact"/>
            </w:pPr>
            <w:r>
              <w:t>sinceVersion</w:t>
            </w:r>
          </w:p>
        </w:tc>
        <w:tc>
          <w:tcPr>
            <w:tcW w:w="0" w:type="auto"/>
          </w:tcPr>
          <w:p w14:paraId="65DBEF0A" w14:textId="77777777" w:rsidR="009B70FE" w:rsidRDefault="00E33E19">
            <w:pPr>
              <w:pStyle w:val="Compact"/>
            </w:pPr>
            <w:r>
              <w:t>Documents the version of a schema in which a type was added</w:t>
            </w:r>
          </w:p>
        </w:tc>
        <w:tc>
          <w:tcPr>
            <w:tcW w:w="0" w:type="auto"/>
          </w:tcPr>
          <w:p w14:paraId="416E3F34" w14:textId="77777777" w:rsidR="009B70FE" w:rsidRDefault="00E33E19">
            <w:pPr>
              <w:pStyle w:val="Compact"/>
            </w:pPr>
            <w:r>
              <w:t>nonnegativeInteger</w:t>
            </w:r>
          </w:p>
        </w:tc>
        <w:tc>
          <w:tcPr>
            <w:tcW w:w="0" w:type="auto"/>
          </w:tcPr>
          <w:p w14:paraId="3D7B8F4C" w14:textId="77777777" w:rsidR="009B70FE" w:rsidRDefault="00E33E19">
            <w:pPr>
              <w:pStyle w:val="Compact"/>
            </w:pPr>
            <w:r>
              <w:t>default = 0</w:t>
            </w:r>
          </w:p>
        </w:tc>
        <w:tc>
          <w:tcPr>
            <w:tcW w:w="0" w:type="auto"/>
          </w:tcPr>
          <w:p w14:paraId="4835358B" w14:textId="77777777" w:rsidR="009B70FE" w:rsidRDefault="00E33E19">
            <w:pPr>
              <w:pStyle w:val="Compact"/>
            </w:pPr>
            <w:r>
              <w:t>Must be less than or equal to the version of the message schema.</w:t>
            </w:r>
          </w:p>
        </w:tc>
      </w:tr>
      <w:tr w:rsidR="009B70FE" w14:paraId="471279C8" w14:textId="77777777">
        <w:tc>
          <w:tcPr>
            <w:tcW w:w="0" w:type="auto"/>
          </w:tcPr>
          <w:p w14:paraId="7BDD9EBB" w14:textId="77777777" w:rsidR="009B70FE" w:rsidRDefault="00E33E19">
            <w:pPr>
              <w:pStyle w:val="Compact"/>
            </w:pPr>
            <w:r>
              <w:t>deprecated</w:t>
            </w:r>
          </w:p>
        </w:tc>
        <w:tc>
          <w:tcPr>
            <w:tcW w:w="0" w:type="auto"/>
          </w:tcPr>
          <w:p w14:paraId="001F53A3" w14:textId="77777777" w:rsidR="009B70FE" w:rsidRDefault="00E33E19">
            <w:pPr>
              <w:pStyle w:val="Compact"/>
            </w:pPr>
            <w:r>
              <w:t>Documents the version of a schema in which a type was deprecated. It should no longer be used in new messages.</w:t>
            </w:r>
          </w:p>
        </w:tc>
        <w:tc>
          <w:tcPr>
            <w:tcW w:w="0" w:type="auto"/>
          </w:tcPr>
          <w:p w14:paraId="4CD856AD" w14:textId="77777777" w:rsidR="009B70FE" w:rsidRDefault="00E33E19">
            <w:pPr>
              <w:pStyle w:val="Compact"/>
            </w:pPr>
            <w:r>
              <w:t>nonnegativeInteger</w:t>
            </w:r>
          </w:p>
        </w:tc>
        <w:tc>
          <w:tcPr>
            <w:tcW w:w="0" w:type="auto"/>
          </w:tcPr>
          <w:p w14:paraId="2282091C" w14:textId="77777777" w:rsidR="009B70FE" w:rsidRDefault="00E33E19">
            <w:pPr>
              <w:pStyle w:val="Compact"/>
            </w:pPr>
            <w:r>
              <w:t>optional</w:t>
            </w:r>
          </w:p>
        </w:tc>
        <w:tc>
          <w:tcPr>
            <w:tcW w:w="0" w:type="auto"/>
          </w:tcPr>
          <w:p w14:paraId="71A44C5D" w14:textId="77777777" w:rsidR="009B70FE" w:rsidRDefault="00E33E19">
            <w:pPr>
              <w:pStyle w:val="Compact"/>
            </w:pPr>
            <w:r>
              <w:t>Must be less than or equal to the version of the message schema.</w:t>
            </w:r>
          </w:p>
        </w:tc>
      </w:tr>
    </w:tbl>
    <w:p w14:paraId="2AD6BA03" w14:textId="77777777" w:rsidR="009B70FE" w:rsidRDefault="00E33E19">
      <w:pPr>
        <w:pStyle w:val="Heading4"/>
      </w:pPr>
      <w:bookmarkStart w:id="900" w:name="fix-data-type-specification"/>
      <w:bookmarkStart w:id="901" w:name="_Toc57061975"/>
      <w:bookmarkStart w:id="902" w:name="_Toc54858938"/>
      <w:r>
        <w:t>FIX data type specification</w:t>
      </w:r>
      <w:bookmarkEnd w:id="900"/>
      <w:bookmarkEnd w:id="901"/>
      <w:bookmarkEnd w:id="902"/>
    </w:p>
    <w:p w14:paraId="0AAABC17" w14:textId="77777777" w:rsidR="009B70FE" w:rsidRDefault="00E33E19">
      <w:pPr>
        <w:pStyle w:val="FirstParagraph"/>
      </w:pPr>
      <w:r>
        <w:t xml:space="preserve">The attribute </w:t>
      </w:r>
      <w:r>
        <w:rPr>
          <w:rStyle w:val="VerbatimChar"/>
        </w:rPr>
        <w:t>semanticType</w:t>
      </w:r>
      <w:r>
        <w:t xml:space="preserve"> must be specified on either a field or on its corresponding type encoding. It need not be specified in both places, but if it is, the two values must match.</w:t>
      </w:r>
    </w:p>
    <w:p w14:paraId="52FE7E45" w14:textId="77777777" w:rsidR="009B70FE" w:rsidRDefault="00E33E19">
      <w:pPr>
        <w:pStyle w:val="BodyText"/>
      </w:pPr>
      <w:r>
        <w:t>Simple type examples</w:t>
      </w:r>
    </w:p>
    <w:p w14:paraId="083EF496" w14:textId="77777777" w:rsidR="009B70FE" w:rsidRPr="007F3CCA" w:rsidRDefault="00E33E19">
      <w:pPr>
        <w:pStyle w:val="SourceCode"/>
        <w:rPr>
          <w:lang w:val="en-US"/>
        </w:rPr>
      </w:pPr>
      <w:r w:rsidRPr="007F3CCA">
        <w:rPr>
          <w:rStyle w:val="KeywordTok"/>
          <w:lang w:val="en-US"/>
        </w:rPr>
        <w:lastRenderedPageBreak/>
        <w:t>&lt;type</w:t>
      </w:r>
      <w:r w:rsidRPr="007F3CCA">
        <w:rPr>
          <w:rStyle w:val="OtherTok"/>
          <w:lang w:val="en-US"/>
        </w:rPr>
        <w:t xml:space="preserve"> name=</w:t>
      </w:r>
      <w:r w:rsidRPr="007F3CCA">
        <w:rPr>
          <w:rStyle w:val="StringTok"/>
          <w:lang w:val="en-US"/>
        </w:rPr>
        <w:t>"FLOAT"</w:t>
      </w:r>
      <w:r w:rsidRPr="007F3CCA">
        <w:rPr>
          <w:rStyle w:val="OtherTok"/>
          <w:lang w:val="en-US"/>
        </w:rPr>
        <w:t xml:space="preserve"> primitiveType=</w:t>
      </w:r>
      <w:r w:rsidRPr="007F3CCA">
        <w:rPr>
          <w:rStyle w:val="StringTok"/>
          <w:lang w:val="en-US"/>
        </w:rPr>
        <w:t>"double"</w:t>
      </w:r>
      <w:r w:rsidRPr="007F3CCA">
        <w:rPr>
          <w:lang w:val="en-US"/>
        </w:rPr>
        <w:br/>
      </w:r>
      <w:r w:rsidRPr="007F3CCA">
        <w:rPr>
          <w:rStyle w:val="OtherTok"/>
          <w:lang w:val="en-US"/>
        </w:rPr>
        <w:t xml:space="preserve"> semanticType=</w:t>
      </w:r>
      <w:r w:rsidRPr="007F3CCA">
        <w:rPr>
          <w:rStyle w:val="StringTok"/>
          <w:lang w:val="en-US"/>
        </w:rPr>
        <w:t>"float"</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"TIMESTAMP"</w:t>
      </w:r>
      <w:r w:rsidRPr="007F3CCA">
        <w:rPr>
          <w:rStyle w:val="OtherTok"/>
          <w:lang w:val="en-US"/>
        </w:rPr>
        <w:t xml:space="preserve"> primitiveType=</w:t>
      </w:r>
      <w:r w:rsidRPr="007F3CCA">
        <w:rPr>
          <w:rStyle w:val="StringTok"/>
          <w:lang w:val="en-US"/>
        </w:rPr>
        <w:t>"uint64"</w:t>
      </w:r>
      <w:r w:rsidRPr="007F3CCA">
        <w:rPr>
          <w:lang w:val="en-US"/>
        </w:rPr>
        <w:br/>
      </w:r>
      <w:r w:rsidRPr="007F3CCA">
        <w:rPr>
          <w:rStyle w:val="OtherTok"/>
          <w:lang w:val="en-US"/>
        </w:rPr>
        <w:t xml:space="preserve"> semanticType=</w:t>
      </w:r>
      <w:r w:rsidRPr="007F3CCA">
        <w:rPr>
          <w:rStyle w:val="StringTok"/>
          <w:lang w:val="en-US"/>
        </w:rPr>
        <w:t>"UTCTimestamp"</w:t>
      </w:r>
      <w:r w:rsidRPr="007F3CCA">
        <w:rPr>
          <w:rStyle w:val="KeywordTok"/>
          <w:lang w:val="en-US"/>
        </w:rPr>
        <w:t>/&gt;</w:t>
      </w:r>
      <w:r w:rsidRPr="007F3CCA">
        <w:rPr>
          <w:lang w:val="en-US"/>
        </w:rPr>
        <w:br/>
      </w:r>
      <w:r w:rsidRPr="007F3CCA">
        <w:rPr>
          <w:rStyle w:val="KeywordTok"/>
          <w:lang w:val="en-US"/>
        </w:rPr>
        <w:t>&lt;type</w:t>
      </w:r>
      <w:r w:rsidRPr="007F3CCA">
        <w:rPr>
          <w:rStyle w:val="OtherTok"/>
          <w:lang w:val="en-US"/>
        </w:rPr>
        <w:t xml:space="preserve"> name=</w:t>
      </w:r>
      <w:r w:rsidRPr="007F3CCA">
        <w:rPr>
          <w:rStyle w:val="StringTok"/>
          <w:lang w:val="en-US"/>
        </w:rPr>
        <w:t>"GeneralIdentifier"</w:t>
      </w:r>
      <w:r w:rsidRPr="007F3CCA">
        <w:rPr>
          <w:rStyle w:val="OtherTok"/>
          <w:lang w:val="en-US"/>
        </w:rPr>
        <w:t xml:space="preserve"> primitiveType=</w:t>
      </w:r>
      <w:r w:rsidRPr="007F3CCA">
        <w:rPr>
          <w:rStyle w:val="StringTok"/>
          <w:lang w:val="en-US"/>
        </w:rPr>
        <w:t>"char"</w:t>
      </w:r>
      <w:r w:rsidRPr="007F3CCA">
        <w:rPr>
          <w:lang w:val="en-US"/>
        </w:rPr>
        <w:br/>
      </w:r>
      <w:r w:rsidRPr="007F3CCA">
        <w:rPr>
          <w:rStyle w:val="OtherTok"/>
          <w:lang w:val="en-US"/>
        </w:rPr>
        <w:t xml:space="preserve"> description=</w:t>
      </w:r>
      <w:r w:rsidRPr="007F3CCA">
        <w:rPr>
          <w:rStyle w:val="StringTok"/>
          <w:lang w:val="en-US"/>
        </w:rPr>
        <w:t>"Identifies class or source</w:t>
      </w:r>
      <w:r w:rsidRPr="007F3CCA">
        <w:rPr>
          <w:lang w:val="en-US"/>
        </w:rPr>
        <w:br/>
      </w:r>
      <w:r w:rsidRPr="007F3CCA">
        <w:rPr>
          <w:rStyle w:val="StringTok"/>
          <w:lang w:val="en-US"/>
        </w:rPr>
        <w:t xml:space="preserve"> of the PartyID"</w:t>
      </w:r>
      <w:r w:rsidRPr="007F3CCA">
        <w:rPr>
          <w:rStyle w:val="OtherTok"/>
          <w:lang w:val="en-US"/>
        </w:rPr>
        <w:t xml:space="preserve"> presence=</w:t>
      </w:r>
      <w:r w:rsidRPr="007F3CCA">
        <w:rPr>
          <w:rStyle w:val="StringTok"/>
          <w:lang w:val="en-US"/>
        </w:rPr>
        <w:t>"constant"</w:t>
      </w:r>
      <w:r w:rsidRPr="007F3CCA">
        <w:rPr>
          <w:rStyle w:val="KeywordTok"/>
          <w:lang w:val="en-US"/>
        </w:rPr>
        <w:t>&gt;</w:t>
      </w:r>
      <w:r w:rsidRPr="007F3CCA">
        <w:rPr>
          <w:rStyle w:val="NormalTok"/>
          <w:lang w:val="en-US"/>
        </w:rPr>
        <w:t>C</w:t>
      </w:r>
      <w:r w:rsidRPr="007F3CCA">
        <w:rPr>
          <w:rStyle w:val="KeywordTok"/>
          <w:lang w:val="en-US"/>
        </w:rPr>
        <w:t>&lt;/type&gt;</w:t>
      </w:r>
    </w:p>
    <w:p w14:paraId="7239D7F6" w14:textId="77777777" w:rsidR="009B70FE" w:rsidRDefault="00E33E19">
      <w:pPr>
        <w:pStyle w:val="Heading3"/>
      </w:pPr>
      <w:bookmarkStart w:id="903" w:name="composite-encodings-1"/>
      <w:bookmarkStart w:id="904" w:name="_Toc57061976"/>
      <w:bookmarkStart w:id="905" w:name="_Toc54858939"/>
      <w:r>
        <w:t>Composite encodings</w:t>
      </w:r>
      <w:bookmarkEnd w:id="903"/>
      <w:bookmarkEnd w:id="904"/>
      <w:bookmarkEnd w:id="905"/>
    </w:p>
    <w:p w14:paraId="301EDE6C" w14:textId="77777777" w:rsidR="009B70FE" w:rsidRDefault="00E33E19">
      <w:pPr>
        <w:pStyle w:val="FirstParagraph"/>
      </w:pPr>
      <w:r>
        <w:t>Composite encoding types are composed of two or more simple types.</w:t>
      </w:r>
    </w:p>
    <w:p w14:paraId="2B4797FF" w14:textId="77777777" w:rsidR="009B70FE" w:rsidRDefault="00E33E19">
      <w:pPr>
        <w:pStyle w:val="Heading4"/>
      </w:pPr>
      <w:bookmarkStart w:id="906" w:name="composite-attributes"/>
      <w:bookmarkStart w:id="907" w:name="_Toc57061977"/>
      <w:bookmarkStart w:id="908" w:name="_Toc54858940"/>
      <w:r>
        <w:rPr>
          <w:rStyle w:val="VerbatimChar"/>
        </w:rPr>
        <w:t>&lt;composite&gt;</w:t>
      </w:r>
      <w:r>
        <w:t xml:space="preserve"> attributes</w:t>
      </w:r>
      <w:bookmarkEnd w:id="906"/>
      <w:bookmarkEnd w:id="907"/>
      <w:bookmarkEnd w:id="908"/>
    </w:p>
    <w:tbl>
      <w:tblPr>
        <w:tblStyle w:val="Table"/>
        <w:tblW w:w="4999" w:type="pct"/>
        <w:tblLook w:val="07E0" w:firstRow="1" w:lastRow="1" w:firstColumn="1" w:lastColumn="1" w:noHBand="1" w:noVBand="1"/>
      </w:tblPr>
      <w:tblGrid>
        <w:gridCol w:w="1530"/>
        <w:gridCol w:w="3319"/>
        <w:gridCol w:w="1815"/>
        <w:gridCol w:w="943"/>
        <w:gridCol w:w="2013"/>
      </w:tblGrid>
      <w:tr w:rsidR="009B70FE" w14:paraId="2B46B1BC"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9EE567" w14:textId="77777777" w:rsidR="009B70FE" w:rsidRDefault="00E33E19">
            <w:pPr>
              <w:pStyle w:val="Compact"/>
            </w:pPr>
            <w:r>
              <w:rPr>
                <w:rStyle w:val="VerbatimChar"/>
              </w:rPr>
              <w:t>&lt;composite&gt;</w:t>
            </w:r>
            <w:r>
              <w:t xml:space="preserve"> attribute</w:t>
            </w:r>
          </w:p>
        </w:tc>
        <w:tc>
          <w:tcPr>
            <w:tcW w:w="0" w:type="auto"/>
            <w:tcBorders>
              <w:bottom w:val="single" w:sz="0" w:space="0" w:color="auto"/>
            </w:tcBorders>
            <w:vAlign w:val="bottom"/>
          </w:tcPr>
          <w:p w14:paraId="0ED3A379" w14:textId="77777777" w:rsidR="009B70FE" w:rsidRDefault="00E33E19">
            <w:pPr>
              <w:pStyle w:val="Compact"/>
            </w:pPr>
            <w:r>
              <w:t>Description</w:t>
            </w:r>
          </w:p>
        </w:tc>
        <w:tc>
          <w:tcPr>
            <w:tcW w:w="0" w:type="auto"/>
            <w:tcBorders>
              <w:bottom w:val="single" w:sz="0" w:space="0" w:color="auto"/>
            </w:tcBorders>
            <w:vAlign w:val="bottom"/>
          </w:tcPr>
          <w:p w14:paraId="68330098" w14:textId="77777777" w:rsidR="009B70FE" w:rsidRDefault="00E33E19">
            <w:pPr>
              <w:pStyle w:val="Compact"/>
            </w:pPr>
            <w:r>
              <w:t>XML type</w:t>
            </w:r>
          </w:p>
        </w:tc>
        <w:tc>
          <w:tcPr>
            <w:tcW w:w="0" w:type="auto"/>
            <w:tcBorders>
              <w:bottom w:val="single" w:sz="0" w:space="0" w:color="auto"/>
            </w:tcBorders>
            <w:vAlign w:val="bottom"/>
          </w:tcPr>
          <w:p w14:paraId="07AAA46F" w14:textId="77777777" w:rsidR="009B70FE" w:rsidRDefault="00E33E19">
            <w:pPr>
              <w:pStyle w:val="Compact"/>
            </w:pPr>
            <w:r>
              <w:t>Usage</w:t>
            </w:r>
          </w:p>
        </w:tc>
        <w:tc>
          <w:tcPr>
            <w:tcW w:w="0" w:type="auto"/>
            <w:tcBorders>
              <w:bottom w:val="single" w:sz="0" w:space="0" w:color="auto"/>
            </w:tcBorders>
            <w:vAlign w:val="bottom"/>
          </w:tcPr>
          <w:p w14:paraId="3872E84D" w14:textId="77777777" w:rsidR="009B70FE" w:rsidRDefault="00E33E19">
            <w:pPr>
              <w:pStyle w:val="Compact"/>
            </w:pPr>
            <w:r>
              <w:t>Valid values</w:t>
            </w:r>
          </w:p>
        </w:tc>
      </w:tr>
      <w:tr w:rsidR="009B70FE" w14:paraId="4FCA1BC2" w14:textId="77777777">
        <w:tc>
          <w:tcPr>
            <w:tcW w:w="0" w:type="auto"/>
          </w:tcPr>
          <w:p w14:paraId="521D3204" w14:textId="77777777" w:rsidR="009B70FE" w:rsidRDefault="00E33E19">
            <w:pPr>
              <w:pStyle w:val="Compact"/>
            </w:pPr>
            <w:r>
              <w:t>name</w:t>
            </w:r>
          </w:p>
        </w:tc>
        <w:tc>
          <w:tcPr>
            <w:tcW w:w="0" w:type="auto"/>
          </w:tcPr>
          <w:p w14:paraId="4514B08C" w14:textId="77777777" w:rsidR="009B70FE" w:rsidRDefault="00E33E19">
            <w:pPr>
              <w:pStyle w:val="Compact"/>
            </w:pPr>
            <w:r>
              <w:t>Name of encoding</w:t>
            </w:r>
          </w:p>
        </w:tc>
        <w:tc>
          <w:tcPr>
            <w:tcW w:w="0" w:type="auto"/>
          </w:tcPr>
          <w:p w14:paraId="45C5D6AE" w14:textId="77777777" w:rsidR="009B70FE" w:rsidRDefault="00E33E19">
            <w:pPr>
              <w:pStyle w:val="Compact"/>
            </w:pPr>
            <w:r>
              <w:t>symbolicName_t</w:t>
            </w:r>
          </w:p>
        </w:tc>
        <w:tc>
          <w:tcPr>
            <w:tcW w:w="0" w:type="auto"/>
          </w:tcPr>
          <w:p w14:paraId="51C9B9A9" w14:textId="77777777" w:rsidR="009B70FE" w:rsidRDefault="00E33E19">
            <w:pPr>
              <w:pStyle w:val="Compact"/>
            </w:pPr>
            <w:r>
              <w:t>required</w:t>
            </w:r>
          </w:p>
        </w:tc>
        <w:tc>
          <w:tcPr>
            <w:tcW w:w="0" w:type="auto"/>
          </w:tcPr>
          <w:p w14:paraId="42E46A2D" w14:textId="77777777" w:rsidR="009B70FE" w:rsidRDefault="00E33E19">
            <w:pPr>
              <w:pStyle w:val="Compact"/>
            </w:pPr>
            <w:r>
              <w:t>Must be unique among all encoding types.</w:t>
            </w:r>
          </w:p>
        </w:tc>
      </w:tr>
      <w:tr w:rsidR="009B70FE" w14:paraId="1F7A5A41" w14:textId="77777777">
        <w:tc>
          <w:tcPr>
            <w:tcW w:w="0" w:type="auto"/>
          </w:tcPr>
          <w:p w14:paraId="1797D265" w14:textId="77777777" w:rsidR="009B70FE" w:rsidRDefault="00E33E19">
            <w:pPr>
              <w:pStyle w:val="Compact"/>
            </w:pPr>
            <w:r>
              <w:t>offset</w:t>
            </w:r>
          </w:p>
        </w:tc>
        <w:tc>
          <w:tcPr>
            <w:tcW w:w="0" w:type="auto"/>
          </w:tcPr>
          <w:p w14:paraId="366F3C44" w14:textId="77777777" w:rsidR="009B70FE" w:rsidRDefault="00E33E19">
            <w:pPr>
              <w:pStyle w:val="Compact"/>
            </w:pPr>
            <w:r>
              <w:t>The offset from the beginning of the composite. By default, the offset is the sum of preceding element sizes, but it may be increased to effect byte alignment.</w:t>
            </w:r>
          </w:p>
        </w:tc>
        <w:tc>
          <w:tcPr>
            <w:tcW w:w="0" w:type="auto"/>
          </w:tcPr>
          <w:p w14:paraId="6467D2CB" w14:textId="77777777" w:rsidR="009B70FE" w:rsidRDefault="00E33E19">
            <w:pPr>
              <w:pStyle w:val="Compact"/>
            </w:pPr>
            <w:r>
              <w:t>unsignedInt</w:t>
            </w:r>
          </w:p>
        </w:tc>
        <w:tc>
          <w:tcPr>
            <w:tcW w:w="0" w:type="auto"/>
          </w:tcPr>
          <w:p w14:paraId="7E0EAAA1" w14:textId="77777777" w:rsidR="009B70FE" w:rsidRDefault="00E33E19">
            <w:pPr>
              <w:pStyle w:val="Compact"/>
            </w:pPr>
            <w:r>
              <w:t>optional</w:t>
            </w:r>
          </w:p>
        </w:tc>
        <w:tc>
          <w:tcPr>
            <w:tcW w:w="0" w:type="auto"/>
          </w:tcPr>
          <w:p w14:paraId="13B4F07B" w14:textId="77777777" w:rsidR="009B70FE" w:rsidRDefault="009B70FE"/>
        </w:tc>
      </w:tr>
      <w:tr w:rsidR="009B70FE" w14:paraId="69946EEE" w14:textId="77777777">
        <w:tc>
          <w:tcPr>
            <w:tcW w:w="0" w:type="auto"/>
          </w:tcPr>
          <w:p w14:paraId="33E5329A" w14:textId="77777777" w:rsidR="009B70FE" w:rsidRDefault="00E33E19">
            <w:pPr>
              <w:pStyle w:val="Compact"/>
            </w:pPr>
            <w:r>
              <w:t>description</w:t>
            </w:r>
          </w:p>
        </w:tc>
        <w:tc>
          <w:tcPr>
            <w:tcW w:w="0" w:type="auto"/>
          </w:tcPr>
          <w:p w14:paraId="7AD30041" w14:textId="77777777" w:rsidR="009B70FE" w:rsidRDefault="00E33E19">
            <w:pPr>
              <w:pStyle w:val="Compact"/>
            </w:pPr>
            <w:r>
              <w:t>Documentation of the type</w:t>
            </w:r>
          </w:p>
        </w:tc>
        <w:tc>
          <w:tcPr>
            <w:tcW w:w="0" w:type="auto"/>
          </w:tcPr>
          <w:p w14:paraId="0BBDB44E" w14:textId="77777777" w:rsidR="009B70FE" w:rsidRDefault="00E33E19">
            <w:pPr>
              <w:pStyle w:val="Compact"/>
            </w:pPr>
            <w:r>
              <w:t>string</w:t>
            </w:r>
          </w:p>
        </w:tc>
        <w:tc>
          <w:tcPr>
            <w:tcW w:w="0" w:type="auto"/>
          </w:tcPr>
          <w:p w14:paraId="07BABD07" w14:textId="77777777" w:rsidR="009B70FE" w:rsidRDefault="00E33E19">
            <w:pPr>
              <w:pStyle w:val="Compact"/>
            </w:pPr>
            <w:r>
              <w:t>optional</w:t>
            </w:r>
          </w:p>
        </w:tc>
        <w:tc>
          <w:tcPr>
            <w:tcW w:w="0" w:type="auto"/>
          </w:tcPr>
          <w:p w14:paraId="21F25ADC" w14:textId="77777777" w:rsidR="009B70FE" w:rsidRDefault="009B70FE"/>
        </w:tc>
      </w:tr>
      <w:tr w:rsidR="009B70FE" w14:paraId="5974FB8E" w14:textId="77777777">
        <w:tc>
          <w:tcPr>
            <w:tcW w:w="0" w:type="auto"/>
          </w:tcPr>
          <w:p w14:paraId="7E708576" w14:textId="77777777" w:rsidR="009B70FE" w:rsidRDefault="00E33E19">
            <w:pPr>
              <w:pStyle w:val="Compact"/>
            </w:pPr>
            <w:r>
              <w:t>semanticType</w:t>
            </w:r>
          </w:p>
        </w:tc>
        <w:tc>
          <w:tcPr>
            <w:tcW w:w="0" w:type="auto"/>
          </w:tcPr>
          <w:p w14:paraId="3DBCFA60" w14:textId="77777777" w:rsidR="009B70FE" w:rsidRDefault="00E33E19">
            <w:pPr>
              <w:pStyle w:val="Compact"/>
            </w:pPr>
            <w:r>
              <w:t>Represents a FIX data type</w:t>
            </w:r>
          </w:p>
        </w:tc>
        <w:tc>
          <w:tcPr>
            <w:tcW w:w="0" w:type="auto"/>
          </w:tcPr>
          <w:p w14:paraId="15DE0E1E" w14:textId="77777777" w:rsidR="009B70FE" w:rsidRDefault="00E33E19">
            <w:pPr>
              <w:pStyle w:val="Compact"/>
            </w:pPr>
            <w:r>
              <w:t>token</w:t>
            </w:r>
          </w:p>
        </w:tc>
        <w:tc>
          <w:tcPr>
            <w:tcW w:w="0" w:type="auto"/>
          </w:tcPr>
          <w:p w14:paraId="02D05531" w14:textId="77777777" w:rsidR="009B70FE" w:rsidRDefault="00E33E19">
            <w:pPr>
              <w:pStyle w:val="Compact"/>
            </w:pPr>
            <w:r>
              <w:t>optional</w:t>
            </w:r>
          </w:p>
        </w:tc>
        <w:tc>
          <w:tcPr>
            <w:tcW w:w="0" w:type="auto"/>
          </w:tcPr>
          <w:p w14:paraId="0D60E66F" w14:textId="77777777" w:rsidR="009B70FE" w:rsidRDefault="00E33E19">
            <w:pPr>
              <w:pStyle w:val="Compact"/>
            </w:pPr>
            <w:r>
              <w:t>Same as field semanticType – see below.</w:t>
            </w:r>
          </w:p>
        </w:tc>
      </w:tr>
      <w:tr w:rsidR="009B70FE" w14:paraId="557554C8" w14:textId="77777777">
        <w:tc>
          <w:tcPr>
            <w:tcW w:w="0" w:type="auto"/>
          </w:tcPr>
          <w:p w14:paraId="77E34F26" w14:textId="77777777" w:rsidR="009B70FE" w:rsidRDefault="00E33E19">
            <w:pPr>
              <w:pStyle w:val="Compact"/>
            </w:pPr>
            <w:r>
              <w:t>sinceVersion</w:t>
            </w:r>
          </w:p>
        </w:tc>
        <w:tc>
          <w:tcPr>
            <w:tcW w:w="0" w:type="auto"/>
          </w:tcPr>
          <w:p w14:paraId="66605977" w14:textId="77777777" w:rsidR="009B70FE" w:rsidRDefault="00E33E19">
            <w:pPr>
              <w:pStyle w:val="Compact"/>
            </w:pPr>
            <w:r>
              <w:t>Documents the version of a schema in which a type was added</w:t>
            </w:r>
          </w:p>
        </w:tc>
        <w:tc>
          <w:tcPr>
            <w:tcW w:w="0" w:type="auto"/>
          </w:tcPr>
          <w:p w14:paraId="19552364" w14:textId="77777777" w:rsidR="009B70FE" w:rsidRDefault="00E33E19">
            <w:pPr>
              <w:pStyle w:val="Compact"/>
            </w:pPr>
            <w:r>
              <w:t>nonnegativeInteger</w:t>
            </w:r>
          </w:p>
        </w:tc>
        <w:tc>
          <w:tcPr>
            <w:tcW w:w="0" w:type="auto"/>
          </w:tcPr>
          <w:p w14:paraId="723B8226" w14:textId="77777777" w:rsidR="009B70FE" w:rsidRDefault="00E33E19">
            <w:pPr>
              <w:pStyle w:val="Compact"/>
            </w:pPr>
            <w:r>
              <w:t>default = 0</w:t>
            </w:r>
          </w:p>
        </w:tc>
        <w:tc>
          <w:tcPr>
            <w:tcW w:w="0" w:type="auto"/>
          </w:tcPr>
          <w:p w14:paraId="6FFCEF4D" w14:textId="77777777" w:rsidR="009B70FE" w:rsidRDefault="00E33E19">
            <w:pPr>
              <w:pStyle w:val="Compact"/>
            </w:pPr>
            <w:r>
              <w:t>Must be less than or equal to the version of the message schema.</w:t>
            </w:r>
          </w:p>
        </w:tc>
      </w:tr>
      <w:tr w:rsidR="009B70FE" w14:paraId="13B0E340" w14:textId="77777777">
        <w:tc>
          <w:tcPr>
            <w:tcW w:w="0" w:type="auto"/>
          </w:tcPr>
          <w:p w14:paraId="11426795" w14:textId="77777777" w:rsidR="009B70FE" w:rsidRDefault="00E33E19">
            <w:pPr>
              <w:pStyle w:val="Compact"/>
            </w:pPr>
            <w:r>
              <w:t>deprecated</w:t>
            </w:r>
          </w:p>
        </w:tc>
        <w:tc>
          <w:tcPr>
            <w:tcW w:w="0" w:type="auto"/>
          </w:tcPr>
          <w:p w14:paraId="3B8C7A53" w14:textId="77777777" w:rsidR="009B70FE" w:rsidRDefault="00E33E19">
            <w:pPr>
              <w:pStyle w:val="Compact"/>
            </w:pPr>
            <w:r>
              <w:t>Documents the version of a schema in which a type was deprecated. It should no longer be used in new messages.</w:t>
            </w:r>
          </w:p>
        </w:tc>
        <w:tc>
          <w:tcPr>
            <w:tcW w:w="0" w:type="auto"/>
          </w:tcPr>
          <w:p w14:paraId="173D88AA" w14:textId="77777777" w:rsidR="009B70FE" w:rsidRDefault="00E33E19">
            <w:pPr>
              <w:pStyle w:val="Compact"/>
            </w:pPr>
            <w:r>
              <w:t>nonnegativeInteger</w:t>
            </w:r>
          </w:p>
        </w:tc>
        <w:tc>
          <w:tcPr>
            <w:tcW w:w="0" w:type="auto"/>
          </w:tcPr>
          <w:p w14:paraId="2EB09250" w14:textId="77777777" w:rsidR="009B70FE" w:rsidRDefault="00E33E19">
            <w:pPr>
              <w:pStyle w:val="Compact"/>
            </w:pPr>
            <w:r>
              <w:t>optional</w:t>
            </w:r>
          </w:p>
        </w:tc>
        <w:tc>
          <w:tcPr>
            <w:tcW w:w="0" w:type="auto"/>
          </w:tcPr>
          <w:p w14:paraId="46E9D583" w14:textId="77777777" w:rsidR="009B70FE" w:rsidRDefault="00E33E19">
            <w:pPr>
              <w:pStyle w:val="Compact"/>
            </w:pPr>
            <w:r>
              <w:t>Must be less than or equal to the version of the message schema.</w:t>
            </w:r>
          </w:p>
        </w:tc>
      </w:tr>
    </w:tbl>
    <w:p w14:paraId="040ACDDE" w14:textId="77777777" w:rsidR="009B70FE" w:rsidRDefault="00E33E19">
      <w:pPr>
        <w:pStyle w:val="Heading4"/>
      </w:pPr>
      <w:bookmarkStart w:id="909" w:name="composite-type-elements"/>
      <w:bookmarkStart w:id="910" w:name="_Toc57061978"/>
      <w:bookmarkStart w:id="911" w:name="_Toc54858941"/>
      <w:r>
        <w:t>Composite type elements</w:t>
      </w:r>
      <w:bookmarkEnd w:id="909"/>
      <w:bookmarkEnd w:id="910"/>
      <w:bookmarkEnd w:id="911"/>
    </w:p>
    <w:p w14:paraId="2D88794B" w14:textId="77777777" w:rsidR="009B70FE" w:rsidRDefault="00E33E19">
      <w:pPr>
        <w:pStyle w:val="FirstParagraph"/>
      </w:pPr>
      <w:r>
        <w:t xml:space="preserve">A </w:t>
      </w:r>
      <w:r>
        <w:rPr>
          <w:rStyle w:val="VerbatimChar"/>
        </w:rPr>
        <w:t>&lt;composite&gt;</w:t>
      </w:r>
      <w:r>
        <w:t xml:space="preserve"> composite encoding element may be composed of any combination of types, including </w:t>
      </w:r>
      <w:r>
        <w:rPr>
          <w:rStyle w:val="VerbatimChar"/>
        </w:rPr>
        <w:t>&lt;type&gt;</w:t>
      </w:r>
      <w:r>
        <w:t xml:space="preserve"> simple encoding, </w:t>
      </w:r>
      <w:r>
        <w:rPr>
          <w:rStyle w:val="VerbatimChar"/>
        </w:rPr>
        <w:t>&lt;enum&gt;</w:t>
      </w:r>
      <w:r>
        <w:t xml:space="preserve"> enumeration, </w:t>
      </w:r>
      <w:r>
        <w:rPr>
          <w:rStyle w:val="VerbatimChar"/>
        </w:rPr>
        <w:t>&lt;set&gt;</w:t>
      </w:r>
      <w:r>
        <w:t xml:space="preserve"> bitset, and nested composite type. The elements that compose a composite type carry the same XML attributes as stand-alone types.</w:t>
      </w:r>
    </w:p>
    <w:p w14:paraId="67A1FC33" w14:textId="77777777" w:rsidR="009B70FE" w:rsidRDefault="00E33E19">
      <w:pPr>
        <w:pStyle w:val="BodyText"/>
      </w:pPr>
      <w:r>
        <w:t>Composite type example</w:t>
      </w:r>
    </w:p>
    <w:p w14:paraId="4C551515" w14:textId="77777777" w:rsidR="009B70FE" w:rsidRDefault="00E33E19">
      <w:pPr>
        <w:pStyle w:val="BodyText"/>
      </w:pPr>
      <w:r>
        <w:t>In this example, a Price is encoded as 32</w:t>
      </w:r>
      <w:ins w:id="912" w:author="Errata" w:date="2020-11-24T10:42:00Z">
        <w:r>
          <w:t>-</w:t>
        </w:r>
      </w:ins>
      <w:r>
        <w:t>bit integer mantissa and a constant exponent, which is not sent on the wire.</w:t>
      </w:r>
    </w:p>
    <w:p w14:paraId="77169753"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"decimal32"</w:t>
      </w:r>
      <w:r w:rsidRPr="007F3CCA">
        <w:rPr>
          <w:rStyle w:val="OtherTok"/>
          <w:lang w:val="en-US"/>
        </w:rPr>
        <w:t xml:space="preserve"> semanticType=</w:t>
      </w:r>
      <w:r w:rsidRPr="007F3CCA">
        <w:rPr>
          <w:rStyle w:val="StringTok"/>
          <w:lang w:val="en-US"/>
        </w:rPr>
        <w:t>"Price"</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"mantissa"</w:t>
      </w:r>
      <w:r w:rsidRPr="007F3CCA">
        <w:rPr>
          <w:rStyle w:val="OtherTok"/>
          <w:lang w:val="en-US"/>
        </w:rPr>
        <w:t xml:space="preserve"> primitiveType=</w:t>
      </w:r>
      <w:r w:rsidRPr="007F3CCA">
        <w:rPr>
          <w:rStyle w:val="StringTok"/>
          <w:lang w:val="en-US"/>
        </w:rPr>
        <w:t>"int32"</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"exponent"</w:t>
      </w:r>
      <w:r w:rsidRPr="007F3CCA">
        <w:rPr>
          <w:rStyle w:val="OtherTok"/>
          <w:lang w:val="en-US"/>
        </w:rPr>
        <w:t xml:space="preserve"> primitiveType=</w:t>
      </w:r>
      <w:r w:rsidRPr="007F3CCA">
        <w:rPr>
          <w:rStyle w:val="StringTok"/>
          <w:lang w:val="en-US"/>
        </w:rPr>
        <w:t>"int8"</w:t>
      </w:r>
      <w:r w:rsidRPr="007F3CCA">
        <w:rPr>
          <w:lang w:val="en-US"/>
        </w:rPr>
        <w:br/>
      </w:r>
      <w:r w:rsidRPr="007F3CCA">
        <w:rPr>
          <w:rStyle w:val="OtherTok"/>
          <w:lang w:val="en-US"/>
        </w:rPr>
        <w:t xml:space="preserve">      presence=</w:t>
      </w:r>
      <w:r w:rsidRPr="007F3CCA">
        <w:rPr>
          <w:rStyle w:val="StringTok"/>
          <w:lang w:val="en-US"/>
        </w:rPr>
        <w:t>"constant"</w:t>
      </w:r>
      <w:r w:rsidRPr="007F3CCA">
        <w:rPr>
          <w:rStyle w:val="KeywordTok"/>
          <w:lang w:val="en-US"/>
        </w:rPr>
        <w:t>&gt;</w:t>
      </w:r>
      <w:r w:rsidRPr="007F3CCA">
        <w:rPr>
          <w:rStyle w:val="NormalTok"/>
          <w:lang w:val="en-US"/>
        </w:rPr>
        <w:t>-4</w:t>
      </w:r>
      <w:r w:rsidRPr="007F3CCA">
        <w:rPr>
          <w:rStyle w:val="KeywordTok"/>
          <w:lang w:val="en-US"/>
        </w:rPr>
        <w:t>&lt;/type&gt;</w:t>
      </w:r>
      <w:r w:rsidRPr="007F3CCA">
        <w:rPr>
          <w:lang w:val="en-US"/>
        </w:rPr>
        <w:br/>
      </w:r>
      <w:r w:rsidRPr="007F3CCA">
        <w:rPr>
          <w:rStyle w:val="KeywordTok"/>
          <w:lang w:val="en-US"/>
        </w:rPr>
        <w:t>&lt;/composite&gt;</w:t>
      </w:r>
    </w:p>
    <w:p w14:paraId="38B83D0B" w14:textId="77777777" w:rsidR="009B70FE" w:rsidRDefault="00E33E19">
      <w:pPr>
        <w:pStyle w:val="Heading4"/>
      </w:pPr>
      <w:bookmarkStart w:id="913" w:name="element-offset-within-a-composite-type"/>
      <w:bookmarkStart w:id="914" w:name="_Toc57061979"/>
      <w:bookmarkStart w:id="915" w:name="_Toc54858942"/>
      <w:r>
        <w:t>Element offset within a composite type</w:t>
      </w:r>
      <w:bookmarkEnd w:id="913"/>
      <w:bookmarkEnd w:id="914"/>
      <w:bookmarkEnd w:id="915"/>
    </w:p>
    <w:p w14:paraId="0F0AAC6F" w14:textId="77777777" w:rsidR="009B70FE" w:rsidRDefault="00E33E19">
      <w:pPr>
        <w:pStyle w:val="FirstParagraph"/>
      </w:pPr>
      <w:r>
        <w:t>If a message designer wishes to control byte boundary alignment or map to an existing data structure, element offset may optionally be specified on a simple type, enum or bitset within a composite type. Offset is the number of octets from the start of the composite; it is a zero-based index.</w:t>
      </w:r>
    </w:p>
    <w:p w14:paraId="2785E535" w14:textId="77777777" w:rsidR="009B70FE" w:rsidRDefault="00E33E19">
      <w:pPr>
        <w:pStyle w:val="BodyText"/>
      </w:pPr>
      <w:r>
        <w:t>If specified, offset must be greater than or equal to the sum of the sizes of prior elements. In other words, an offset is invalid if it would cause elements to overlap.</w:t>
      </w:r>
    </w:p>
    <w:p w14:paraId="56B6F5A6" w14:textId="77777777" w:rsidR="009B70FE" w:rsidRDefault="00E33E19">
      <w:pPr>
        <w:pStyle w:val="Heading4"/>
      </w:pPr>
      <w:bookmarkStart w:id="916" w:name="null-value-of-a-composite-type"/>
      <w:bookmarkStart w:id="917" w:name="_Toc57061980"/>
      <w:bookmarkStart w:id="918" w:name="_Toc54858943"/>
      <w:r>
        <w:lastRenderedPageBreak/>
        <w:t>Null value of a composite type</w:t>
      </w:r>
      <w:bookmarkEnd w:id="916"/>
      <w:bookmarkEnd w:id="917"/>
      <w:bookmarkEnd w:id="918"/>
    </w:p>
    <w:p w14:paraId="43FAC183" w14:textId="77777777" w:rsidR="009B70FE" w:rsidRDefault="00E33E19">
      <w:pPr>
        <w:pStyle w:val="FirstParagraph"/>
      </w:pPr>
      <w:r>
        <w:t>For a composite type, nullness is indicated by the value of its first element. For example, if a price field is optional, a null value in its mantissa element indicates that the price is null.</w:t>
      </w:r>
    </w:p>
    <w:p w14:paraId="05DEA120" w14:textId="77777777" w:rsidR="009B70FE" w:rsidRDefault="00E33E19">
      <w:pPr>
        <w:pStyle w:val="Heading3"/>
      </w:pPr>
      <w:bookmarkStart w:id="919" w:name="reference-to-reusable-types"/>
      <w:bookmarkStart w:id="920" w:name="_Toc57061981"/>
      <w:bookmarkStart w:id="921" w:name="_Toc54858944"/>
      <w:r>
        <w:t>Reference to reusable types</w:t>
      </w:r>
      <w:bookmarkEnd w:id="919"/>
      <w:bookmarkEnd w:id="920"/>
      <w:bookmarkEnd w:id="921"/>
    </w:p>
    <w:p w14:paraId="48D7F6A1" w14:textId="77777777" w:rsidR="009B70FE" w:rsidRDefault="00E33E19">
      <w:pPr>
        <w:pStyle w:val="FirstParagraph"/>
      </w:pPr>
      <w:r>
        <w:t xml:space="preserve">A composite type often has its elements defined in-line within the </w:t>
      </w:r>
      <w:r>
        <w:rPr>
          <w:rStyle w:val="VerbatimChar"/>
        </w:rPr>
        <w:t>&lt;composite&gt;</w:t>
      </w:r>
      <w:r>
        <w:t xml:space="preserve"> XML element as shown in the example above. Alternatively, a common type may be defined once on its own, and then referred to by name with the composite type using a </w:t>
      </w:r>
      <w:r>
        <w:rPr>
          <w:rStyle w:val="VerbatimChar"/>
        </w:rPr>
        <w:t>&lt;ref&gt;</w:t>
      </w:r>
      <w:r>
        <w:t xml:space="preserve"> element.</w:t>
      </w:r>
    </w:p>
    <w:p w14:paraId="201D6C8F" w14:textId="77777777" w:rsidR="009B70FE" w:rsidRDefault="00E33E19">
      <w:pPr>
        <w:pStyle w:val="Heading4"/>
      </w:pPr>
      <w:bookmarkStart w:id="922" w:name="ref-attributes"/>
      <w:bookmarkStart w:id="923" w:name="_Toc57061982"/>
      <w:bookmarkStart w:id="924" w:name="_Toc54858945"/>
      <w:r>
        <w:rPr>
          <w:rStyle w:val="VerbatimChar"/>
        </w:rPr>
        <w:t>&lt;ref&gt;</w:t>
      </w:r>
      <w:r>
        <w:t xml:space="preserve"> attributes</w:t>
      </w:r>
      <w:bookmarkEnd w:id="922"/>
      <w:bookmarkEnd w:id="923"/>
      <w:bookmarkEnd w:id="924"/>
    </w:p>
    <w:tbl>
      <w:tblPr>
        <w:tblStyle w:val="Table"/>
        <w:tblW w:w="4999" w:type="pct"/>
        <w:tblLook w:val="07E0" w:firstRow="1" w:lastRow="1" w:firstColumn="1" w:lastColumn="1" w:noHBand="1" w:noVBand="1"/>
      </w:tblPr>
      <w:tblGrid>
        <w:gridCol w:w="1305"/>
        <w:gridCol w:w="3526"/>
        <w:gridCol w:w="1815"/>
        <w:gridCol w:w="950"/>
        <w:gridCol w:w="2024"/>
      </w:tblGrid>
      <w:tr w:rsidR="009B70FE" w14:paraId="49FB9227"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3DA7D46" w14:textId="77777777" w:rsidR="009B70FE" w:rsidRDefault="00E33E19">
            <w:pPr>
              <w:pStyle w:val="Compact"/>
            </w:pPr>
            <w:r>
              <w:rPr>
                <w:rStyle w:val="VerbatimChar"/>
              </w:rPr>
              <w:t>&lt;ref&gt;</w:t>
            </w:r>
            <w:r>
              <w:t xml:space="preserve"> attribute</w:t>
            </w:r>
          </w:p>
        </w:tc>
        <w:tc>
          <w:tcPr>
            <w:tcW w:w="0" w:type="auto"/>
            <w:tcBorders>
              <w:bottom w:val="single" w:sz="0" w:space="0" w:color="auto"/>
            </w:tcBorders>
            <w:vAlign w:val="bottom"/>
          </w:tcPr>
          <w:p w14:paraId="1004994F" w14:textId="77777777" w:rsidR="009B70FE" w:rsidRDefault="00E33E19">
            <w:pPr>
              <w:pStyle w:val="Compact"/>
            </w:pPr>
            <w:r>
              <w:t>Description</w:t>
            </w:r>
          </w:p>
        </w:tc>
        <w:tc>
          <w:tcPr>
            <w:tcW w:w="0" w:type="auto"/>
            <w:tcBorders>
              <w:bottom w:val="single" w:sz="0" w:space="0" w:color="auto"/>
            </w:tcBorders>
            <w:vAlign w:val="bottom"/>
          </w:tcPr>
          <w:p w14:paraId="1B7A2BFE" w14:textId="77777777" w:rsidR="009B70FE" w:rsidRDefault="00E33E19">
            <w:pPr>
              <w:pStyle w:val="Compact"/>
            </w:pPr>
            <w:r>
              <w:t>XML type</w:t>
            </w:r>
          </w:p>
        </w:tc>
        <w:tc>
          <w:tcPr>
            <w:tcW w:w="0" w:type="auto"/>
            <w:tcBorders>
              <w:bottom w:val="single" w:sz="0" w:space="0" w:color="auto"/>
            </w:tcBorders>
            <w:vAlign w:val="bottom"/>
          </w:tcPr>
          <w:p w14:paraId="38F65CE8" w14:textId="77777777" w:rsidR="009B70FE" w:rsidRDefault="00E33E19">
            <w:pPr>
              <w:pStyle w:val="Compact"/>
            </w:pPr>
            <w:r>
              <w:t>Usage</w:t>
            </w:r>
          </w:p>
        </w:tc>
        <w:tc>
          <w:tcPr>
            <w:tcW w:w="0" w:type="auto"/>
            <w:tcBorders>
              <w:bottom w:val="single" w:sz="0" w:space="0" w:color="auto"/>
            </w:tcBorders>
            <w:vAlign w:val="bottom"/>
          </w:tcPr>
          <w:p w14:paraId="5E56FB82" w14:textId="77777777" w:rsidR="009B70FE" w:rsidRDefault="00E33E19">
            <w:pPr>
              <w:pStyle w:val="Compact"/>
            </w:pPr>
            <w:r>
              <w:t>Valid values</w:t>
            </w:r>
          </w:p>
        </w:tc>
      </w:tr>
      <w:tr w:rsidR="009B70FE" w14:paraId="4CC2DAF1" w14:textId="77777777">
        <w:tc>
          <w:tcPr>
            <w:tcW w:w="0" w:type="auto"/>
          </w:tcPr>
          <w:p w14:paraId="5322B989" w14:textId="77777777" w:rsidR="009B70FE" w:rsidRDefault="00E33E19">
            <w:pPr>
              <w:pStyle w:val="Compact"/>
            </w:pPr>
            <w:r>
              <w:t>name</w:t>
            </w:r>
          </w:p>
        </w:tc>
        <w:tc>
          <w:tcPr>
            <w:tcW w:w="0" w:type="auto"/>
          </w:tcPr>
          <w:p w14:paraId="76348EAA" w14:textId="77777777" w:rsidR="009B70FE" w:rsidRDefault="00E33E19">
            <w:pPr>
              <w:pStyle w:val="Compact"/>
            </w:pPr>
            <w:r>
              <w:t>Usage of the type in this composite</w:t>
            </w:r>
          </w:p>
        </w:tc>
        <w:tc>
          <w:tcPr>
            <w:tcW w:w="0" w:type="auto"/>
          </w:tcPr>
          <w:p w14:paraId="5951FE0D" w14:textId="77777777" w:rsidR="009B70FE" w:rsidRDefault="00E33E19">
            <w:pPr>
              <w:pStyle w:val="Compact"/>
            </w:pPr>
            <w:r>
              <w:t>symbolicName_t</w:t>
            </w:r>
          </w:p>
        </w:tc>
        <w:tc>
          <w:tcPr>
            <w:tcW w:w="0" w:type="auto"/>
          </w:tcPr>
          <w:p w14:paraId="398C20F3" w14:textId="77777777" w:rsidR="009B70FE" w:rsidRDefault="00E33E19">
            <w:pPr>
              <w:pStyle w:val="Compact"/>
            </w:pPr>
            <w:r>
              <w:t>required</w:t>
            </w:r>
          </w:p>
        </w:tc>
        <w:tc>
          <w:tcPr>
            <w:tcW w:w="0" w:type="auto"/>
          </w:tcPr>
          <w:p w14:paraId="4FD8D727" w14:textId="77777777" w:rsidR="009B70FE" w:rsidRDefault="009B70FE"/>
        </w:tc>
      </w:tr>
      <w:tr w:rsidR="009B70FE" w14:paraId="788B2A0A" w14:textId="77777777">
        <w:tc>
          <w:tcPr>
            <w:tcW w:w="0" w:type="auto"/>
          </w:tcPr>
          <w:p w14:paraId="6A563F57" w14:textId="77777777" w:rsidR="009B70FE" w:rsidRDefault="00E33E19">
            <w:pPr>
              <w:pStyle w:val="Compact"/>
            </w:pPr>
            <w:r>
              <w:t>type</w:t>
            </w:r>
          </w:p>
        </w:tc>
        <w:tc>
          <w:tcPr>
            <w:tcW w:w="0" w:type="auto"/>
          </w:tcPr>
          <w:p w14:paraId="09C8ED1C" w14:textId="77777777" w:rsidR="009B70FE" w:rsidRDefault="00E33E19">
            <w:pPr>
              <w:pStyle w:val="Compact"/>
            </w:pPr>
            <w:r>
              <w:t>Name of referenced encoding</w:t>
            </w:r>
          </w:p>
        </w:tc>
        <w:tc>
          <w:tcPr>
            <w:tcW w:w="0" w:type="auto"/>
          </w:tcPr>
          <w:p w14:paraId="7C3D125A" w14:textId="77777777" w:rsidR="009B70FE" w:rsidRDefault="00E33E19">
            <w:pPr>
              <w:pStyle w:val="Compact"/>
            </w:pPr>
            <w:r>
              <w:t>symbolicName_t</w:t>
            </w:r>
          </w:p>
        </w:tc>
        <w:tc>
          <w:tcPr>
            <w:tcW w:w="0" w:type="auto"/>
          </w:tcPr>
          <w:p w14:paraId="4DF5F5F7" w14:textId="77777777" w:rsidR="009B70FE" w:rsidRDefault="00E33E19">
            <w:pPr>
              <w:pStyle w:val="Compact"/>
            </w:pPr>
            <w:r>
              <w:t>required</w:t>
            </w:r>
          </w:p>
        </w:tc>
        <w:tc>
          <w:tcPr>
            <w:tcW w:w="0" w:type="auto"/>
          </w:tcPr>
          <w:p w14:paraId="6FE9D487" w14:textId="77777777" w:rsidR="009B70FE" w:rsidRDefault="00E33E19">
            <w:pPr>
              <w:pStyle w:val="Compact"/>
            </w:pPr>
            <w:r>
              <w:t>Must match a defined type, enum or set or composite name attribute.</w:t>
            </w:r>
          </w:p>
        </w:tc>
      </w:tr>
      <w:tr w:rsidR="009B70FE" w14:paraId="1B3AD10F" w14:textId="77777777">
        <w:tc>
          <w:tcPr>
            <w:tcW w:w="0" w:type="auto"/>
          </w:tcPr>
          <w:p w14:paraId="0DD8AA29" w14:textId="77777777" w:rsidR="009B70FE" w:rsidRDefault="00E33E19">
            <w:pPr>
              <w:pStyle w:val="Compact"/>
            </w:pPr>
            <w:r>
              <w:t>offset</w:t>
            </w:r>
          </w:p>
        </w:tc>
        <w:tc>
          <w:tcPr>
            <w:tcW w:w="0" w:type="auto"/>
          </w:tcPr>
          <w:p w14:paraId="4C04A95B" w14:textId="77777777" w:rsidR="009B70FE" w:rsidRDefault="00E33E19">
            <w:pPr>
              <w:pStyle w:val="Compact"/>
            </w:pPr>
            <w:r>
              <w:t>The offset from the beginning of the composite. By default, the offset is the sum of preceding element sizes, but it may be increased to effect byte alignment.</w:t>
            </w:r>
          </w:p>
        </w:tc>
        <w:tc>
          <w:tcPr>
            <w:tcW w:w="0" w:type="auto"/>
          </w:tcPr>
          <w:p w14:paraId="69E1E651" w14:textId="77777777" w:rsidR="009B70FE" w:rsidRDefault="00E33E19">
            <w:pPr>
              <w:pStyle w:val="Compact"/>
            </w:pPr>
            <w:r>
              <w:t>unsignedInt</w:t>
            </w:r>
          </w:p>
        </w:tc>
        <w:tc>
          <w:tcPr>
            <w:tcW w:w="0" w:type="auto"/>
          </w:tcPr>
          <w:p w14:paraId="1A4D9E99" w14:textId="77777777" w:rsidR="009B70FE" w:rsidRDefault="00E33E19">
            <w:pPr>
              <w:pStyle w:val="Compact"/>
            </w:pPr>
            <w:r>
              <w:t>optional</w:t>
            </w:r>
          </w:p>
        </w:tc>
        <w:tc>
          <w:tcPr>
            <w:tcW w:w="0" w:type="auto"/>
          </w:tcPr>
          <w:p w14:paraId="2ECA2003" w14:textId="77777777" w:rsidR="009B70FE" w:rsidRDefault="009B70FE"/>
        </w:tc>
      </w:tr>
      <w:tr w:rsidR="009B70FE" w14:paraId="1A945208" w14:textId="77777777">
        <w:tc>
          <w:tcPr>
            <w:tcW w:w="0" w:type="auto"/>
          </w:tcPr>
          <w:p w14:paraId="3A72E83E" w14:textId="77777777" w:rsidR="009B70FE" w:rsidRDefault="00E33E19">
            <w:pPr>
              <w:pStyle w:val="Compact"/>
            </w:pPr>
            <w:r>
              <w:t>sinceVersion</w:t>
            </w:r>
          </w:p>
        </w:tc>
        <w:tc>
          <w:tcPr>
            <w:tcW w:w="0" w:type="auto"/>
          </w:tcPr>
          <w:p w14:paraId="65446A6A" w14:textId="77777777" w:rsidR="009B70FE" w:rsidRDefault="00E33E19">
            <w:pPr>
              <w:pStyle w:val="Compact"/>
            </w:pPr>
            <w:r>
              <w:t>Documents the version of a schema in which a type was added</w:t>
            </w:r>
          </w:p>
        </w:tc>
        <w:tc>
          <w:tcPr>
            <w:tcW w:w="0" w:type="auto"/>
          </w:tcPr>
          <w:p w14:paraId="0CB340D3" w14:textId="77777777" w:rsidR="009B70FE" w:rsidRDefault="00E33E19">
            <w:pPr>
              <w:pStyle w:val="Compact"/>
            </w:pPr>
            <w:r>
              <w:t>nonnegativeInteger</w:t>
            </w:r>
          </w:p>
        </w:tc>
        <w:tc>
          <w:tcPr>
            <w:tcW w:w="0" w:type="auto"/>
          </w:tcPr>
          <w:p w14:paraId="53CA89BC" w14:textId="77777777" w:rsidR="009B70FE" w:rsidRDefault="00E33E19">
            <w:pPr>
              <w:pStyle w:val="Compact"/>
            </w:pPr>
            <w:r>
              <w:t>default = 0</w:t>
            </w:r>
          </w:p>
        </w:tc>
        <w:tc>
          <w:tcPr>
            <w:tcW w:w="0" w:type="auto"/>
          </w:tcPr>
          <w:p w14:paraId="1C12DC26" w14:textId="77777777" w:rsidR="009B70FE" w:rsidRDefault="00E33E19">
            <w:pPr>
              <w:pStyle w:val="Compact"/>
            </w:pPr>
            <w:r>
              <w:t>Must be less than or equal to the version of the message schema.</w:t>
            </w:r>
          </w:p>
        </w:tc>
      </w:tr>
      <w:tr w:rsidR="009B70FE" w14:paraId="2F90F9D3" w14:textId="77777777">
        <w:tc>
          <w:tcPr>
            <w:tcW w:w="0" w:type="auto"/>
          </w:tcPr>
          <w:p w14:paraId="471BC789" w14:textId="77777777" w:rsidR="009B70FE" w:rsidRDefault="00E33E19">
            <w:pPr>
              <w:pStyle w:val="Compact"/>
            </w:pPr>
            <w:r>
              <w:t>deprecated</w:t>
            </w:r>
          </w:p>
        </w:tc>
        <w:tc>
          <w:tcPr>
            <w:tcW w:w="0" w:type="auto"/>
          </w:tcPr>
          <w:p w14:paraId="0FC2A951" w14:textId="77777777" w:rsidR="009B70FE" w:rsidRDefault="00E33E19">
            <w:pPr>
              <w:pStyle w:val="Compact"/>
            </w:pPr>
            <w:r>
              <w:t>Documents the version of a schema in which a type was deprecated. It should no longer be used in new messages.</w:t>
            </w:r>
          </w:p>
        </w:tc>
        <w:tc>
          <w:tcPr>
            <w:tcW w:w="0" w:type="auto"/>
          </w:tcPr>
          <w:p w14:paraId="39E63409" w14:textId="77777777" w:rsidR="009B70FE" w:rsidRDefault="00E33E19">
            <w:pPr>
              <w:pStyle w:val="Compact"/>
            </w:pPr>
            <w:r>
              <w:t>nonnegativeInteger</w:t>
            </w:r>
          </w:p>
        </w:tc>
        <w:tc>
          <w:tcPr>
            <w:tcW w:w="0" w:type="auto"/>
          </w:tcPr>
          <w:p w14:paraId="4F670C2B" w14:textId="77777777" w:rsidR="009B70FE" w:rsidRDefault="00E33E19">
            <w:pPr>
              <w:pStyle w:val="Compact"/>
            </w:pPr>
            <w:r>
              <w:t>optional</w:t>
            </w:r>
          </w:p>
        </w:tc>
        <w:tc>
          <w:tcPr>
            <w:tcW w:w="0" w:type="auto"/>
          </w:tcPr>
          <w:p w14:paraId="3F4AB1BA" w14:textId="77777777" w:rsidR="009B70FE" w:rsidRDefault="00E33E19">
            <w:pPr>
              <w:pStyle w:val="Compact"/>
            </w:pPr>
            <w:r>
              <w:t>Must be less than or equal to the version of the message schema.</w:t>
            </w:r>
          </w:p>
        </w:tc>
      </w:tr>
    </w:tbl>
    <w:p w14:paraId="67CCD18A" w14:textId="77777777" w:rsidR="009B70FE" w:rsidRDefault="00E33E19">
      <w:pPr>
        <w:pStyle w:val="Heading4"/>
      </w:pPr>
      <w:bookmarkStart w:id="925" w:name="type-reference-examples"/>
      <w:bookmarkStart w:id="926" w:name="_Toc57061983"/>
      <w:bookmarkStart w:id="927" w:name="_Toc54858946"/>
      <w:r>
        <w:t>Type reference examples</w:t>
      </w:r>
      <w:bookmarkEnd w:id="925"/>
      <w:bookmarkEnd w:id="926"/>
      <w:bookmarkEnd w:id="927"/>
    </w:p>
    <w:p w14:paraId="378F9CAF" w14:textId="77777777" w:rsidR="009B70FE" w:rsidRDefault="00E33E19">
      <w:pPr>
        <w:pStyle w:val="FirstParagraph"/>
      </w:pPr>
      <w:r>
        <w:rPr>
          <w:b/>
        </w:rPr>
        <w:t>Reference to an enum</w:t>
      </w:r>
    </w:p>
    <w:p w14:paraId="1B7AC197" w14:textId="77777777" w:rsidR="009B70FE" w:rsidRDefault="00E33E19">
      <w:pPr>
        <w:pStyle w:val="BodyText"/>
      </w:pPr>
      <w:r>
        <w:t>In this example, a futuresPrice is encoded as 64</w:t>
      </w:r>
      <w:ins w:id="928" w:author="Errata" w:date="2020-11-24T10:42:00Z">
        <w:r>
          <w:t>-</w:t>
        </w:r>
      </w:ins>
      <w:r>
        <w:t>bit integer mantissa, 8</w:t>
      </w:r>
      <w:ins w:id="929" w:author="Errata" w:date="2020-11-24T10:42:00Z">
        <w:r>
          <w:t>-</w:t>
        </w:r>
      </w:ins>
      <w:r>
        <w:t>bit exponent, and a reused enum type.</w:t>
      </w:r>
    </w:p>
    <w:p w14:paraId="4F61736E" w14:textId="77777777" w:rsidR="009B70FE" w:rsidRPr="007F3CCA" w:rsidRDefault="00E33E19">
      <w:pPr>
        <w:pStyle w:val="SourceCode"/>
        <w:rPr>
          <w:lang w:val="en-US"/>
        </w:rPr>
      </w:pPr>
      <w:r w:rsidRPr="007F3CCA">
        <w:rPr>
          <w:rStyle w:val="KeywordTok"/>
          <w:lang w:val="en-US"/>
        </w:rPr>
        <w:t>&lt;enum</w:t>
      </w:r>
      <w:r w:rsidRPr="007F3CCA">
        <w:rPr>
          <w:rStyle w:val="OtherTok"/>
          <w:lang w:val="en-US"/>
        </w:rPr>
        <w:t xml:space="preserve"> name=</w:t>
      </w:r>
      <w:r w:rsidRPr="007F3CCA">
        <w:rPr>
          <w:rStyle w:val="StringTok"/>
          <w:lang w:val="en-US"/>
        </w:rPr>
        <w:t>"booleanEnum"</w:t>
      </w:r>
      <w:r w:rsidRPr="007F3CCA">
        <w:rPr>
          <w:rStyle w:val="OtherTok"/>
          <w:lang w:val="en-US"/>
        </w:rPr>
        <w:t xml:space="preserve"> encodingType=</w:t>
      </w:r>
      <w:r w:rsidRPr="007F3CCA">
        <w:rPr>
          <w:rStyle w:val="StringTok"/>
          <w:lang w:val="en-US"/>
        </w:rPr>
        <w:t>"uint8"</w:t>
      </w:r>
      <w:r w:rsidRPr="007F3CCA">
        <w:rPr>
          <w:rStyle w:val="OtherTok"/>
          <w:lang w:val="en-US"/>
        </w:rPr>
        <w:t xml:space="preserve"> semanticType=</w:t>
      </w:r>
      <w:r w:rsidRPr="007F3CCA">
        <w:rPr>
          <w:rStyle w:val="StringTok"/>
          <w:lang w:val="en-US"/>
        </w:rPr>
        <w:t>"Boolean"</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"false"</w:t>
      </w:r>
      <w:r w:rsidRPr="007F3CCA">
        <w:rPr>
          <w:rStyle w:val="KeywordTok"/>
          <w:lang w:val="en-US"/>
        </w:rPr>
        <w:t>&gt;</w:t>
      </w:r>
      <w:r w:rsidRPr="007F3CCA">
        <w:rPr>
          <w:rStyle w:val="NormalTok"/>
          <w:lang w:val="en-US"/>
        </w:rPr>
        <w:t>0</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"true"</w:t>
      </w:r>
      <w:r w:rsidRPr="007F3CCA">
        <w:rPr>
          <w:rStyle w:val="KeywordTok"/>
          <w:lang w:val="en-US"/>
        </w:rPr>
        <w:t>&gt;</w:t>
      </w:r>
      <w:r w:rsidRPr="007F3CCA">
        <w:rPr>
          <w:rStyle w:val="NormalTok"/>
          <w:lang w:val="en-US"/>
        </w:rPr>
        <w:t>1</w:t>
      </w:r>
      <w:r w:rsidRPr="007F3CCA">
        <w:rPr>
          <w:rStyle w:val="KeywordTok"/>
          <w:lang w:val="en-US"/>
        </w:rPr>
        <w:t>&lt;/validValue&gt;</w:t>
      </w:r>
      <w:r w:rsidRPr="007F3CCA">
        <w:rPr>
          <w:lang w:val="en-US"/>
        </w:rPr>
        <w:br/>
      </w:r>
      <w:r w:rsidRPr="007F3CCA">
        <w:rPr>
          <w:rStyle w:val="KeywordTok"/>
          <w:lang w:val="en-US"/>
        </w:rPr>
        <w:t>&lt;/enum&gt;</w:t>
      </w:r>
      <w:r w:rsidRPr="007F3CCA">
        <w:rPr>
          <w:lang w:val="en-US"/>
        </w:rPr>
        <w:br/>
      </w:r>
      <w:r w:rsidRPr="007F3CCA">
        <w:rPr>
          <w:lang w:val="en-US"/>
        </w:rPr>
        <w:br/>
      </w:r>
      <w:r w:rsidRPr="007F3CCA">
        <w:rPr>
          <w:rStyle w:val="KeywordTok"/>
          <w:lang w:val="en-US"/>
        </w:rPr>
        <w:t>&lt;composite</w:t>
      </w:r>
      <w:r w:rsidRPr="007F3CCA">
        <w:rPr>
          <w:rStyle w:val="OtherTok"/>
          <w:lang w:val="en-US"/>
        </w:rPr>
        <w:t xml:space="preserve"> name=</w:t>
      </w:r>
      <w:r w:rsidRPr="007F3CCA">
        <w:rPr>
          <w:rStyle w:val="StringTok"/>
          <w:lang w:val="en-US"/>
        </w:rPr>
        <w:t>"futuresPrice"</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"mantissa"</w:t>
      </w:r>
      <w:r w:rsidRPr="007F3CCA">
        <w:rPr>
          <w:rStyle w:val="OtherTok"/>
          <w:lang w:val="en-US"/>
        </w:rPr>
        <w:t xml:space="preserve"> primitiveType=</w:t>
      </w:r>
      <w:r w:rsidRPr="007F3CCA">
        <w:rPr>
          <w:rStyle w:val="StringTok"/>
          <w:lang w:val="en-US"/>
        </w:rPr>
        <w:t>"int64"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"exponent"</w:t>
      </w:r>
      <w:r w:rsidRPr="007F3CCA">
        <w:rPr>
          <w:rStyle w:val="OtherTok"/>
          <w:lang w:val="en-US"/>
        </w:rPr>
        <w:t xml:space="preserve"> primitiveType=</w:t>
      </w:r>
      <w:r w:rsidRPr="007F3CCA">
        <w:rPr>
          <w:rStyle w:val="StringTok"/>
          <w:lang w:val="en-US"/>
        </w:rPr>
        <w:t>"int8"</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&lt;ref</w:t>
      </w:r>
      <w:r w:rsidRPr="007F3CCA">
        <w:rPr>
          <w:rStyle w:val="OtherTok"/>
          <w:lang w:val="en-US"/>
        </w:rPr>
        <w:t xml:space="preserve"> name=</w:t>
      </w:r>
      <w:r w:rsidRPr="007F3CCA">
        <w:rPr>
          <w:rStyle w:val="StringTok"/>
          <w:lang w:val="en-US"/>
        </w:rPr>
        <w:t>"isSettlement"</w:t>
      </w:r>
      <w:r w:rsidRPr="007F3CCA">
        <w:rPr>
          <w:rStyle w:val="OtherTok"/>
          <w:lang w:val="en-US"/>
        </w:rPr>
        <w:t xml:space="preserve"> type=</w:t>
      </w:r>
      <w:r w:rsidRPr="007F3CCA">
        <w:rPr>
          <w:rStyle w:val="StringTok"/>
          <w:lang w:val="en-US"/>
        </w:rPr>
        <w:t>"boolEnum"</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689617ED" w14:textId="77777777" w:rsidR="009B70FE" w:rsidRDefault="00E33E19">
      <w:pPr>
        <w:pStyle w:val="FirstParagraph"/>
      </w:pPr>
      <w:r>
        <w:rPr>
          <w:b/>
        </w:rPr>
        <w:t>Reference to a composite type</w:t>
      </w:r>
    </w:p>
    <w:p w14:paraId="6120DE8D" w14:textId="77777777" w:rsidR="009B70FE" w:rsidRDefault="00E33E19">
      <w:pPr>
        <w:pStyle w:val="BodyText"/>
      </w:pPr>
      <w:r>
        <w:t>In this example, a nested composite is formed by using a reference to another composite type. It supports the expresson of a monetary amount with its currency, such as USD150.45. Note that a reference may carry an offset within the composite encoding that contains it.</w:t>
      </w:r>
    </w:p>
    <w:p w14:paraId="45069FF0" w14:textId="77777777" w:rsidR="009B70FE" w:rsidRPr="007F3CCA" w:rsidRDefault="00E33E19">
      <w:pPr>
        <w:pStyle w:val="SourceCode"/>
        <w:rPr>
          <w:lang w:val="en-US"/>
        </w:rPr>
      </w:pPr>
      <w:r w:rsidRPr="007F3CCA">
        <w:rPr>
          <w:rStyle w:val="KeywordTok"/>
          <w:lang w:val="en-US"/>
        </w:rPr>
        <w:t>&lt;composite</w:t>
      </w:r>
      <w:r w:rsidRPr="007F3CCA">
        <w:rPr>
          <w:rStyle w:val="OtherTok"/>
          <w:lang w:val="en-US"/>
        </w:rPr>
        <w:t xml:space="preserve"> name=</w:t>
      </w:r>
      <w:r w:rsidRPr="007F3CCA">
        <w:rPr>
          <w:rStyle w:val="StringTok"/>
          <w:lang w:val="en-US"/>
        </w:rPr>
        <w:t>"price"</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"mantissa"</w:t>
      </w:r>
      <w:r w:rsidRPr="007F3CCA">
        <w:rPr>
          <w:rStyle w:val="OtherTok"/>
          <w:lang w:val="en-US"/>
        </w:rPr>
        <w:t xml:space="preserve"> primitiveType=</w:t>
      </w:r>
      <w:r w:rsidRPr="007F3CCA">
        <w:rPr>
          <w:rStyle w:val="StringTok"/>
          <w:lang w:val="en-US"/>
        </w:rPr>
        <w:t>"int64"</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"exponent"</w:t>
      </w:r>
      <w:r w:rsidRPr="007F3CCA">
        <w:rPr>
          <w:rStyle w:val="OtherTok"/>
          <w:lang w:val="en-US"/>
        </w:rPr>
        <w:t xml:space="preserve"> primitiveType=</w:t>
      </w:r>
      <w:r w:rsidRPr="007F3CCA">
        <w:rPr>
          <w:rStyle w:val="StringTok"/>
          <w:lang w:val="en-US"/>
        </w:rPr>
        <w:t>"int8"</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r w:rsidRPr="007F3CCA">
        <w:rPr>
          <w:lang w:val="en-US"/>
        </w:rPr>
        <w:br/>
      </w:r>
      <w:r w:rsidRPr="007F3CCA">
        <w:rPr>
          <w:lang w:val="en-US"/>
        </w:rPr>
        <w:br/>
      </w:r>
      <w:r w:rsidRPr="007F3CCA">
        <w:rPr>
          <w:rStyle w:val="KeywordTok"/>
          <w:lang w:val="en-US"/>
        </w:rPr>
        <w:lastRenderedPageBreak/>
        <w:t>&lt;composite</w:t>
      </w:r>
      <w:r w:rsidRPr="007F3CCA">
        <w:rPr>
          <w:rStyle w:val="OtherTok"/>
          <w:lang w:val="en-US"/>
        </w:rPr>
        <w:t xml:space="preserve"> name=</w:t>
      </w:r>
      <w:r w:rsidRPr="007F3CCA">
        <w:rPr>
          <w:rStyle w:val="StringTok"/>
          <w:lang w:val="en-US"/>
        </w:rPr>
        <w:t>"money"</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&lt;type</w:t>
      </w:r>
      <w:r w:rsidRPr="007F3CCA">
        <w:rPr>
          <w:rStyle w:val="OtherTok"/>
          <w:lang w:val="en-US"/>
        </w:rPr>
        <w:t xml:space="preserve"> name=</w:t>
      </w:r>
      <w:r w:rsidRPr="007F3CCA">
        <w:rPr>
          <w:rStyle w:val="StringTok"/>
          <w:lang w:val="en-US"/>
        </w:rPr>
        <w:t>"currencyCode"</w:t>
      </w:r>
      <w:r w:rsidRPr="007F3CCA">
        <w:rPr>
          <w:rStyle w:val="OtherTok"/>
          <w:lang w:val="en-US"/>
        </w:rPr>
        <w:t xml:space="preserve"> primitiveType=</w:t>
      </w:r>
      <w:r w:rsidRPr="007F3CCA">
        <w:rPr>
          <w:rStyle w:val="StringTok"/>
          <w:lang w:val="en-US"/>
        </w:rPr>
        <w:t>"char"</w:t>
      </w:r>
      <w:r w:rsidRPr="007F3CCA">
        <w:rPr>
          <w:rStyle w:val="OtherTok"/>
          <w:lang w:val="en-US"/>
        </w:rPr>
        <w:t xml:space="preserve"> length=</w:t>
      </w:r>
      <w:r w:rsidRPr="007F3CCA">
        <w:rPr>
          <w:rStyle w:val="StringTok"/>
          <w:lang w:val="en-US"/>
        </w:rPr>
        <w:t>"3"</w:t>
      </w:r>
      <w:r w:rsidRPr="007F3CCA">
        <w:rPr>
          <w:rStyle w:val="OtherTok"/>
          <w:lang w:val="en-US"/>
        </w:rPr>
        <w:t xml:space="preserve"> semanticType=</w:t>
      </w:r>
      <w:r w:rsidRPr="007F3CCA">
        <w:rPr>
          <w:rStyle w:val="StringTok"/>
          <w:lang w:val="en-US"/>
        </w:rPr>
        <w:t>"Currency"</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&lt;ref</w:t>
      </w:r>
      <w:r w:rsidRPr="007F3CCA">
        <w:rPr>
          <w:rStyle w:val="OtherTok"/>
          <w:lang w:val="en-US"/>
        </w:rPr>
        <w:t xml:space="preserve"> name=</w:t>
      </w:r>
      <w:r w:rsidRPr="007F3CCA">
        <w:rPr>
          <w:rStyle w:val="StringTok"/>
          <w:lang w:val="en-US"/>
        </w:rPr>
        <w:t>"amount"</w:t>
      </w:r>
      <w:r w:rsidRPr="007F3CCA">
        <w:rPr>
          <w:rStyle w:val="OtherTok"/>
          <w:lang w:val="en-US"/>
        </w:rPr>
        <w:t xml:space="preserve"> type=</w:t>
      </w:r>
      <w:r w:rsidRPr="007F3CCA">
        <w:rPr>
          <w:rStyle w:val="StringTok"/>
          <w:lang w:val="en-US"/>
        </w:rPr>
        <w:t>"price"</w:t>
      </w:r>
      <w:r w:rsidRPr="007F3CCA">
        <w:rPr>
          <w:rStyle w:val="OtherTok"/>
          <w:lang w:val="en-US"/>
        </w:rPr>
        <w:t xml:space="preserve"> semanticType=</w:t>
      </w:r>
      <w:r w:rsidRPr="007F3CCA">
        <w:rPr>
          <w:rStyle w:val="StringTok"/>
          <w:lang w:val="en-US"/>
        </w:rPr>
        <w:t>"Price"</w:t>
      </w:r>
      <w:r w:rsidRPr="007F3CCA">
        <w:rPr>
          <w:rStyle w:val="OtherTok"/>
          <w:lang w:val="en-US"/>
        </w:rPr>
        <w:t xml:space="preserve"> offset=</w:t>
      </w:r>
      <w:r w:rsidRPr="007F3CCA">
        <w:rPr>
          <w:rStyle w:val="StringTok"/>
          <w:lang w:val="en-US"/>
        </w:rPr>
        <w:t>"3"</w:t>
      </w:r>
      <w:r w:rsidRPr="007F3CCA">
        <w:rPr>
          <w:rStyle w:val="NormalTok"/>
          <w:lang w:val="en-US"/>
        </w:rPr>
        <w:t xml:space="preserve"> </w:t>
      </w:r>
      <w:r w:rsidRPr="007F3CCA">
        <w:rPr>
          <w:rStyle w:val="KeywordTok"/>
          <w:lang w:val="en-US"/>
        </w:rPr>
        <w:t>/&gt;</w:t>
      </w:r>
      <w:r w:rsidRPr="007F3CCA">
        <w:rPr>
          <w:lang w:val="en-US"/>
        </w:rPr>
        <w:br/>
      </w:r>
      <w:r w:rsidRPr="007F3CCA">
        <w:rPr>
          <w:rStyle w:val="KeywordTok"/>
          <w:lang w:val="en-US"/>
        </w:rPr>
        <w:t>&lt;/composite&gt;</w:t>
      </w:r>
    </w:p>
    <w:p w14:paraId="2A32966D" w14:textId="77777777" w:rsidR="009B70FE" w:rsidRDefault="00E33E19">
      <w:pPr>
        <w:pStyle w:val="Heading3"/>
      </w:pPr>
      <w:bookmarkStart w:id="930" w:name="enumeration-encodings"/>
      <w:bookmarkStart w:id="931" w:name="_Toc57061984"/>
      <w:bookmarkStart w:id="932" w:name="_Toc54858947"/>
      <w:r>
        <w:t>Enumeration encodings</w:t>
      </w:r>
      <w:bookmarkEnd w:id="930"/>
      <w:bookmarkEnd w:id="931"/>
      <w:bookmarkEnd w:id="932"/>
    </w:p>
    <w:p w14:paraId="71C19E13" w14:textId="77777777" w:rsidR="009B70FE" w:rsidRDefault="00E33E19">
      <w:pPr>
        <w:pStyle w:val="FirstParagraph"/>
      </w:pPr>
      <w:r>
        <w:t>An enumeration explicitly lists the valid values of a data domain. Any number of fields may share the same enumeration.</w:t>
      </w:r>
    </w:p>
    <w:p w14:paraId="2BDA2DDF" w14:textId="77777777" w:rsidR="009B70FE" w:rsidRDefault="00E33E19">
      <w:pPr>
        <w:pStyle w:val="Heading4"/>
      </w:pPr>
      <w:bookmarkStart w:id="933" w:name="enum-element"/>
      <w:bookmarkStart w:id="934" w:name="_Toc57061985"/>
      <w:bookmarkStart w:id="935" w:name="_Toc54858948"/>
      <w:r>
        <w:rPr>
          <w:rStyle w:val="VerbatimChar"/>
        </w:rPr>
        <w:t>&lt;enum&gt;</w:t>
      </w:r>
      <w:r>
        <w:t xml:space="preserve"> element</w:t>
      </w:r>
      <w:bookmarkEnd w:id="933"/>
      <w:bookmarkEnd w:id="934"/>
      <w:bookmarkEnd w:id="935"/>
    </w:p>
    <w:p w14:paraId="6C1E9E4C" w14:textId="77777777" w:rsidR="009B70FE" w:rsidRDefault="00E33E19">
      <w:pPr>
        <w:pStyle w:val="FirstParagraph"/>
      </w:pPr>
      <w:r>
        <w:t xml:space="preserve">Each enumeration is represented by an </w:t>
      </w:r>
      <w:r>
        <w:rPr>
          <w:rStyle w:val="VerbatimChar"/>
        </w:rPr>
        <w:t>&lt;enum&gt;</w:t>
      </w:r>
      <w:r>
        <w:t xml:space="preserve"> element. It contains any number of </w:t>
      </w:r>
      <w:r>
        <w:rPr>
          <w:rStyle w:val="VerbatimChar"/>
        </w:rPr>
        <w:t>&lt;validValue&gt;</w:t>
      </w:r>
      <w:r>
        <w:t xml:space="preserve"> elements.</w:t>
      </w:r>
    </w:p>
    <w:p w14:paraId="6DABC517" w14:textId="77777777" w:rsidR="009B70FE" w:rsidRDefault="00E33E19">
      <w:pPr>
        <w:pStyle w:val="BodyText"/>
      </w:pPr>
      <w:r>
        <w:t xml:space="preserve">The </w:t>
      </w:r>
      <w:r>
        <w:rPr>
          <w:rStyle w:val="VerbatimChar"/>
        </w:rPr>
        <w:t>encodingType</w:t>
      </w:r>
      <w:r>
        <w:t xml:space="preserve"> attribute refers to a simple encoding of scalar type. The encoding of an enumeration may be char or any unsigned integer type.</w:t>
      </w:r>
    </w:p>
    <w:tbl>
      <w:tblPr>
        <w:tblStyle w:val="Table"/>
        <w:tblW w:w="5000" w:type="pct"/>
        <w:tblLook w:val="07E0" w:firstRow="1" w:lastRow="1" w:firstColumn="1" w:lastColumn="1" w:noHBand="1" w:noVBand="1"/>
      </w:tblPr>
      <w:tblGrid>
        <w:gridCol w:w="1393"/>
        <w:gridCol w:w="3419"/>
        <w:gridCol w:w="1815"/>
        <w:gridCol w:w="939"/>
        <w:gridCol w:w="2056"/>
      </w:tblGrid>
      <w:tr w:rsidR="009B70FE" w14:paraId="4E7A5B24"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1B4EA61" w14:textId="77777777" w:rsidR="009B70FE" w:rsidRDefault="00E33E19">
            <w:pPr>
              <w:pStyle w:val="Compact"/>
            </w:pPr>
            <w:r>
              <w:rPr>
                <w:rStyle w:val="VerbatimChar"/>
              </w:rPr>
              <w:t>&lt;enum&gt;</w:t>
            </w:r>
            <w:r>
              <w:t xml:space="preserve"> attribute</w:t>
            </w:r>
          </w:p>
        </w:tc>
        <w:tc>
          <w:tcPr>
            <w:tcW w:w="0" w:type="auto"/>
            <w:tcBorders>
              <w:bottom w:val="single" w:sz="0" w:space="0" w:color="auto"/>
            </w:tcBorders>
            <w:vAlign w:val="bottom"/>
          </w:tcPr>
          <w:p w14:paraId="44908226" w14:textId="77777777" w:rsidR="009B70FE" w:rsidRDefault="00E33E19">
            <w:pPr>
              <w:pStyle w:val="Compact"/>
            </w:pPr>
            <w:r>
              <w:t>Description</w:t>
            </w:r>
          </w:p>
        </w:tc>
        <w:tc>
          <w:tcPr>
            <w:tcW w:w="0" w:type="auto"/>
            <w:tcBorders>
              <w:bottom w:val="single" w:sz="0" w:space="0" w:color="auto"/>
            </w:tcBorders>
            <w:vAlign w:val="bottom"/>
          </w:tcPr>
          <w:p w14:paraId="76DDCFD5" w14:textId="77777777" w:rsidR="009B70FE" w:rsidRDefault="00E33E19">
            <w:pPr>
              <w:pStyle w:val="Compact"/>
            </w:pPr>
            <w:r>
              <w:t>XML type</w:t>
            </w:r>
          </w:p>
        </w:tc>
        <w:tc>
          <w:tcPr>
            <w:tcW w:w="0" w:type="auto"/>
            <w:tcBorders>
              <w:bottom w:val="single" w:sz="0" w:space="0" w:color="auto"/>
            </w:tcBorders>
            <w:vAlign w:val="bottom"/>
          </w:tcPr>
          <w:p w14:paraId="367B0B07" w14:textId="77777777" w:rsidR="009B70FE" w:rsidRDefault="00E33E19">
            <w:pPr>
              <w:pStyle w:val="Compact"/>
            </w:pPr>
            <w:r>
              <w:t>Usage</w:t>
            </w:r>
          </w:p>
        </w:tc>
        <w:tc>
          <w:tcPr>
            <w:tcW w:w="0" w:type="auto"/>
            <w:tcBorders>
              <w:bottom w:val="single" w:sz="0" w:space="0" w:color="auto"/>
            </w:tcBorders>
            <w:vAlign w:val="bottom"/>
          </w:tcPr>
          <w:p w14:paraId="2962CDB5" w14:textId="77777777" w:rsidR="009B70FE" w:rsidRDefault="00E33E19">
            <w:pPr>
              <w:pStyle w:val="Compact"/>
            </w:pPr>
            <w:r>
              <w:t>Valid values</w:t>
            </w:r>
          </w:p>
        </w:tc>
      </w:tr>
      <w:tr w:rsidR="009B70FE" w14:paraId="6DC332A2" w14:textId="77777777">
        <w:tc>
          <w:tcPr>
            <w:tcW w:w="0" w:type="auto"/>
          </w:tcPr>
          <w:p w14:paraId="47074B5F" w14:textId="77777777" w:rsidR="009B70FE" w:rsidRDefault="00E33E19">
            <w:pPr>
              <w:pStyle w:val="Compact"/>
            </w:pPr>
            <w:r>
              <w:t>name</w:t>
            </w:r>
          </w:p>
        </w:tc>
        <w:tc>
          <w:tcPr>
            <w:tcW w:w="0" w:type="auto"/>
          </w:tcPr>
          <w:p w14:paraId="7DE34670" w14:textId="77777777" w:rsidR="009B70FE" w:rsidRDefault="00E33E19">
            <w:pPr>
              <w:pStyle w:val="Compact"/>
            </w:pPr>
            <w:r>
              <w:t>Name of encoding</w:t>
            </w:r>
          </w:p>
        </w:tc>
        <w:tc>
          <w:tcPr>
            <w:tcW w:w="0" w:type="auto"/>
          </w:tcPr>
          <w:p w14:paraId="1312291B" w14:textId="77777777" w:rsidR="009B70FE" w:rsidRDefault="00E33E19">
            <w:pPr>
              <w:pStyle w:val="Compact"/>
            </w:pPr>
            <w:r>
              <w:t>symbolicName_t</w:t>
            </w:r>
          </w:p>
        </w:tc>
        <w:tc>
          <w:tcPr>
            <w:tcW w:w="0" w:type="auto"/>
          </w:tcPr>
          <w:p w14:paraId="3ABFB25F" w14:textId="77777777" w:rsidR="009B70FE" w:rsidRDefault="00E33E19">
            <w:pPr>
              <w:pStyle w:val="Compact"/>
            </w:pPr>
            <w:r>
              <w:t>required</w:t>
            </w:r>
          </w:p>
        </w:tc>
        <w:tc>
          <w:tcPr>
            <w:tcW w:w="0" w:type="auto"/>
          </w:tcPr>
          <w:p w14:paraId="672ABDE0" w14:textId="77777777" w:rsidR="009B70FE" w:rsidRDefault="00E33E19">
            <w:pPr>
              <w:pStyle w:val="Compact"/>
            </w:pPr>
            <w:r>
              <w:t>Must be unique among all encoding types.</w:t>
            </w:r>
          </w:p>
        </w:tc>
      </w:tr>
      <w:tr w:rsidR="009B70FE" w14:paraId="6F14C087" w14:textId="77777777">
        <w:tc>
          <w:tcPr>
            <w:tcW w:w="0" w:type="auto"/>
          </w:tcPr>
          <w:p w14:paraId="747A5F25" w14:textId="77777777" w:rsidR="009B70FE" w:rsidRDefault="00E33E19">
            <w:pPr>
              <w:pStyle w:val="Compact"/>
            </w:pPr>
            <w:r>
              <w:t>description</w:t>
            </w:r>
          </w:p>
        </w:tc>
        <w:tc>
          <w:tcPr>
            <w:tcW w:w="0" w:type="auto"/>
          </w:tcPr>
          <w:p w14:paraId="15A0F6AB" w14:textId="77777777" w:rsidR="009B70FE" w:rsidRDefault="00E33E19">
            <w:pPr>
              <w:pStyle w:val="Compact"/>
            </w:pPr>
            <w:r>
              <w:t>Documentation of the type</w:t>
            </w:r>
          </w:p>
        </w:tc>
        <w:tc>
          <w:tcPr>
            <w:tcW w:w="0" w:type="auto"/>
          </w:tcPr>
          <w:p w14:paraId="5B23CB12" w14:textId="77777777" w:rsidR="009B70FE" w:rsidRDefault="00E33E19">
            <w:pPr>
              <w:pStyle w:val="Compact"/>
            </w:pPr>
            <w:r>
              <w:t>string</w:t>
            </w:r>
          </w:p>
        </w:tc>
        <w:tc>
          <w:tcPr>
            <w:tcW w:w="0" w:type="auto"/>
          </w:tcPr>
          <w:p w14:paraId="07326049" w14:textId="77777777" w:rsidR="009B70FE" w:rsidRDefault="00E33E19">
            <w:pPr>
              <w:pStyle w:val="Compact"/>
            </w:pPr>
            <w:r>
              <w:t>optional</w:t>
            </w:r>
          </w:p>
        </w:tc>
        <w:tc>
          <w:tcPr>
            <w:tcW w:w="0" w:type="auto"/>
          </w:tcPr>
          <w:p w14:paraId="32A495D4" w14:textId="77777777" w:rsidR="009B70FE" w:rsidRDefault="009B70FE"/>
        </w:tc>
      </w:tr>
      <w:tr w:rsidR="009B70FE" w14:paraId="6BDE4D64" w14:textId="77777777">
        <w:tc>
          <w:tcPr>
            <w:tcW w:w="0" w:type="auto"/>
          </w:tcPr>
          <w:p w14:paraId="0A2AE512" w14:textId="77777777" w:rsidR="009B70FE" w:rsidRDefault="00E33E19">
            <w:pPr>
              <w:pStyle w:val="Compact"/>
            </w:pPr>
            <w:r>
              <w:t>encodingType</w:t>
            </w:r>
          </w:p>
        </w:tc>
        <w:tc>
          <w:tcPr>
            <w:tcW w:w="0" w:type="auto"/>
          </w:tcPr>
          <w:p w14:paraId="2AA297EA" w14:textId="77777777" w:rsidR="009B70FE" w:rsidRDefault="00E33E19">
            <w:pPr>
              <w:pStyle w:val="Compact"/>
            </w:pPr>
            <w:r>
              <w:t>Name of a simple encoding type</w:t>
            </w:r>
          </w:p>
        </w:tc>
        <w:tc>
          <w:tcPr>
            <w:tcW w:w="0" w:type="auto"/>
          </w:tcPr>
          <w:p w14:paraId="3AAAC493" w14:textId="77777777" w:rsidR="009B70FE" w:rsidRDefault="00E33E19">
            <w:pPr>
              <w:pStyle w:val="Compact"/>
            </w:pPr>
            <w:r>
              <w:t>symbolicName_t</w:t>
            </w:r>
          </w:p>
        </w:tc>
        <w:tc>
          <w:tcPr>
            <w:tcW w:w="0" w:type="auto"/>
          </w:tcPr>
          <w:p w14:paraId="444409B4" w14:textId="77777777" w:rsidR="009B70FE" w:rsidRDefault="00E33E19">
            <w:pPr>
              <w:pStyle w:val="Compact"/>
            </w:pPr>
            <w:r>
              <w:t>required</w:t>
            </w:r>
          </w:p>
        </w:tc>
        <w:tc>
          <w:tcPr>
            <w:tcW w:w="0" w:type="auto"/>
          </w:tcPr>
          <w:p w14:paraId="0135111E" w14:textId="77777777" w:rsidR="009B70FE" w:rsidRDefault="00E33E19">
            <w:pPr>
              <w:pStyle w:val="Compact"/>
            </w:pPr>
            <w:r>
              <w:t xml:space="preserve">Must match the name attribute of a scalar </w:t>
            </w:r>
            <w:r>
              <w:rPr>
                <w:rStyle w:val="VerbatimChar"/>
              </w:rPr>
              <w:t>&lt;type&gt;</w:t>
            </w:r>
            <w:r>
              <w:t xml:space="preserve"> element </w:t>
            </w:r>
            <w:r>
              <w:rPr>
                <w:i/>
              </w:rPr>
              <w:t>or</w:t>
            </w:r>
            <w:r>
              <w:t xml:space="preserve"> a primitive type: char uint8 uint16 uint32 uint64</w:t>
            </w:r>
          </w:p>
        </w:tc>
      </w:tr>
      <w:tr w:rsidR="009B70FE" w14:paraId="0835C261" w14:textId="77777777">
        <w:tc>
          <w:tcPr>
            <w:tcW w:w="0" w:type="auto"/>
          </w:tcPr>
          <w:p w14:paraId="4A4BD696" w14:textId="77777777" w:rsidR="009B70FE" w:rsidRDefault="00E33E19">
            <w:pPr>
              <w:pStyle w:val="Compact"/>
            </w:pPr>
            <w:r>
              <w:t>sinceVersion</w:t>
            </w:r>
          </w:p>
        </w:tc>
        <w:tc>
          <w:tcPr>
            <w:tcW w:w="0" w:type="auto"/>
          </w:tcPr>
          <w:p w14:paraId="5A741507" w14:textId="77777777" w:rsidR="009B70FE" w:rsidRDefault="00E33E19">
            <w:pPr>
              <w:pStyle w:val="Compact"/>
            </w:pPr>
            <w:r>
              <w:t>Documents the version of a schema in which a type was added</w:t>
            </w:r>
          </w:p>
        </w:tc>
        <w:tc>
          <w:tcPr>
            <w:tcW w:w="0" w:type="auto"/>
          </w:tcPr>
          <w:p w14:paraId="325793E5" w14:textId="77777777" w:rsidR="009B70FE" w:rsidRDefault="00E33E19">
            <w:pPr>
              <w:pStyle w:val="Compact"/>
            </w:pPr>
            <w:r>
              <w:t>nonnegativeInteger</w:t>
            </w:r>
          </w:p>
        </w:tc>
        <w:tc>
          <w:tcPr>
            <w:tcW w:w="0" w:type="auto"/>
          </w:tcPr>
          <w:p w14:paraId="64D196AD" w14:textId="77777777" w:rsidR="009B70FE" w:rsidRDefault="00E33E19">
            <w:pPr>
              <w:pStyle w:val="Compact"/>
            </w:pPr>
            <w:r>
              <w:t>default = 0</w:t>
            </w:r>
          </w:p>
        </w:tc>
        <w:tc>
          <w:tcPr>
            <w:tcW w:w="0" w:type="auto"/>
          </w:tcPr>
          <w:p w14:paraId="578E468F" w14:textId="77777777" w:rsidR="009B70FE" w:rsidRDefault="00E33E19">
            <w:pPr>
              <w:pStyle w:val="Compact"/>
            </w:pPr>
            <w:r>
              <w:t>Must be less than or equal to the version of the message schema.</w:t>
            </w:r>
          </w:p>
        </w:tc>
      </w:tr>
      <w:tr w:rsidR="009B70FE" w14:paraId="4C58E2CB" w14:textId="77777777">
        <w:tc>
          <w:tcPr>
            <w:tcW w:w="0" w:type="auto"/>
          </w:tcPr>
          <w:p w14:paraId="116EC255" w14:textId="77777777" w:rsidR="009B70FE" w:rsidRDefault="00E33E19">
            <w:pPr>
              <w:pStyle w:val="Compact"/>
            </w:pPr>
            <w:r>
              <w:t>deprecated</w:t>
            </w:r>
          </w:p>
        </w:tc>
        <w:tc>
          <w:tcPr>
            <w:tcW w:w="0" w:type="auto"/>
          </w:tcPr>
          <w:p w14:paraId="6121E81B" w14:textId="77777777" w:rsidR="009B70FE" w:rsidRDefault="00E33E19">
            <w:pPr>
              <w:pStyle w:val="Compact"/>
            </w:pPr>
            <w:r>
              <w:t>Documents the version of a schema in which a type was deprecated. It should no longer be used in new messages.</w:t>
            </w:r>
          </w:p>
        </w:tc>
        <w:tc>
          <w:tcPr>
            <w:tcW w:w="0" w:type="auto"/>
          </w:tcPr>
          <w:p w14:paraId="6CD23A9C" w14:textId="77777777" w:rsidR="009B70FE" w:rsidRDefault="00E33E19">
            <w:pPr>
              <w:pStyle w:val="Compact"/>
            </w:pPr>
            <w:r>
              <w:t>nonnegativeInteger</w:t>
            </w:r>
          </w:p>
        </w:tc>
        <w:tc>
          <w:tcPr>
            <w:tcW w:w="0" w:type="auto"/>
          </w:tcPr>
          <w:p w14:paraId="581F549A" w14:textId="77777777" w:rsidR="009B70FE" w:rsidRDefault="00E33E19">
            <w:pPr>
              <w:pStyle w:val="Compact"/>
            </w:pPr>
            <w:r>
              <w:t>optional</w:t>
            </w:r>
          </w:p>
        </w:tc>
        <w:tc>
          <w:tcPr>
            <w:tcW w:w="0" w:type="auto"/>
          </w:tcPr>
          <w:p w14:paraId="44FD815F" w14:textId="77777777" w:rsidR="009B70FE" w:rsidRDefault="00E33E19">
            <w:pPr>
              <w:pStyle w:val="Compact"/>
            </w:pPr>
            <w:r>
              <w:t>Must be less than or equal to the version of the message schema.</w:t>
            </w:r>
          </w:p>
        </w:tc>
      </w:tr>
      <w:tr w:rsidR="009B70FE" w14:paraId="4B1409E6" w14:textId="77777777">
        <w:tc>
          <w:tcPr>
            <w:tcW w:w="0" w:type="auto"/>
          </w:tcPr>
          <w:p w14:paraId="090151F4" w14:textId="77777777" w:rsidR="009B70FE" w:rsidRDefault="00E33E19">
            <w:pPr>
              <w:pStyle w:val="Compact"/>
            </w:pPr>
            <w:r>
              <w:t>offset</w:t>
            </w:r>
          </w:p>
        </w:tc>
        <w:tc>
          <w:tcPr>
            <w:tcW w:w="0" w:type="auto"/>
          </w:tcPr>
          <w:p w14:paraId="12B1A6B4" w14:textId="77777777" w:rsidR="009B70FE" w:rsidRDefault="00E33E19">
            <w:pPr>
              <w:pStyle w:val="Compact"/>
            </w:pPr>
            <w:r>
              <w:t>If a member of a composite type, tells the offset from the beginning of the composite. By default, the offset is the sum of preceding element sizes, but it may be increased to effect byte alignment.</w:t>
            </w:r>
          </w:p>
        </w:tc>
        <w:tc>
          <w:tcPr>
            <w:tcW w:w="0" w:type="auto"/>
          </w:tcPr>
          <w:p w14:paraId="44550F8C" w14:textId="77777777" w:rsidR="009B70FE" w:rsidRDefault="00E33E19">
            <w:pPr>
              <w:pStyle w:val="Compact"/>
            </w:pPr>
            <w:r>
              <w:t>unsignedInt</w:t>
            </w:r>
          </w:p>
        </w:tc>
        <w:tc>
          <w:tcPr>
            <w:tcW w:w="0" w:type="auto"/>
          </w:tcPr>
          <w:p w14:paraId="0E4244A1" w14:textId="77777777" w:rsidR="009B70FE" w:rsidRDefault="00E33E19">
            <w:pPr>
              <w:pStyle w:val="Compact"/>
            </w:pPr>
            <w:r>
              <w:t>optional</w:t>
            </w:r>
          </w:p>
        </w:tc>
        <w:tc>
          <w:tcPr>
            <w:tcW w:w="0" w:type="auto"/>
          </w:tcPr>
          <w:p w14:paraId="1F4F9501" w14:textId="77777777" w:rsidR="009B70FE" w:rsidRDefault="009B70FE"/>
        </w:tc>
      </w:tr>
    </w:tbl>
    <w:p w14:paraId="5ACCA1C8" w14:textId="77777777" w:rsidR="009B70FE" w:rsidRDefault="00E33E19">
      <w:pPr>
        <w:pStyle w:val="Heading4"/>
      </w:pPr>
      <w:bookmarkStart w:id="936" w:name="validvalue-element-attributes"/>
      <w:bookmarkStart w:id="937" w:name="_Toc57061986"/>
      <w:bookmarkStart w:id="938" w:name="_Toc54858949"/>
      <w:r>
        <w:rPr>
          <w:rStyle w:val="VerbatimChar"/>
        </w:rPr>
        <w:t>&lt;validValue&gt;</w:t>
      </w:r>
      <w:r>
        <w:t xml:space="preserve"> element attributes</w:t>
      </w:r>
      <w:bookmarkEnd w:id="936"/>
      <w:bookmarkEnd w:id="937"/>
      <w:bookmarkEnd w:id="938"/>
    </w:p>
    <w:p w14:paraId="77675EB4" w14:textId="77777777" w:rsidR="009B70FE" w:rsidRDefault="00E33E19">
      <w:pPr>
        <w:pStyle w:val="FirstParagraph"/>
      </w:pPr>
      <w:r>
        <w:t xml:space="preserve">The name attribute of the </w:t>
      </w:r>
      <w:r>
        <w:rPr>
          <w:rStyle w:val="VerbatimChar"/>
        </w:rPr>
        <w:t>&lt;validValue&gt;</w:t>
      </w:r>
      <w:r>
        <w:t xml:space="preserve"> uniquely identifies it.</w:t>
      </w:r>
    </w:p>
    <w:tbl>
      <w:tblPr>
        <w:tblStyle w:val="Table"/>
        <w:tblW w:w="5000" w:type="pct"/>
        <w:tblLook w:val="07E0" w:firstRow="1" w:lastRow="1" w:firstColumn="1" w:lastColumn="1" w:noHBand="1" w:noVBand="1"/>
      </w:tblPr>
      <w:tblGrid>
        <w:gridCol w:w="1664"/>
        <w:gridCol w:w="3037"/>
        <w:gridCol w:w="1839"/>
        <w:gridCol w:w="949"/>
        <w:gridCol w:w="2133"/>
      </w:tblGrid>
      <w:tr w:rsidR="009B70FE" w14:paraId="66941251"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3A9128E" w14:textId="77777777" w:rsidR="009B70FE" w:rsidRDefault="00E33E19">
            <w:pPr>
              <w:pStyle w:val="Compact"/>
            </w:pPr>
            <w:r>
              <w:rPr>
                <w:rStyle w:val="VerbatimChar"/>
              </w:rPr>
              <w:t>&lt;validValue&gt;</w:t>
            </w:r>
            <w:r>
              <w:t xml:space="preserve"> attribute</w:t>
            </w:r>
          </w:p>
        </w:tc>
        <w:tc>
          <w:tcPr>
            <w:tcW w:w="0" w:type="auto"/>
            <w:tcBorders>
              <w:bottom w:val="single" w:sz="0" w:space="0" w:color="auto"/>
            </w:tcBorders>
            <w:vAlign w:val="bottom"/>
          </w:tcPr>
          <w:p w14:paraId="1839B279" w14:textId="77777777" w:rsidR="009B70FE" w:rsidRDefault="00E33E19">
            <w:pPr>
              <w:pStyle w:val="Compact"/>
            </w:pPr>
            <w:r>
              <w:t>Description</w:t>
            </w:r>
          </w:p>
        </w:tc>
        <w:tc>
          <w:tcPr>
            <w:tcW w:w="0" w:type="auto"/>
            <w:tcBorders>
              <w:bottom w:val="single" w:sz="0" w:space="0" w:color="auto"/>
            </w:tcBorders>
            <w:vAlign w:val="bottom"/>
          </w:tcPr>
          <w:p w14:paraId="78807A1C" w14:textId="77777777" w:rsidR="009B70FE" w:rsidRDefault="00E33E19">
            <w:pPr>
              <w:pStyle w:val="Compact"/>
            </w:pPr>
            <w:r>
              <w:t>XML type</w:t>
            </w:r>
          </w:p>
        </w:tc>
        <w:tc>
          <w:tcPr>
            <w:tcW w:w="0" w:type="auto"/>
            <w:tcBorders>
              <w:bottom w:val="single" w:sz="0" w:space="0" w:color="auto"/>
            </w:tcBorders>
            <w:vAlign w:val="bottom"/>
          </w:tcPr>
          <w:p w14:paraId="73D9802D" w14:textId="77777777" w:rsidR="009B70FE" w:rsidRDefault="00E33E19">
            <w:pPr>
              <w:pStyle w:val="Compact"/>
            </w:pPr>
            <w:r>
              <w:t>Usage</w:t>
            </w:r>
          </w:p>
        </w:tc>
        <w:tc>
          <w:tcPr>
            <w:tcW w:w="0" w:type="auto"/>
            <w:tcBorders>
              <w:bottom w:val="single" w:sz="0" w:space="0" w:color="auto"/>
            </w:tcBorders>
            <w:vAlign w:val="bottom"/>
          </w:tcPr>
          <w:p w14:paraId="7A172FDC" w14:textId="77777777" w:rsidR="009B70FE" w:rsidRDefault="00E33E19">
            <w:pPr>
              <w:pStyle w:val="Compact"/>
            </w:pPr>
            <w:r>
              <w:t>Valid values</w:t>
            </w:r>
          </w:p>
        </w:tc>
      </w:tr>
      <w:tr w:rsidR="009B70FE" w14:paraId="1F66D9FF" w14:textId="77777777">
        <w:tc>
          <w:tcPr>
            <w:tcW w:w="0" w:type="auto"/>
          </w:tcPr>
          <w:p w14:paraId="598F8FF5" w14:textId="77777777" w:rsidR="009B70FE" w:rsidRDefault="00E33E19">
            <w:pPr>
              <w:pStyle w:val="Compact"/>
            </w:pPr>
            <w:r>
              <w:t>name</w:t>
            </w:r>
          </w:p>
        </w:tc>
        <w:tc>
          <w:tcPr>
            <w:tcW w:w="0" w:type="auto"/>
          </w:tcPr>
          <w:p w14:paraId="73927E5F" w14:textId="77777777" w:rsidR="009B70FE" w:rsidRDefault="00E33E19">
            <w:pPr>
              <w:pStyle w:val="Compact"/>
            </w:pPr>
            <w:r>
              <w:t>Symbolic name of value</w:t>
            </w:r>
          </w:p>
        </w:tc>
        <w:tc>
          <w:tcPr>
            <w:tcW w:w="0" w:type="auto"/>
          </w:tcPr>
          <w:p w14:paraId="5606F095" w14:textId="77777777" w:rsidR="009B70FE" w:rsidRDefault="00E33E19">
            <w:pPr>
              <w:pStyle w:val="Compact"/>
            </w:pPr>
            <w:r>
              <w:t>symbolicName_t</w:t>
            </w:r>
          </w:p>
        </w:tc>
        <w:tc>
          <w:tcPr>
            <w:tcW w:w="0" w:type="auto"/>
          </w:tcPr>
          <w:p w14:paraId="63485786" w14:textId="77777777" w:rsidR="009B70FE" w:rsidRDefault="00E33E19">
            <w:pPr>
              <w:pStyle w:val="Compact"/>
            </w:pPr>
            <w:r>
              <w:t>required</w:t>
            </w:r>
          </w:p>
        </w:tc>
        <w:tc>
          <w:tcPr>
            <w:tcW w:w="0" w:type="auto"/>
          </w:tcPr>
          <w:p w14:paraId="69528FE3" w14:textId="77777777" w:rsidR="009B70FE" w:rsidRDefault="00E33E19">
            <w:pPr>
              <w:pStyle w:val="Compact"/>
            </w:pPr>
            <w:r>
              <w:t>Must be unique among valid values in the enumeration.</w:t>
            </w:r>
          </w:p>
        </w:tc>
      </w:tr>
      <w:tr w:rsidR="009B70FE" w14:paraId="71DCCAA6" w14:textId="77777777">
        <w:tc>
          <w:tcPr>
            <w:tcW w:w="0" w:type="auto"/>
          </w:tcPr>
          <w:p w14:paraId="47C5E001" w14:textId="77777777" w:rsidR="009B70FE" w:rsidRDefault="00E33E19">
            <w:pPr>
              <w:pStyle w:val="Compact"/>
            </w:pPr>
            <w:r>
              <w:t>description</w:t>
            </w:r>
          </w:p>
        </w:tc>
        <w:tc>
          <w:tcPr>
            <w:tcW w:w="0" w:type="auto"/>
          </w:tcPr>
          <w:p w14:paraId="0D2F7470" w14:textId="77777777" w:rsidR="009B70FE" w:rsidRDefault="00E33E19">
            <w:pPr>
              <w:pStyle w:val="Compact"/>
            </w:pPr>
            <w:r>
              <w:t>Documentation of the value</w:t>
            </w:r>
          </w:p>
        </w:tc>
        <w:tc>
          <w:tcPr>
            <w:tcW w:w="0" w:type="auto"/>
          </w:tcPr>
          <w:p w14:paraId="709299A4" w14:textId="77777777" w:rsidR="009B70FE" w:rsidRDefault="00E33E19">
            <w:pPr>
              <w:pStyle w:val="Compact"/>
            </w:pPr>
            <w:r>
              <w:t>string</w:t>
            </w:r>
          </w:p>
        </w:tc>
        <w:tc>
          <w:tcPr>
            <w:tcW w:w="0" w:type="auto"/>
          </w:tcPr>
          <w:p w14:paraId="431D282E" w14:textId="77777777" w:rsidR="009B70FE" w:rsidRDefault="00E33E19">
            <w:pPr>
              <w:pStyle w:val="Compact"/>
            </w:pPr>
            <w:r>
              <w:t>optional</w:t>
            </w:r>
          </w:p>
        </w:tc>
        <w:tc>
          <w:tcPr>
            <w:tcW w:w="0" w:type="auto"/>
          </w:tcPr>
          <w:p w14:paraId="509B5370" w14:textId="77777777" w:rsidR="009B70FE" w:rsidRDefault="009B70FE"/>
        </w:tc>
      </w:tr>
      <w:tr w:rsidR="009B70FE" w14:paraId="321B801E" w14:textId="77777777">
        <w:tc>
          <w:tcPr>
            <w:tcW w:w="0" w:type="auto"/>
          </w:tcPr>
          <w:p w14:paraId="3E572FC6" w14:textId="77777777" w:rsidR="009B70FE" w:rsidRDefault="00E33E19">
            <w:pPr>
              <w:pStyle w:val="Compact"/>
            </w:pPr>
            <w:r>
              <w:t>sinceVersion</w:t>
            </w:r>
          </w:p>
        </w:tc>
        <w:tc>
          <w:tcPr>
            <w:tcW w:w="0" w:type="auto"/>
          </w:tcPr>
          <w:p w14:paraId="31D0A74E" w14:textId="77777777" w:rsidR="009B70FE" w:rsidRDefault="00E33E19">
            <w:pPr>
              <w:pStyle w:val="Compact"/>
            </w:pPr>
            <w:r>
              <w:t>Documents the version of a schema in which a value was added</w:t>
            </w:r>
          </w:p>
        </w:tc>
        <w:tc>
          <w:tcPr>
            <w:tcW w:w="0" w:type="auto"/>
          </w:tcPr>
          <w:p w14:paraId="2CAF3627" w14:textId="77777777" w:rsidR="009B70FE" w:rsidRDefault="00E33E19">
            <w:pPr>
              <w:pStyle w:val="Compact"/>
            </w:pPr>
            <w:r>
              <w:t>nonNegativeInteger</w:t>
            </w:r>
          </w:p>
        </w:tc>
        <w:tc>
          <w:tcPr>
            <w:tcW w:w="0" w:type="auto"/>
          </w:tcPr>
          <w:p w14:paraId="58BD2F56" w14:textId="77777777" w:rsidR="009B70FE" w:rsidRDefault="00E33E19">
            <w:pPr>
              <w:pStyle w:val="Compact"/>
            </w:pPr>
            <w:r>
              <w:t>default = 0</w:t>
            </w:r>
          </w:p>
        </w:tc>
        <w:tc>
          <w:tcPr>
            <w:tcW w:w="0" w:type="auto"/>
          </w:tcPr>
          <w:p w14:paraId="6CCDE6C8" w14:textId="77777777" w:rsidR="009B70FE" w:rsidRDefault="009B70FE"/>
        </w:tc>
      </w:tr>
      <w:tr w:rsidR="009B70FE" w14:paraId="517CA8BC" w14:textId="77777777">
        <w:tc>
          <w:tcPr>
            <w:tcW w:w="0" w:type="auto"/>
          </w:tcPr>
          <w:p w14:paraId="640EC34E" w14:textId="77777777" w:rsidR="009B70FE" w:rsidRDefault="00E33E19">
            <w:pPr>
              <w:pStyle w:val="Compact"/>
            </w:pPr>
            <w:r>
              <w:lastRenderedPageBreak/>
              <w:t>deprecated</w:t>
            </w:r>
          </w:p>
        </w:tc>
        <w:tc>
          <w:tcPr>
            <w:tcW w:w="0" w:type="auto"/>
          </w:tcPr>
          <w:p w14:paraId="25678152" w14:textId="77777777" w:rsidR="009B70FE" w:rsidRDefault="00E33E19">
            <w:pPr>
              <w:pStyle w:val="Compact"/>
            </w:pPr>
            <w:r>
              <w:t>Documents the version of a schema in which a value was deprecated. It should no longer be used in new messages.</w:t>
            </w:r>
          </w:p>
        </w:tc>
        <w:tc>
          <w:tcPr>
            <w:tcW w:w="0" w:type="auto"/>
          </w:tcPr>
          <w:p w14:paraId="0ED8F58B" w14:textId="77777777" w:rsidR="009B70FE" w:rsidRDefault="00E33E19">
            <w:pPr>
              <w:pStyle w:val="Compact"/>
            </w:pPr>
            <w:r>
              <w:t>nonnegativeInteger</w:t>
            </w:r>
          </w:p>
        </w:tc>
        <w:tc>
          <w:tcPr>
            <w:tcW w:w="0" w:type="auto"/>
          </w:tcPr>
          <w:p w14:paraId="3450854D" w14:textId="77777777" w:rsidR="009B70FE" w:rsidRDefault="00E33E19">
            <w:pPr>
              <w:pStyle w:val="Compact"/>
            </w:pPr>
            <w:r>
              <w:t>optional</w:t>
            </w:r>
          </w:p>
        </w:tc>
        <w:tc>
          <w:tcPr>
            <w:tcW w:w="0" w:type="auto"/>
          </w:tcPr>
          <w:p w14:paraId="1016B078" w14:textId="77777777" w:rsidR="009B70FE" w:rsidRDefault="00E33E19">
            <w:pPr>
              <w:pStyle w:val="Compact"/>
            </w:pPr>
            <w:r>
              <w:t>Must be less than or equal to the version of the message schema.</w:t>
            </w:r>
          </w:p>
        </w:tc>
      </w:tr>
    </w:tbl>
    <w:p w14:paraId="36621687" w14:textId="77777777" w:rsidR="009B70FE" w:rsidRDefault="00E33E19">
      <w:pPr>
        <w:pStyle w:val="Heading4"/>
      </w:pPr>
      <w:bookmarkStart w:id="939" w:name="validvalue-element-content"/>
      <w:bookmarkStart w:id="940" w:name="_Toc57061987"/>
      <w:bookmarkStart w:id="941" w:name="_Toc54858950"/>
      <w:r>
        <w:rPr>
          <w:rStyle w:val="VerbatimChar"/>
        </w:rPr>
        <w:t>&lt;validValue&gt;</w:t>
      </w:r>
      <w:r>
        <w:t xml:space="preserve"> element content</w:t>
      </w:r>
      <w:bookmarkEnd w:id="939"/>
      <w:bookmarkEnd w:id="940"/>
      <w:bookmarkEnd w:id="941"/>
    </w:p>
    <w:p w14:paraId="6C0717E6" w14:textId="77777777" w:rsidR="009B70FE" w:rsidRDefault="00E33E19">
      <w:pPr>
        <w:pStyle w:val="FirstParagraph"/>
      </w:pPr>
      <w:r>
        <w:t>The element is required to carry a value, which is the valid value as a string. The string value in XML must be convertible to the data type of the encoding, such as an integer.</w:t>
      </w:r>
    </w:p>
    <w:p w14:paraId="672CD11B" w14:textId="77777777" w:rsidR="009B70FE" w:rsidRDefault="00E33E19">
      <w:pPr>
        <w:pStyle w:val="BodyText"/>
      </w:pPr>
      <w:r>
        <w:rPr>
          <w:rStyle w:val="VerbatimChar"/>
        </w:rPr>
        <w:t>&lt;enum&gt;</w:t>
      </w:r>
      <w:r>
        <w:t xml:space="preserve"> and </w:t>
      </w:r>
      <w:r>
        <w:rPr>
          <w:rStyle w:val="VerbatimChar"/>
        </w:rPr>
        <w:t>&lt;validValue&gt;</w:t>
      </w:r>
      <w:r>
        <w:t xml:space="preserve"> elements</w:t>
      </w:r>
    </w:p>
    <w:p w14:paraId="3D5EF112" w14:textId="77777777" w:rsidR="009B70FE" w:rsidRDefault="00E33E19">
      <w:pPr>
        <w:pStyle w:val="BodyText"/>
      </w:pPr>
      <w:r>
        <w:t>Enumeration example (not all valid values listed)</w:t>
      </w:r>
    </w:p>
    <w:p w14:paraId="7E530777" w14:textId="77777777" w:rsidR="009B70FE" w:rsidRDefault="00E33E19">
      <w:pPr>
        <w:pStyle w:val="BodyText"/>
      </w:pPr>
      <w:r>
        <w:t>This enumeration is encoded as an 8</w:t>
      </w:r>
      <w:ins w:id="942" w:author="Errata" w:date="2020-11-24T10:42:00Z">
        <w:r>
          <w:t>-</w:t>
        </w:r>
      </w:ins>
      <w:r>
        <w:t>bit unsigned integer value. Others are encoded as char codes.</w:t>
      </w:r>
    </w:p>
    <w:p w14:paraId="52526ED1"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"intEnum"</w:t>
      </w:r>
      <w:r w:rsidRPr="007F3CCA">
        <w:rPr>
          <w:rStyle w:val="OtherTok"/>
          <w:lang w:val="en-US"/>
        </w:rPr>
        <w:t xml:space="preserve"> primitiveType=</w:t>
      </w:r>
      <w:r w:rsidRPr="007F3CCA">
        <w:rPr>
          <w:rStyle w:val="StringTok"/>
          <w:lang w:val="en-US"/>
        </w:rPr>
        <w:t>"uint8"</w:t>
      </w:r>
      <w:r w:rsidRPr="007F3CCA">
        <w:rPr>
          <w:rStyle w:val="NormalTok"/>
          <w:lang w:val="en-US"/>
        </w:rPr>
        <w:t xml:space="preserve"> </w:t>
      </w:r>
      <w:r w:rsidRPr="007F3CCA">
        <w:rPr>
          <w:rStyle w:val="KeywordTok"/>
          <w:lang w:val="en-US"/>
        </w:rPr>
        <w:t>/&gt;</w:t>
      </w:r>
      <w:r w:rsidRPr="007F3CCA">
        <w:rPr>
          <w:lang w:val="en-US"/>
        </w:rPr>
        <w:br/>
      </w:r>
      <w:r w:rsidRPr="007F3CCA">
        <w:rPr>
          <w:lang w:val="en-US"/>
        </w:rPr>
        <w:br/>
      </w:r>
      <w:r w:rsidRPr="007F3CCA">
        <w:rPr>
          <w:rStyle w:val="KeywordTok"/>
          <w:lang w:val="en-US"/>
        </w:rPr>
        <w:t>&lt;enum</w:t>
      </w:r>
      <w:r w:rsidRPr="007F3CCA">
        <w:rPr>
          <w:rStyle w:val="OtherTok"/>
          <w:lang w:val="en-US"/>
        </w:rPr>
        <w:t xml:space="preserve"> name=</w:t>
      </w:r>
      <w:r w:rsidRPr="007F3CCA">
        <w:rPr>
          <w:rStyle w:val="StringTok"/>
          <w:lang w:val="en-US"/>
        </w:rPr>
        <w:t>"PartyRole"</w:t>
      </w:r>
      <w:r w:rsidRPr="007F3CCA">
        <w:rPr>
          <w:rStyle w:val="OtherTok"/>
          <w:lang w:val="en-US"/>
        </w:rPr>
        <w:t xml:space="preserve"> encodingType=</w:t>
      </w:r>
      <w:r w:rsidRPr="007F3CCA">
        <w:rPr>
          <w:rStyle w:val="StringTok"/>
          <w:lang w:val="en-US"/>
        </w:rPr>
        <w:t>"intEnum"</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"ExecutingFirm"</w:t>
      </w:r>
      <w:r w:rsidRPr="007F3CCA">
        <w:rPr>
          <w:rStyle w:val="KeywordTok"/>
          <w:lang w:val="en-US"/>
        </w:rPr>
        <w:t>&gt;</w:t>
      </w:r>
      <w:r w:rsidRPr="007F3CCA">
        <w:rPr>
          <w:rStyle w:val="NormalTok"/>
          <w:lang w:val="en-US"/>
        </w:rPr>
        <w:t>1</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"BrokerOfCredit"</w:t>
      </w:r>
      <w:r w:rsidRPr="007F3CCA">
        <w:rPr>
          <w:rStyle w:val="KeywordTok"/>
          <w:lang w:val="en-US"/>
        </w:rPr>
        <w:t>&gt;</w:t>
      </w:r>
      <w:r w:rsidRPr="007F3CCA">
        <w:rPr>
          <w:rStyle w:val="NormalTok"/>
          <w:lang w:val="en-US"/>
        </w:rPr>
        <w:t>2</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"ClientID"</w:t>
      </w:r>
      <w:r w:rsidRPr="007F3CCA">
        <w:rPr>
          <w:rStyle w:val="KeywordTok"/>
          <w:lang w:val="en-US"/>
        </w:rPr>
        <w:t>&gt;</w:t>
      </w:r>
      <w:r w:rsidRPr="007F3CCA">
        <w:rPr>
          <w:rStyle w:val="NormalTok"/>
          <w:lang w:val="en-US"/>
        </w:rPr>
        <w:t>3</w:t>
      </w:r>
      <w:r w:rsidRPr="007F3CCA">
        <w:rPr>
          <w:rStyle w:val="KeywordTok"/>
          <w:lang w:val="en-US"/>
        </w:rPr>
        <w:t>&lt;/validValue&gt;</w:t>
      </w:r>
      <w:r w:rsidRPr="007F3CCA">
        <w:rPr>
          <w:lang w:val="en-US"/>
        </w:rPr>
        <w:br/>
      </w:r>
      <w:r w:rsidRPr="007F3CCA">
        <w:rPr>
          <w:rStyle w:val="NormalTok"/>
          <w:lang w:val="en-US"/>
        </w:rPr>
        <w:t xml:space="preserve">    </w:t>
      </w:r>
      <w:r w:rsidRPr="007F3CCA">
        <w:rPr>
          <w:rStyle w:val="KeywordTok"/>
          <w:lang w:val="en-US"/>
        </w:rPr>
        <w:t>&lt;validValue</w:t>
      </w:r>
      <w:r w:rsidRPr="007F3CCA">
        <w:rPr>
          <w:rStyle w:val="OtherTok"/>
          <w:lang w:val="en-US"/>
        </w:rPr>
        <w:t xml:space="preserve"> name=</w:t>
      </w:r>
      <w:r w:rsidRPr="007F3CCA">
        <w:rPr>
          <w:rStyle w:val="StringTok"/>
          <w:lang w:val="en-US"/>
        </w:rPr>
        <w:t>"ClearingFirm"</w:t>
      </w:r>
      <w:r w:rsidRPr="007F3CCA">
        <w:rPr>
          <w:rStyle w:val="KeywordTok"/>
          <w:lang w:val="en-US"/>
        </w:rPr>
        <w:t>&gt;</w:t>
      </w:r>
      <w:r w:rsidRPr="007F3CCA">
        <w:rPr>
          <w:rStyle w:val="NormalTok"/>
          <w:lang w:val="en-US"/>
        </w:rPr>
        <w:t>4</w:t>
      </w:r>
      <w:r w:rsidRPr="007F3CCA">
        <w:rPr>
          <w:rStyle w:val="KeywordTok"/>
          <w:lang w:val="en-US"/>
        </w:rPr>
        <w:t>&lt;/validValue&gt;</w:t>
      </w:r>
      <w:r w:rsidRPr="007F3CCA">
        <w:rPr>
          <w:lang w:val="en-US"/>
        </w:rPr>
        <w:br/>
      </w:r>
      <w:r w:rsidRPr="007F3CCA">
        <w:rPr>
          <w:rStyle w:val="KeywordTok"/>
          <w:lang w:val="en-US"/>
        </w:rPr>
        <w:t>&lt;/enum&gt;</w:t>
      </w:r>
    </w:p>
    <w:p w14:paraId="3F723B3E" w14:textId="77777777" w:rsidR="009B70FE" w:rsidRDefault="00E33E19">
      <w:pPr>
        <w:pStyle w:val="Heading3"/>
      </w:pPr>
      <w:bookmarkStart w:id="943" w:name="multi-value-choice-encodings-bitset"/>
      <w:bookmarkStart w:id="944" w:name="_Toc57061988"/>
      <w:bookmarkStart w:id="945" w:name="_Toc54858951"/>
      <w:r>
        <w:t>Multi-value choice encodings (bitset)</w:t>
      </w:r>
      <w:bookmarkEnd w:id="943"/>
      <w:bookmarkEnd w:id="944"/>
      <w:bookmarkEnd w:id="945"/>
    </w:p>
    <w:p w14:paraId="1C5781E8" w14:textId="77777777" w:rsidR="009B70FE" w:rsidRDefault="00E33E19">
      <w:pPr>
        <w:pStyle w:val="FirstParagraph"/>
      </w:pPr>
      <w:r>
        <w:t>An enumeration explicitly lists the valid values of a data domain. Any number of fields may share the same set of choices.</w:t>
      </w:r>
    </w:p>
    <w:p w14:paraId="641F6697" w14:textId="77777777" w:rsidR="009B70FE" w:rsidRDefault="00E33E19">
      <w:pPr>
        <w:pStyle w:val="Heading4"/>
      </w:pPr>
      <w:bookmarkStart w:id="946" w:name="set-element"/>
      <w:bookmarkStart w:id="947" w:name="_Toc57061989"/>
      <w:bookmarkStart w:id="948" w:name="_Toc54858952"/>
      <w:r>
        <w:rPr>
          <w:rStyle w:val="VerbatimChar"/>
        </w:rPr>
        <w:t>&lt;set&gt;</w:t>
      </w:r>
      <w:r>
        <w:t xml:space="preserve"> element</w:t>
      </w:r>
      <w:bookmarkEnd w:id="946"/>
      <w:bookmarkEnd w:id="947"/>
      <w:bookmarkEnd w:id="948"/>
    </w:p>
    <w:p w14:paraId="23AF895F" w14:textId="77777777" w:rsidR="009B70FE" w:rsidRDefault="00E33E19">
      <w:pPr>
        <w:pStyle w:val="FirstParagraph"/>
      </w:pPr>
      <w:r>
        <w:t xml:space="preserve">Each multi-value choice is represented by a </w:t>
      </w:r>
      <w:r>
        <w:rPr>
          <w:rStyle w:val="VerbatimChar"/>
        </w:rPr>
        <w:t>&lt;set&gt;</w:t>
      </w:r>
      <w:r>
        <w:t xml:space="preserve"> element. It may contain a number of </w:t>
      </w:r>
      <w:r>
        <w:rPr>
          <w:rStyle w:val="VerbatimChar"/>
        </w:rPr>
        <w:t>&lt;choice&gt;</w:t>
      </w:r>
      <w:r>
        <w:t xml:space="preserve"> elements up to the number of bits in the primitive encoding type. The largest number possible is 64 choices in a uint64 encoding.</w:t>
      </w:r>
    </w:p>
    <w:p w14:paraId="2035C52D" w14:textId="77777777" w:rsidR="009B70FE" w:rsidRDefault="00E33E19">
      <w:pPr>
        <w:pStyle w:val="BodyText"/>
      </w:pPr>
      <w:r>
        <w:t xml:space="preserve">The </w:t>
      </w:r>
      <w:r>
        <w:rPr>
          <w:rStyle w:val="VerbatimChar"/>
        </w:rPr>
        <w:t>encodingType</w:t>
      </w:r>
      <w:r>
        <w:t xml:space="preserve"> attribute refers to a simple encoding of scalar type. The encoding of a bitset should be an unsigned integer type.</w:t>
      </w:r>
    </w:p>
    <w:tbl>
      <w:tblPr>
        <w:tblStyle w:val="Table"/>
        <w:tblW w:w="5000" w:type="pct"/>
        <w:tblLook w:val="07E0" w:firstRow="1" w:lastRow="1" w:firstColumn="1" w:lastColumn="1" w:noHBand="1" w:noVBand="1"/>
      </w:tblPr>
      <w:tblGrid>
        <w:gridCol w:w="1379"/>
        <w:gridCol w:w="3462"/>
        <w:gridCol w:w="1815"/>
        <w:gridCol w:w="939"/>
        <w:gridCol w:w="2027"/>
      </w:tblGrid>
      <w:tr w:rsidR="009B70FE" w14:paraId="71126676"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9DA03A6" w14:textId="77777777" w:rsidR="009B70FE" w:rsidRDefault="00E33E19">
            <w:pPr>
              <w:pStyle w:val="Compact"/>
            </w:pPr>
            <w:r>
              <w:rPr>
                <w:rStyle w:val="VerbatimChar"/>
              </w:rPr>
              <w:t>&lt;set&gt;</w:t>
            </w:r>
            <w:r>
              <w:t xml:space="preserve"> attribute</w:t>
            </w:r>
          </w:p>
        </w:tc>
        <w:tc>
          <w:tcPr>
            <w:tcW w:w="0" w:type="auto"/>
            <w:tcBorders>
              <w:bottom w:val="single" w:sz="0" w:space="0" w:color="auto"/>
            </w:tcBorders>
            <w:vAlign w:val="bottom"/>
          </w:tcPr>
          <w:p w14:paraId="4BCAC8E7" w14:textId="77777777" w:rsidR="009B70FE" w:rsidRDefault="00E33E19">
            <w:pPr>
              <w:pStyle w:val="Compact"/>
            </w:pPr>
            <w:r>
              <w:t>Description</w:t>
            </w:r>
          </w:p>
        </w:tc>
        <w:tc>
          <w:tcPr>
            <w:tcW w:w="0" w:type="auto"/>
            <w:tcBorders>
              <w:bottom w:val="single" w:sz="0" w:space="0" w:color="auto"/>
            </w:tcBorders>
            <w:vAlign w:val="bottom"/>
          </w:tcPr>
          <w:p w14:paraId="3D8A1857" w14:textId="77777777" w:rsidR="009B70FE" w:rsidRDefault="00E33E19">
            <w:pPr>
              <w:pStyle w:val="Compact"/>
            </w:pPr>
            <w:r>
              <w:t>XML type</w:t>
            </w:r>
          </w:p>
        </w:tc>
        <w:tc>
          <w:tcPr>
            <w:tcW w:w="0" w:type="auto"/>
            <w:tcBorders>
              <w:bottom w:val="single" w:sz="0" w:space="0" w:color="auto"/>
            </w:tcBorders>
            <w:vAlign w:val="bottom"/>
          </w:tcPr>
          <w:p w14:paraId="75D493F3" w14:textId="77777777" w:rsidR="009B70FE" w:rsidRDefault="00E33E19">
            <w:pPr>
              <w:pStyle w:val="Compact"/>
            </w:pPr>
            <w:r>
              <w:t>Usage</w:t>
            </w:r>
          </w:p>
        </w:tc>
        <w:tc>
          <w:tcPr>
            <w:tcW w:w="0" w:type="auto"/>
            <w:tcBorders>
              <w:bottom w:val="single" w:sz="0" w:space="0" w:color="auto"/>
            </w:tcBorders>
            <w:vAlign w:val="bottom"/>
          </w:tcPr>
          <w:p w14:paraId="773CC304" w14:textId="77777777" w:rsidR="009B70FE" w:rsidRDefault="00E33E19">
            <w:pPr>
              <w:pStyle w:val="Compact"/>
            </w:pPr>
            <w:r>
              <w:t>Valid values</w:t>
            </w:r>
          </w:p>
        </w:tc>
      </w:tr>
      <w:tr w:rsidR="009B70FE" w14:paraId="61FE61DA" w14:textId="77777777">
        <w:tc>
          <w:tcPr>
            <w:tcW w:w="0" w:type="auto"/>
          </w:tcPr>
          <w:p w14:paraId="69F1C05D" w14:textId="77777777" w:rsidR="009B70FE" w:rsidRDefault="00E33E19">
            <w:pPr>
              <w:pStyle w:val="Compact"/>
            </w:pPr>
            <w:r>
              <w:t>name</w:t>
            </w:r>
          </w:p>
        </w:tc>
        <w:tc>
          <w:tcPr>
            <w:tcW w:w="0" w:type="auto"/>
          </w:tcPr>
          <w:p w14:paraId="7A6DA798" w14:textId="77777777" w:rsidR="009B70FE" w:rsidRDefault="00E33E19">
            <w:pPr>
              <w:pStyle w:val="Compact"/>
            </w:pPr>
            <w:r>
              <w:t>Name of encoding</w:t>
            </w:r>
          </w:p>
        </w:tc>
        <w:tc>
          <w:tcPr>
            <w:tcW w:w="0" w:type="auto"/>
          </w:tcPr>
          <w:p w14:paraId="5BC35D11" w14:textId="77777777" w:rsidR="009B70FE" w:rsidRDefault="00E33E19">
            <w:pPr>
              <w:pStyle w:val="Compact"/>
            </w:pPr>
            <w:r>
              <w:t>symbolicName_t</w:t>
            </w:r>
          </w:p>
        </w:tc>
        <w:tc>
          <w:tcPr>
            <w:tcW w:w="0" w:type="auto"/>
          </w:tcPr>
          <w:p w14:paraId="70D62FE9" w14:textId="77777777" w:rsidR="009B70FE" w:rsidRDefault="00E33E19">
            <w:pPr>
              <w:pStyle w:val="Compact"/>
            </w:pPr>
            <w:r>
              <w:t>required</w:t>
            </w:r>
          </w:p>
        </w:tc>
        <w:tc>
          <w:tcPr>
            <w:tcW w:w="0" w:type="auto"/>
          </w:tcPr>
          <w:p w14:paraId="63F8FC92" w14:textId="77777777" w:rsidR="009B70FE" w:rsidRDefault="00E33E19">
            <w:pPr>
              <w:pStyle w:val="Compact"/>
            </w:pPr>
            <w:r>
              <w:t>Must be unique among all encoding types.</w:t>
            </w:r>
          </w:p>
        </w:tc>
      </w:tr>
      <w:tr w:rsidR="009B70FE" w14:paraId="0E9E6308" w14:textId="77777777">
        <w:tc>
          <w:tcPr>
            <w:tcW w:w="0" w:type="auto"/>
          </w:tcPr>
          <w:p w14:paraId="76FCC8DA" w14:textId="77777777" w:rsidR="009B70FE" w:rsidRDefault="00E33E19">
            <w:pPr>
              <w:pStyle w:val="Compact"/>
            </w:pPr>
            <w:r>
              <w:t>description</w:t>
            </w:r>
          </w:p>
        </w:tc>
        <w:tc>
          <w:tcPr>
            <w:tcW w:w="0" w:type="auto"/>
          </w:tcPr>
          <w:p w14:paraId="5AB2392C" w14:textId="77777777" w:rsidR="009B70FE" w:rsidRDefault="00E33E19">
            <w:pPr>
              <w:pStyle w:val="Compact"/>
            </w:pPr>
            <w:r>
              <w:t>Documentation of the type</w:t>
            </w:r>
          </w:p>
        </w:tc>
        <w:tc>
          <w:tcPr>
            <w:tcW w:w="0" w:type="auto"/>
          </w:tcPr>
          <w:p w14:paraId="02482F12" w14:textId="77777777" w:rsidR="009B70FE" w:rsidRDefault="00E33E19">
            <w:pPr>
              <w:pStyle w:val="Compact"/>
            </w:pPr>
            <w:r>
              <w:t>string</w:t>
            </w:r>
          </w:p>
        </w:tc>
        <w:tc>
          <w:tcPr>
            <w:tcW w:w="0" w:type="auto"/>
          </w:tcPr>
          <w:p w14:paraId="2642701A" w14:textId="77777777" w:rsidR="009B70FE" w:rsidRDefault="00E33E19">
            <w:pPr>
              <w:pStyle w:val="Compact"/>
            </w:pPr>
            <w:r>
              <w:t>optional</w:t>
            </w:r>
          </w:p>
        </w:tc>
        <w:tc>
          <w:tcPr>
            <w:tcW w:w="0" w:type="auto"/>
          </w:tcPr>
          <w:p w14:paraId="5DD34F84" w14:textId="77777777" w:rsidR="009B70FE" w:rsidRDefault="009B70FE"/>
        </w:tc>
      </w:tr>
      <w:tr w:rsidR="009B70FE" w14:paraId="6C582D9E" w14:textId="77777777">
        <w:tc>
          <w:tcPr>
            <w:tcW w:w="0" w:type="auto"/>
          </w:tcPr>
          <w:p w14:paraId="6D49E8D8" w14:textId="77777777" w:rsidR="009B70FE" w:rsidRDefault="00E33E19">
            <w:pPr>
              <w:pStyle w:val="Compact"/>
            </w:pPr>
            <w:r>
              <w:t>encodingType</w:t>
            </w:r>
          </w:p>
        </w:tc>
        <w:tc>
          <w:tcPr>
            <w:tcW w:w="0" w:type="auto"/>
          </w:tcPr>
          <w:p w14:paraId="4776967D" w14:textId="77777777" w:rsidR="009B70FE" w:rsidRDefault="00E33E19">
            <w:pPr>
              <w:pStyle w:val="Compact"/>
            </w:pPr>
            <w:r>
              <w:t>Name of a simple encoding type</w:t>
            </w:r>
          </w:p>
        </w:tc>
        <w:tc>
          <w:tcPr>
            <w:tcW w:w="0" w:type="auto"/>
          </w:tcPr>
          <w:p w14:paraId="2B78022B" w14:textId="77777777" w:rsidR="009B70FE" w:rsidRDefault="00E33E19">
            <w:pPr>
              <w:pStyle w:val="Compact"/>
            </w:pPr>
            <w:r>
              <w:t>string</w:t>
            </w:r>
          </w:p>
        </w:tc>
        <w:tc>
          <w:tcPr>
            <w:tcW w:w="0" w:type="auto"/>
          </w:tcPr>
          <w:p w14:paraId="35F7ED69" w14:textId="77777777" w:rsidR="009B70FE" w:rsidRDefault="00E33E19">
            <w:pPr>
              <w:pStyle w:val="Compact"/>
            </w:pPr>
            <w:r>
              <w:t>required</w:t>
            </w:r>
          </w:p>
        </w:tc>
        <w:tc>
          <w:tcPr>
            <w:tcW w:w="0" w:type="auto"/>
          </w:tcPr>
          <w:p w14:paraId="035B9B0F" w14:textId="77777777" w:rsidR="009B70FE" w:rsidRDefault="00E33E19">
            <w:pPr>
              <w:pStyle w:val="Compact"/>
            </w:pPr>
            <w:r>
              <w:t xml:space="preserve">Must match the name attribute of a scalar </w:t>
            </w:r>
            <w:r>
              <w:rPr>
                <w:rStyle w:val="VerbatimChar"/>
              </w:rPr>
              <w:t>&lt;type&gt;</w:t>
            </w:r>
            <w:r>
              <w:t xml:space="preserve"> element </w:t>
            </w:r>
            <w:r>
              <w:rPr>
                <w:i/>
              </w:rPr>
              <w:t>or</w:t>
            </w:r>
            <w:r>
              <w:t xml:space="preserve"> a primitive type: uint8 uint16 uint32 uint64</w:t>
            </w:r>
          </w:p>
        </w:tc>
      </w:tr>
      <w:tr w:rsidR="009B70FE" w14:paraId="4DCC75E7" w14:textId="77777777">
        <w:tc>
          <w:tcPr>
            <w:tcW w:w="0" w:type="auto"/>
          </w:tcPr>
          <w:p w14:paraId="0DDAF5D2" w14:textId="77777777" w:rsidR="009B70FE" w:rsidRDefault="00E33E19">
            <w:pPr>
              <w:pStyle w:val="Compact"/>
            </w:pPr>
            <w:r>
              <w:t>sinceVersion</w:t>
            </w:r>
          </w:p>
        </w:tc>
        <w:tc>
          <w:tcPr>
            <w:tcW w:w="0" w:type="auto"/>
          </w:tcPr>
          <w:p w14:paraId="241530AA" w14:textId="77777777" w:rsidR="009B70FE" w:rsidRDefault="00E33E19">
            <w:pPr>
              <w:pStyle w:val="Compact"/>
            </w:pPr>
            <w:r>
              <w:t>Documents the version of a schema in which a type was added</w:t>
            </w:r>
          </w:p>
        </w:tc>
        <w:tc>
          <w:tcPr>
            <w:tcW w:w="0" w:type="auto"/>
          </w:tcPr>
          <w:p w14:paraId="5BF8A626" w14:textId="77777777" w:rsidR="009B70FE" w:rsidRDefault="00E33E19">
            <w:pPr>
              <w:pStyle w:val="Compact"/>
            </w:pPr>
            <w:r>
              <w:t>nonnegativeInteger</w:t>
            </w:r>
          </w:p>
        </w:tc>
        <w:tc>
          <w:tcPr>
            <w:tcW w:w="0" w:type="auto"/>
          </w:tcPr>
          <w:p w14:paraId="6D0AE914" w14:textId="77777777" w:rsidR="009B70FE" w:rsidRDefault="00E33E19">
            <w:pPr>
              <w:pStyle w:val="Compact"/>
            </w:pPr>
            <w:r>
              <w:t>default = 0</w:t>
            </w:r>
          </w:p>
        </w:tc>
        <w:tc>
          <w:tcPr>
            <w:tcW w:w="0" w:type="auto"/>
          </w:tcPr>
          <w:p w14:paraId="569C85F9" w14:textId="77777777" w:rsidR="009B70FE" w:rsidRDefault="00E33E19">
            <w:pPr>
              <w:pStyle w:val="Compact"/>
            </w:pPr>
            <w:r>
              <w:t>Must be less than or equal to the version of the message schema.</w:t>
            </w:r>
          </w:p>
        </w:tc>
      </w:tr>
      <w:tr w:rsidR="009B70FE" w14:paraId="699EC78B" w14:textId="77777777">
        <w:tc>
          <w:tcPr>
            <w:tcW w:w="0" w:type="auto"/>
          </w:tcPr>
          <w:p w14:paraId="37D3ED98" w14:textId="77777777" w:rsidR="009B70FE" w:rsidRDefault="00E33E19">
            <w:pPr>
              <w:pStyle w:val="Compact"/>
            </w:pPr>
            <w:r>
              <w:t>deprecated</w:t>
            </w:r>
          </w:p>
        </w:tc>
        <w:tc>
          <w:tcPr>
            <w:tcW w:w="0" w:type="auto"/>
          </w:tcPr>
          <w:p w14:paraId="584EAF6B" w14:textId="77777777" w:rsidR="009B70FE" w:rsidRDefault="00E33E19">
            <w:pPr>
              <w:pStyle w:val="Compact"/>
            </w:pPr>
            <w:r>
              <w:t>Documents the version of a schema in which a type was deprecated. It should no longer be used in new messages.</w:t>
            </w:r>
          </w:p>
        </w:tc>
        <w:tc>
          <w:tcPr>
            <w:tcW w:w="0" w:type="auto"/>
          </w:tcPr>
          <w:p w14:paraId="5DAC757C" w14:textId="77777777" w:rsidR="009B70FE" w:rsidRDefault="00E33E19">
            <w:pPr>
              <w:pStyle w:val="Compact"/>
            </w:pPr>
            <w:r>
              <w:t>nonnegativeInteger</w:t>
            </w:r>
          </w:p>
        </w:tc>
        <w:tc>
          <w:tcPr>
            <w:tcW w:w="0" w:type="auto"/>
          </w:tcPr>
          <w:p w14:paraId="3C23F92D" w14:textId="77777777" w:rsidR="009B70FE" w:rsidRDefault="00E33E19">
            <w:pPr>
              <w:pStyle w:val="Compact"/>
            </w:pPr>
            <w:r>
              <w:t>optional</w:t>
            </w:r>
          </w:p>
        </w:tc>
        <w:tc>
          <w:tcPr>
            <w:tcW w:w="0" w:type="auto"/>
          </w:tcPr>
          <w:p w14:paraId="4B1B191A" w14:textId="77777777" w:rsidR="009B70FE" w:rsidRDefault="00E33E19">
            <w:pPr>
              <w:pStyle w:val="Compact"/>
            </w:pPr>
            <w:r>
              <w:t>Must be less than or equal to the version of the message schema.</w:t>
            </w:r>
          </w:p>
        </w:tc>
      </w:tr>
      <w:tr w:rsidR="009B70FE" w14:paraId="42F6791E" w14:textId="77777777">
        <w:tc>
          <w:tcPr>
            <w:tcW w:w="0" w:type="auto"/>
          </w:tcPr>
          <w:p w14:paraId="0B5A1C2E" w14:textId="77777777" w:rsidR="009B70FE" w:rsidRDefault="00E33E19">
            <w:pPr>
              <w:pStyle w:val="Compact"/>
            </w:pPr>
            <w:r>
              <w:t>offset</w:t>
            </w:r>
          </w:p>
        </w:tc>
        <w:tc>
          <w:tcPr>
            <w:tcW w:w="0" w:type="auto"/>
          </w:tcPr>
          <w:p w14:paraId="1AF7CDC8" w14:textId="77777777" w:rsidR="009B70FE" w:rsidRDefault="00E33E19">
            <w:pPr>
              <w:pStyle w:val="Compact"/>
            </w:pPr>
            <w:r>
              <w:t xml:space="preserve">If a member of a composite type, tells the offset from the beginning of the </w:t>
            </w:r>
            <w:r>
              <w:lastRenderedPageBreak/>
              <w:t>composite. By default, the offset is the sum of preceding element sizes, but it may be increased to effect byte alignment.</w:t>
            </w:r>
          </w:p>
        </w:tc>
        <w:tc>
          <w:tcPr>
            <w:tcW w:w="0" w:type="auto"/>
          </w:tcPr>
          <w:p w14:paraId="2F9E268F" w14:textId="77777777" w:rsidR="009B70FE" w:rsidRDefault="00E33E19">
            <w:pPr>
              <w:pStyle w:val="Compact"/>
            </w:pPr>
            <w:r>
              <w:lastRenderedPageBreak/>
              <w:t>unsignedInt</w:t>
            </w:r>
          </w:p>
        </w:tc>
        <w:tc>
          <w:tcPr>
            <w:tcW w:w="0" w:type="auto"/>
          </w:tcPr>
          <w:p w14:paraId="6139F891" w14:textId="77777777" w:rsidR="009B70FE" w:rsidRDefault="00E33E19">
            <w:pPr>
              <w:pStyle w:val="Compact"/>
            </w:pPr>
            <w:r>
              <w:t>optional</w:t>
            </w:r>
          </w:p>
        </w:tc>
        <w:tc>
          <w:tcPr>
            <w:tcW w:w="0" w:type="auto"/>
          </w:tcPr>
          <w:p w14:paraId="0801AA7F" w14:textId="77777777" w:rsidR="009B70FE" w:rsidRDefault="009B70FE"/>
        </w:tc>
      </w:tr>
    </w:tbl>
    <w:p w14:paraId="04914978" w14:textId="77777777" w:rsidR="009B70FE" w:rsidRDefault="00E33E19">
      <w:pPr>
        <w:pStyle w:val="Heading4"/>
      </w:pPr>
      <w:bookmarkStart w:id="949" w:name="choice-element-attributes"/>
      <w:bookmarkStart w:id="950" w:name="_Toc57061990"/>
      <w:bookmarkStart w:id="951" w:name="_Toc54858953"/>
      <w:r>
        <w:rPr>
          <w:rStyle w:val="VerbatimChar"/>
        </w:rPr>
        <w:t>&lt;choice&gt;</w:t>
      </w:r>
      <w:r>
        <w:t xml:space="preserve"> element attributes</w:t>
      </w:r>
      <w:bookmarkEnd w:id="949"/>
      <w:bookmarkEnd w:id="950"/>
      <w:bookmarkEnd w:id="951"/>
    </w:p>
    <w:p w14:paraId="54BC44B4" w14:textId="77777777" w:rsidR="009B70FE" w:rsidRDefault="00E33E19">
      <w:pPr>
        <w:pStyle w:val="FirstParagraph"/>
      </w:pPr>
      <w:r>
        <w:t xml:space="preserve">The </w:t>
      </w:r>
      <w:r>
        <w:rPr>
          <w:rStyle w:val="VerbatimChar"/>
        </w:rPr>
        <w:t>name</w:t>
      </w:r>
      <w:r>
        <w:t xml:space="preserve"> attribute of the </w:t>
      </w:r>
      <w:r>
        <w:rPr>
          <w:rStyle w:val="VerbatimChar"/>
        </w:rPr>
        <w:t>&lt;choice&gt;</w:t>
      </w:r>
      <w:r>
        <w:t xml:space="preserve"> uniquely identifies it.</w:t>
      </w:r>
    </w:p>
    <w:tbl>
      <w:tblPr>
        <w:tblStyle w:val="Table"/>
        <w:tblW w:w="5000" w:type="pct"/>
        <w:tblLook w:val="07E0" w:firstRow="1" w:lastRow="1" w:firstColumn="1" w:lastColumn="1" w:noHBand="1" w:noVBand="1"/>
      </w:tblPr>
      <w:tblGrid>
        <w:gridCol w:w="1395"/>
        <w:gridCol w:w="3419"/>
        <w:gridCol w:w="1839"/>
        <w:gridCol w:w="956"/>
        <w:gridCol w:w="2013"/>
      </w:tblGrid>
      <w:tr w:rsidR="009B70FE" w14:paraId="7DDB604A"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5A48B80" w14:textId="77777777" w:rsidR="009B70FE" w:rsidRDefault="00E33E19">
            <w:pPr>
              <w:pStyle w:val="Compact"/>
            </w:pPr>
            <w:r>
              <w:rPr>
                <w:rStyle w:val="VerbatimChar"/>
              </w:rPr>
              <w:t>&lt;choice&gt;</w:t>
            </w:r>
            <w:r>
              <w:t xml:space="preserve"> attribute</w:t>
            </w:r>
          </w:p>
        </w:tc>
        <w:tc>
          <w:tcPr>
            <w:tcW w:w="0" w:type="auto"/>
            <w:tcBorders>
              <w:bottom w:val="single" w:sz="0" w:space="0" w:color="auto"/>
            </w:tcBorders>
            <w:vAlign w:val="bottom"/>
          </w:tcPr>
          <w:p w14:paraId="24888CBC" w14:textId="77777777" w:rsidR="009B70FE" w:rsidRDefault="00E33E19">
            <w:pPr>
              <w:pStyle w:val="Compact"/>
            </w:pPr>
            <w:r>
              <w:t>Description</w:t>
            </w:r>
          </w:p>
        </w:tc>
        <w:tc>
          <w:tcPr>
            <w:tcW w:w="0" w:type="auto"/>
            <w:tcBorders>
              <w:bottom w:val="single" w:sz="0" w:space="0" w:color="auto"/>
            </w:tcBorders>
            <w:vAlign w:val="bottom"/>
          </w:tcPr>
          <w:p w14:paraId="258BDCF8" w14:textId="77777777" w:rsidR="009B70FE" w:rsidRDefault="00E33E19">
            <w:pPr>
              <w:pStyle w:val="Compact"/>
            </w:pPr>
            <w:r>
              <w:t>XML type</w:t>
            </w:r>
          </w:p>
        </w:tc>
        <w:tc>
          <w:tcPr>
            <w:tcW w:w="0" w:type="auto"/>
            <w:tcBorders>
              <w:bottom w:val="single" w:sz="0" w:space="0" w:color="auto"/>
            </w:tcBorders>
            <w:vAlign w:val="bottom"/>
          </w:tcPr>
          <w:p w14:paraId="01A8D350" w14:textId="77777777" w:rsidR="009B70FE" w:rsidRDefault="00E33E19">
            <w:pPr>
              <w:pStyle w:val="Compact"/>
            </w:pPr>
            <w:r>
              <w:t>Usage</w:t>
            </w:r>
          </w:p>
        </w:tc>
        <w:tc>
          <w:tcPr>
            <w:tcW w:w="0" w:type="auto"/>
            <w:tcBorders>
              <w:bottom w:val="single" w:sz="0" w:space="0" w:color="auto"/>
            </w:tcBorders>
            <w:vAlign w:val="bottom"/>
          </w:tcPr>
          <w:p w14:paraId="44BF66E6" w14:textId="77777777" w:rsidR="009B70FE" w:rsidRDefault="00E33E19">
            <w:pPr>
              <w:pStyle w:val="Compact"/>
            </w:pPr>
            <w:r>
              <w:t>Valid values</w:t>
            </w:r>
          </w:p>
        </w:tc>
      </w:tr>
      <w:tr w:rsidR="009B70FE" w14:paraId="2C7F12F3" w14:textId="77777777">
        <w:tc>
          <w:tcPr>
            <w:tcW w:w="0" w:type="auto"/>
          </w:tcPr>
          <w:p w14:paraId="640A0146" w14:textId="77777777" w:rsidR="009B70FE" w:rsidRDefault="00E33E19">
            <w:pPr>
              <w:pStyle w:val="Compact"/>
            </w:pPr>
            <w:r>
              <w:t>name</w:t>
            </w:r>
          </w:p>
        </w:tc>
        <w:tc>
          <w:tcPr>
            <w:tcW w:w="0" w:type="auto"/>
          </w:tcPr>
          <w:p w14:paraId="6EDFC726" w14:textId="77777777" w:rsidR="009B70FE" w:rsidRDefault="00E33E19">
            <w:pPr>
              <w:pStyle w:val="Compact"/>
            </w:pPr>
            <w:r>
              <w:t>Symbolic name of value</w:t>
            </w:r>
          </w:p>
        </w:tc>
        <w:tc>
          <w:tcPr>
            <w:tcW w:w="0" w:type="auto"/>
          </w:tcPr>
          <w:p w14:paraId="19E7EC27" w14:textId="77777777" w:rsidR="009B70FE" w:rsidRDefault="00E33E19">
            <w:pPr>
              <w:pStyle w:val="Compact"/>
            </w:pPr>
            <w:r>
              <w:t>symbolicName_t</w:t>
            </w:r>
          </w:p>
        </w:tc>
        <w:tc>
          <w:tcPr>
            <w:tcW w:w="0" w:type="auto"/>
          </w:tcPr>
          <w:p w14:paraId="715B44A5" w14:textId="77777777" w:rsidR="009B70FE" w:rsidRDefault="00E33E19">
            <w:pPr>
              <w:pStyle w:val="Compact"/>
            </w:pPr>
            <w:r>
              <w:t>required</w:t>
            </w:r>
          </w:p>
        </w:tc>
        <w:tc>
          <w:tcPr>
            <w:tcW w:w="0" w:type="auto"/>
          </w:tcPr>
          <w:p w14:paraId="55655BC9" w14:textId="77777777" w:rsidR="009B70FE" w:rsidRDefault="00E33E19">
            <w:pPr>
              <w:pStyle w:val="Compact"/>
            </w:pPr>
            <w:r>
              <w:t>Must be unique among choices in the set.</w:t>
            </w:r>
          </w:p>
        </w:tc>
      </w:tr>
      <w:tr w:rsidR="009B70FE" w14:paraId="47E8A3BD" w14:textId="77777777">
        <w:tc>
          <w:tcPr>
            <w:tcW w:w="0" w:type="auto"/>
          </w:tcPr>
          <w:p w14:paraId="2206C175" w14:textId="77777777" w:rsidR="009B70FE" w:rsidRDefault="00E33E19">
            <w:pPr>
              <w:pStyle w:val="Compact"/>
            </w:pPr>
            <w:r>
              <w:t>description</w:t>
            </w:r>
          </w:p>
        </w:tc>
        <w:tc>
          <w:tcPr>
            <w:tcW w:w="0" w:type="auto"/>
          </w:tcPr>
          <w:p w14:paraId="78385C6C" w14:textId="77777777" w:rsidR="009B70FE" w:rsidRDefault="00E33E19">
            <w:pPr>
              <w:pStyle w:val="Compact"/>
            </w:pPr>
            <w:r>
              <w:t>Documentation of the value</w:t>
            </w:r>
          </w:p>
        </w:tc>
        <w:tc>
          <w:tcPr>
            <w:tcW w:w="0" w:type="auto"/>
          </w:tcPr>
          <w:p w14:paraId="253EA0E9" w14:textId="77777777" w:rsidR="009B70FE" w:rsidRDefault="00E33E19">
            <w:pPr>
              <w:pStyle w:val="Compact"/>
            </w:pPr>
            <w:r>
              <w:t>string</w:t>
            </w:r>
          </w:p>
        </w:tc>
        <w:tc>
          <w:tcPr>
            <w:tcW w:w="0" w:type="auto"/>
          </w:tcPr>
          <w:p w14:paraId="6EAFBFEB" w14:textId="77777777" w:rsidR="009B70FE" w:rsidRDefault="00E33E19">
            <w:pPr>
              <w:pStyle w:val="Compact"/>
            </w:pPr>
            <w:r>
              <w:t>optional</w:t>
            </w:r>
          </w:p>
        </w:tc>
        <w:tc>
          <w:tcPr>
            <w:tcW w:w="0" w:type="auto"/>
          </w:tcPr>
          <w:p w14:paraId="676279D4" w14:textId="77777777" w:rsidR="009B70FE" w:rsidRDefault="009B70FE"/>
        </w:tc>
      </w:tr>
      <w:tr w:rsidR="009B70FE" w14:paraId="6BA18960" w14:textId="77777777">
        <w:tc>
          <w:tcPr>
            <w:tcW w:w="0" w:type="auto"/>
          </w:tcPr>
          <w:p w14:paraId="42DE6ED0" w14:textId="77777777" w:rsidR="009B70FE" w:rsidRDefault="00E33E19">
            <w:pPr>
              <w:pStyle w:val="Compact"/>
            </w:pPr>
            <w:r>
              <w:t>sinceVersion</w:t>
            </w:r>
          </w:p>
        </w:tc>
        <w:tc>
          <w:tcPr>
            <w:tcW w:w="0" w:type="auto"/>
          </w:tcPr>
          <w:p w14:paraId="6A4E03A4" w14:textId="77777777" w:rsidR="009B70FE" w:rsidRDefault="00E33E19">
            <w:pPr>
              <w:pStyle w:val="Compact"/>
            </w:pPr>
            <w:r>
              <w:t>Documents the version of a schema in which a choice was added</w:t>
            </w:r>
          </w:p>
        </w:tc>
        <w:tc>
          <w:tcPr>
            <w:tcW w:w="0" w:type="auto"/>
          </w:tcPr>
          <w:p w14:paraId="4DEEA1DD" w14:textId="77777777" w:rsidR="009B70FE" w:rsidRDefault="00E33E19">
            <w:pPr>
              <w:pStyle w:val="Compact"/>
            </w:pPr>
            <w:r>
              <w:t>nonNegativeInteger</w:t>
            </w:r>
          </w:p>
        </w:tc>
        <w:tc>
          <w:tcPr>
            <w:tcW w:w="0" w:type="auto"/>
          </w:tcPr>
          <w:p w14:paraId="56C47BB8" w14:textId="77777777" w:rsidR="009B70FE" w:rsidRDefault="00E33E19">
            <w:pPr>
              <w:pStyle w:val="Compact"/>
            </w:pPr>
            <w:r>
              <w:t>default = 0</w:t>
            </w:r>
          </w:p>
        </w:tc>
        <w:tc>
          <w:tcPr>
            <w:tcW w:w="0" w:type="auto"/>
          </w:tcPr>
          <w:p w14:paraId="4ACB12EA" w14:textId="77777777" w:rsidR="009B70FE" w:rsidRDefault="009B70FE"/>
        </w:tc>
      </w:tr>
      <w:tr w:rsidR="009B70FE" w14:paraId="17073FB1" w14:textId="77777777">
        <w:tc>
          <w:tcPr>
            <w:tcW w:w="0" w:type="auto"/>
          </w:tcPr>
          <w:p w14:paraId="2F201712" w14:textId="77777777" w:rsidR="009B70FE" w:rsidRDefault="00E33E19">
            <w:pPr>
              <w:pStyle w:val="Compact"/>
            </w:pPr>
            <w:r>
              <w:t>deprecated</w:t>
            </w:r>
          </w:p>
        </w:tc>
        <w:tc>
          <w:tcPr>
            <w:tcW w:w="0" w:type="auto"/>
          </w:tcPr>
          <w:p w14:paraId="7D21D64B" w14:textId="77777777" w:rsidR="009B70FE" w:rsidRDefault="00E33E19">
            <w:pPr>
              <w:pStyle w:val="Compact"/>
            </w:pPr>
            <w:r>
              <w:t>Documents the version of a schema in which a choice was deprecated. It should no longer be used in new messages.</w:t>
            </w:r>
          </w:p>
        </w:tc>
        <w:tc>
          <w:tcPr>
            <w:tcW w:w="0" w:type="auto"/>
          </w:tcPr>
          <w:p w14:paraId="1626E366" w14:textId="77777777" w:rsidR="009B70FE" w:rsidRDefault="00E33E19">
            <w:pPr>
              <w:pStyle w:val="Compact"/>
            </w:pPr>
            <w:r>
              <w:t>nonnegativeInteger</w:t>
            </w:r>
          </w:p>
        </w:tc>
        <w:tc>
          <w:tcPr>
            <w:tcW w:w="0" w:type="auto"/>
          </w:tcPr>
          <w:p w14:paraId="6CEE861C" w14:textId="77777777" w:rsidR="009B70FE" w:rsidRDefault="00E33E19">
            <w:pPr>
              <w:pStyle w:val="Compact"/>
            </w:pPr>
            <w:r>
              <w:t>optional</w:t>
            </w:r>
          </w:p>
        </w:tc>
        <w:tc>
          <w:tcPr>
            <w:tcW w:w="0" w:type="auto"/>
          </w:tcPr>
          <w:p w14:paraId="159BDA02" w14:textId="77777777" w:rsidR="009B70FE" w:rsidRDefault="00E33E19">
            <w:pPr>
              <w:pStyle w:val="Compact"/>
            </w:pPr>
            <w:r>
              <w:t>Must be less than or equal to the version of the message schema.</w:t>
            </w:r>
          </w:p>
        </w:tc>
      </w:tr>
    </w:tbl>
    <w:p w14:paraId="0C232F4A" w14:textId="77777777" w:rsidR="009B70FE" w:rsidRDefault="00E33E19">
      <w:pPr>
        <w:pStyle w:val="Heading4"/>
      </w:pPr>
      <w:bookmarkStart w:id="952" w:name="choice-element-content"/>
      <w:bookmarkStart w:id="953" w:name="_Toc57061991"/>
      <w:bookmarkStart w:id="954" w:name="_Toc54858954"/>
      <w:r>
        <w:rPr>
          <w:rStyle w:val="VerbatimChar"/>
        </w:rPr>
        <w:t>&lt;choice&gt;</w:t>
      </w:r>
      <w:r>
        <w:t xml:space="preserve"> element content</w:t>
      </w:r>
      <w:bookmarkEnd w:id="952"/>
      <w:bookmarkEnd w:id="953"/>
      <w:bookmarkEnd w:id="954"/>
    </w:p>
    <w:p w14:paraId="3CD9D006" w14:textId="77777777" w:rsidR="009B70FE" w:rsidRDefault="00E33E19">
      <w:pPr>
        <w:pStyle w:val="FirstParagraph"/>
      </w:pPr>
      <w:r>
        <w:t>The element is required to carry a value, which is an unsigned integer representing a zero-based index to a bit within a bitset. Zero is the least significant bit.</w:t>
      </w:r>
    </w:p>
    <w:p w14:paraId="0B0E3B1E" w14:textId="77777777" w:rsidR="009B70FE" w:rsidRDefault="00E33E19">
      <w:pPr>
        <w:pStyle w:val="BodyText"/>
      </w:pPr>
      <w:r>
        <w:rPr>
          <w:rStyle w:val="VerbatimChar"/>
        </w:rPr>
        <w:t>&lt;set&gt;</w:t>
      </w:r>
      <w:r>
        <w:t xml:space="preserve"> and </w:t>
      </w:r>
      <w:r>
        <w:rPr>
          <w:rStyle w:val="VerbatimChar"/>
        </w:rPr>
        <w:t>&lt;choice&gt;</w:t>
      </w:r>
      <w:r>
        <w:t xml:space="preserve"> XML elements</w:t>
      </w:r>
    </w:p>
    <w:p w14:paraId="3BFEA592" w14:textId="79A881A9" w:rsidR="009B70FE" w:rsidRDefault="00E33E19">
      <w:pPr>
        <w:pStyle w:val="BodyText"/>
      </w:pPr>
      <w:r>
        <w:t xml:space="preserve">Multi-value choice example, </w:t>
      </w:r>
      <w:del w:id="955" w:author="Errata" w:date="2020-11-24T10:42:00Z">
        <w:r w:rsidR="005413C0">
          <w:delText>The</w:delText>
        </w:r>
      </w:del>
      <w:ins w:id="956" w:author="Errata" w:date="2020-11-24T10:42:00Z">
        <w:r>
          <w:t>the</w:t>
        </w:r>
      </w:ins>
      <w:r>
        <w:t xml:space="preserve"> choice is encoded as a bitset.</w:t>
      </w:r>
    </w:p>
    <w:p w14:paraId="3322AA4E" w14:textId="77777777" w:rsidR="009B70FE" w:rsidRPr="007F3CCA" w:rsidRDefault="00E33E19">
      <w:pPr>
        <w:pStyle w:val="SourceCode"/>
        <w:rPr>
          <w:lang w:val="en-US"/>
        </w:rPr>
      </w:pPr>
      <w:r w:rsidRPr="007F3CCA">
        <w:rPr>
          <w:rStyle w:val="KeywordTok"/>
          <w:lang w:val="en-US"/>
        </w:rPr>
        <w:t>&lt;type</w:t>
      </w:r>
      <w:r w:rsidRPr="007F3CCA">
        <w:rPr>
          <w:rStyle w:val="OtherTok"/>
          <w:lang w:val="en-US"/>
        </w:rPr>
        <w:t xml:space="preserve"> name=</w:t>
      </w:r>
      <w:r w:rsidRPr="007F3CCA">
        <w:rPr>
          <w:rStyle w:val="StringTok"/>
          <w:lang w:val="en-US"/>
        </w:rPr>
        <w:t>"bitset"</w:t>
      </w:r>
      <w:r w:rsidRPr="007F3CCA">
        <w:rPr>
          <w:rStyle w:val="OtherTok"/>
          <w:lang w:val="en-US"/>
        </w:rPr>
        <w:t xml:space="preserve"> primitiveType=</w:t>
      </w:r>
      <w:r w:rsidRPr="007F3CCA">
        <w:rPr>
          <w:rStyle w:val="StringTok"/>
          <w:lang w:val="en-US"/>
        </w:rPr>
        <w:t>"uint8"</w:t>
      </w:r>
      <w:r w:rsidRPr="007F3CCA">
        <w:rPr>
          <w:rStyle w:val="NormalTok"/>
          <w:lang w:val="en-US"/>
        </w:rPr>
        <w:t xml:space="preserve"> </w:t>
      </w:r>
      <w:r w:rsidRPr="007F3CCA">
        <w:rPr>
          <w:rStyle w:val="KeywordTok"/>
          <w:lang w:val="en-US"/>
        </w:rPr>
        <w:t>/&gt;</w:t>
      </w:r>
      <w:r w:rsidRPr="007F3CCA">
        <w:rPr>
          <w:lang w:val="en-US"/>
        </w:rPr>
        <w:br/>
      </w:r>
      <w:r w:rsidRPr="007F3CCA">
        <w:rPr>
          <w:lang w:val="en-US"/>
        </w:rPr>
        <w:br/>
      </w:r>
      <w:r w:rsidRPr="007F3CCA">
        <w:rPr>
          <w:rStyle w:val="KeywordTok"/>
          <w:lang w:val="en-US"/>
        </w:rPr>
        <w:t>&lt;set</w:t>
      </w:r>
      <w:r w:rsidRPr="007F3CCA">
        <w:rPr>
          <w:rStyle w:val="OtherTok"/>
          <w:lang w:val="en-US"/>
        </w:rPr>
        <w:t xml:space="preserve"> name=</w:t>
      </w:r>
      <w:r w:rsidRPr="007F3CCA">
        <w:rPr>
          <w:rStyle w:val="StringTok"/>
          <w:lang w:val="en-US"/>
        </w:rPr>
        <w:t>"Scope"</w:t>
      </w:r>
      <w:r w:rsidRPr="007F3CCA">
        <w:rPr>
          <w:rStyle w:val="OtherTok"/>
          <w:lang w:val="en-US"/>
        </w:rPr>
        <w:t xml:space="preserve"> encodingType=</w:t>
      </w:r>
      <w:r w:rsidRPr="007F3CCA">
        <w:rPr>
          <w:rStyle w:val="StringTok"/>
          <w:lang w:val="en-US"/>
        </w:rPr>
        <w:t>"bitset"</w:t>
      </w:r>
      <w:r w:rsidRPr="007F3CCA">
        <w:rPr>
          <w:rStyle w:val="NormalTok"/>
          <w:lang w:val="en-US"/>
        </w:rPr>
        <w:t xml:space="preserve"> </w:t>
      </w:r>
      <w:r w:rsidRPr="007F3CCA">
        <w:rPr>
          <w:rStyle w:val="KeywordTok"/>
          <w:lang w:val="en-US"/>
        </w:rPr>
        <w:t>&gt;</w:t>
      </w:r>
      <w:r w:rsidRPr="007F3CCA">
        <w:rPr>
          <w:lang w:val="en-US"/>
        </w:rPr>
        <w:br/>
      </w:r>
      <w:r w:rsidRPr="007F3CCA">
        <w:rPr>
          <w:rStyle w:val="NormalTok"/>
          <w:lang w:val="en-US"/>
        </w:rPr>
        <w:t xml:space="preserve">    </w:t>
      </w:r>
      <w:r w:rsidRPr="007F3CCA">
        <w:rPr>
          <w:rStyle w:val="KeywordTok"/>
          <w:lang w:val="en-US"/>
        </w:rPr>
        <w:t>&lt;choice</w:t>
      </w:r>
      <w:r w:rsidRPr="007F3CCA">
        <w:rPr>
          <w:rStyle w:val="OtherTok"/>
          <w:lang w:val="en-US"/>
        </w:rPr>
        <w:t xml:space="preserve"> name=</w:t>
      </w:r>
      <w:r w:rsidRPr="007F3CCA">
        <w:rPr>
          <w:rStyle w:val="StringTok"/>
          <w:lang w:val="en-US"/>
        </w:rPr>
        <w:t>"LocalMarket"</w:t>
      </w:r>
      <w:r w:rsidRPr="007F3CCA">
        <w:rPr>
          <w:rStyle w:val="KeywordTok"/>
          <w:lang w:val="en-US"/>
        </w:rPr>
        <w:t>&gt;</w:t>
      </w:r>
      <w:r w:rsidRPr="007F3CCA">
        <w:rPr>
          <w:rStyle w:val="NormalTok"/>
          <w:lang w:val="en-US"/>
        </w:rPr>
        <w:t>0</w:t>
      </w:r>
      <w:r w:rsidRPr="007F3CCA">
        <w:rPr>
          <w:rStyle w:val="KeywordTok"/>
          <w:lang w:val="en-US"/>
        </w:rPr>
        <w:t>&lt;/choice&gt;</w:t>
      </w:r>
      <w:r w:rsidRPr="007F3CCA">
        <w:rPr>
          <w:lang w:val="en-US"/>
        </w:rPr>
        <w:br/>
      </w:r>
      <w:r w:rsidRPr="007F3CCA">
        <w:rPr>
          <w:rStyle w:val="NormalTok"/>
          <w:lang w:val="en-US"/>
        </w:rPr>
        <w:t xml:space="preserve">    </w:t>
      </w:r>
      <w:r w:rsidRPr="007F3CCA">
        <w:rPr>
          <w:rStyle w:val="KeywordTok"/>
          <w:lang w:val="en-US"/>
        </w:rPr>
        <w:t>&lt;choice</w:t>
      </w:r>
      <w:r w:rsidRPr="007F3CCA">
        <w:rPr>
          <w:rStyle w:val="OtherTok"/>
          <w:lang w:val="en-US"/>
        </w:rPr>
        <w:t xml:space="preserve"> name=</w:t>
      </w:r>
      <w:r w:rsidRPr="007F3CCA">
        <w:rPr>
          <w:rStyle w:val="StringTok"/>
          <w:lang w:val="en-US"/>
        </w:rPr>
        <w:t>"National"</w:t>
      </w:r>
      <w:r w:rsidRPr="007F3CCA">
        <w:rPr>
          <w:rStyle w:val="KeywordTok"/>
          <w:lang w:val="en-US"/>
        </w:rPr>
        <w:t>&gt;</w:t>
      </w:r>
      <w:r w:rsidRPr="007F3CCA">
        <w:rPr>
          <w:rStyle w:val="NormalTok"/>
          <w:lang w:val="en-US"/>
        </w:rPr>
        <w:t>1</w:t>
      </w:r>
      <w:r w:rsidRPr="007F3CCA">
        <w:rPr>
          <w:rStyle w:val="KeywordTok"/>
          <w:lang w:val="en-US"/>
        </w:rPr>
        <w:t>&lt;/choice&gt;</w:t>
      </w:r>
      <w:r w:rsidRPr="007F3CCA">
        <w:rPr>
          <w:lang w:val="en-US"/>
        </w:rPr>
        <w:br/>
      </w:r>
      <w:r w:rsidRPr="007F3CCA">
        <w:rPr>
          <w:rStyle w:val="NormalTok"/>
          <w:lang w:val="en-US"/>
        </w:rPr>
        <w:t xml:space="preserve">    </w:t>
      </w:r>
      <w:r w:rsidRPr="007F3CCA">
        <w:rPr>
          <w:rStyle w:val="KeywordTok"/>
          <w:lang w:val="en-US"/>
        </w:rPr>
        <w:t>&lt;choice</w:t>
      </w:r>
      <w:r w:rsidRPr="007F3CCA">
        <w:rPr>
          <w:rStyle w:val="OtherTok"/>
          <w:lang w:val="en-US"/>
        </w:rPr>
        <w:t xml:space="preserve"> name=</w:t>
      </w:r>
      <w:r w:rsidRPr="007F3CCA">
        <w:rPr>
          <w:rStyle w:val="StringTok"/>
          <w:lang w:val="en-US"/>
        </w:rPr>
        <w:t>"Global"</w:t>
      </w:r>
      <w:r w:rsidRPr="007F3CCA">
        <w:rPr>
          <w:rStyle w:val="KeywordTok"/>
          <w:lang w:val="en-US"/>
        </w:rPr>
        <w:t>&gt;</w:t>
      </w:r>
      <w:r w:rsidRPr="007F3CCA">
        <w:rPr>
          <w:rStyle w:val="NormalTok"/>
          <w:lang w:val="en-US"/>
        </w:rPr>
        <w:t>2</w:t>
      </w:r>
      <w:r w:rsidRPr="007F3CCA">
        <w:rPr>
          <w:rStyle w:val="KeywordTok"/>
          <w:lang w:val="en-US"/>
        </w:rPr>
        <w:t>&lt;/choice&gt;</w:t>
      </w:r>
      <w:r w:rsidRPr="007F3CCA">
        <w:rPr>
          <w:lang w:val="en-US"/>
        </w:rPr>
        <w:br/>
      </w:r>
      <w:r w:rsidRPr="007F3CCA">
        <w:rPr>
          <w:rStyle w:val="KeywordTok"/>
          <w:lang w:val="en-US"/>
        </w:rPr>
        <w:t>&lt;/set&gt;</w:t>
      </w:r>
    </w:p>
    <w:p w14:paraId="53EC4B20" w14:textId="77777777" w:rsidR="009B70FE" w:rsidRDefault="00E33E19">
      <w:pPr>
        <w:pStyle w:val="Heading2"/>
      </w:pPr>
      <w:bookmarkStart w:id="957" w:name="message-template"/>
      <w:bookmarkStart w:id="958" w:name="_Toc57061992"/>
      <w:bookmarkStart w:id="959" w:name="_Toc54858955"/>
      <w:r>
        <w:t>Message template</w:t>
      </w:r>
      <w:bookmarkEnd w:id="957"/>
      <w:bookmarkEnd w:id="958"/>
      <w:bookmarkEnd w:id="959"/>
    </w:p>
    <w:p w14:paraId="2B0AEDD5" w14:textId="77777777" w:rsidR="009B70FE" w:rsidRDefault="00E33E19">
      <w:pPr>
        <w:pStyle w:val="FirstParagraph"/>
      </w:pPr>
      <w:r>
        <w:t xml:space="preserve">To define a message type, add a </w:t>
      </w:r>
      <w:r>
        <w:rPr>
          <w:rStyle w:val="VerbatimChar"/>
        </w:rPr>
        <w:t>&lt;message&gt;</w:t>
      </w:r>
      <w:r>
        <w:t xml:space="preserve"> element to the root element of the XML document, </w:t>
      </w:r>
      <w:r>
        <w:rPr>
          <w:rStyle w:val="VerbatimChar"/>
        </w:rPr>
        <w:t>&lt;messageSchema&gt;</w:t>
      </w:r>
      <w:r>
        <w:t>.</w:t>
      </w:r>
    </w:p>
    <w:p w14:paraId="5D52CABC" w14:textId="77777777" w:rsidR="009B70FE" w:rsidRDefault="00E33E19">
      <w:pPr>
        <w:pStyle w:val="BodyText"/>
      </w:pPr>
      <w:r>
        <w:t xml:space="preserve">The </w:t>
      </w:r>
      <w:r>
        <w:rPr>
          <w:rStyle w:val="VerbatimChar"/>
        </w:rPr>
        <w:t>name</w:t>
      </w:r>
      <w:r>
        <w:t xml:space="preserve"> and </w:t>
      </w:r>
      <w:r>
        <w:rPr>
          <w:rStyle w:val="VerbatimChar"/>
        </w:rPr>
        <w:t>id</w:t>
      </w:r>
      <w:r>
        <w:t xml:space="preserve"> attributes are required. The first is a display name for a message, while the latter is a unique numeric identifier, commonly called template ID.</w:t>
      </w:r>
    </w:p>
    <w:p w14:paraId="4C387DA4" w14:textId="77777777" w:rsidR="009B70FE" w:rsidRDefault="00E33E19">
      <w:pPr>
        <w:pStyle w:val="Heading3"/>
      </w:pPr>
      <w:bookmarkStart w:id="960" w:name="reserved-space"/>
      <w:bookmarkStart w:id="961" w:name="_Toc57061993"/>
      <w:bookmarkStart w:id="962" w:name="_Toc54858956"/>
      <w:r>
        <w:t>Reserved space</w:t>
      </w:r>
      <w:bookmarkEnd w:id="960"/>
      <w:bookmarkEnd w:id="961"/>
      <w:bookmarkEnd w:id="962"/>
    </w:p>
    <w:p w14:paraId="2E38D346" w14:textId="77777777" w:rsidR="009B70FE" w:rsidRDefault="00E33E19">
      <w:pPr>
        <w:pStyle w:val="FirstParagraph"/>
      </w:pPr>
      <w:r>
        <w:t>By default, message size is the sum of its field lengths. However, a larger size may be reserved by setting blockLength, either to allow for future growth or for desired byte alignment. If so, the extra reserved space should be filled with zeros by message encoders.</w:t>
      </w:r>
    </w:p>
    <w:p w14:paraId="550DDDF9" w14:textId="77777777" w:rsidR="009B70FE" w:rsidRDefault="00E33E19">
      <w:pPr>
        <w:pStyle w:val="Heading3"/>
      </w:pPr>
      <w:bookmarkStart w:id="963" w:name="message-members"/>
      <w:bookmarkStart w:id="964" w:name="_Toc57061994"/>
      <w:bookmarkStart w:id="965" w:name="_Toc54858957"/>
      <w:r>
        <w:t>Message members</w:t>
      </w:r>
      <w:bookmarkEnd w:id="963"/>
      <w:bookmarkEnd w:id="964"/>
      <w:bookmarkEnd w:id="965"/>
    </w:p>
    <w:p w14:paraId="1009867B" w14:textId="77777777" w:rsidR="009B70FE" w:rsidRDefault="00E33E19">
      <w:pPr>
        <w:pStyle w:val="FirstParagraph"/>
      </w:pPr>
      <w:r>
        <w:t xml:space="preserve">A </w:t>
      </w:r>
      <w:r>
        <w:rPr>
          <w:rStyle w:val="VerbatimChar"/>
        </w:rPr>
        <w:t>&lt;message&gt;</w:t>
      </w:r>
      <w:r>
        <w:t xml:space="preserve"> element contains its field definitions in three categories, which must appear in this sequence:</w:t>
      </w:r>
    </w:p>
    <w:p w14:paraId="5878DB2C" w14:textId="77777777" w:rsidR="009B70FE" w:rsidRDefault="00E33E19" w:rsidP="00E33E19">
      <w:pPr>
        <w:numPr>
          <w:ilvl w:val="0"/>
          <w:numId w:val="15"/>
        </w:numPr>
      </w:pPr>
      <w:r>
        <w:t xml:space="preserve">Element </w:t>
      </w:r>
      <w:r>
        <w:rPr>
          <w:rStyle w:val="VerbatimChar"/>
        </w:rPr>
        <w:t>&lt;field&gt;</w:t>
      </w:r>
      <w:r>
        <w:t xml:space="preserve"> defines a fixed-length field</w:t>
      </w:r>
    </w:p>
    <w:p w14:paraId="2F7D138F" w14:textId="77777777" w:rsidR="009B70FE" w:rsidRDefault="00E33E19" w:rsidP="00E33E19">
      <w:pPr>
        <w:numPr>
          <w:ilvl w:val="0"/>
          <w:numId w:val="15"/>
        </w:numPr>
      </w:pPr>
      <w:r>
        <w:t xml:space="preserve">Element </w:t>
      </w:r>
      <w:r>
        <w:rPr>
          <w:rStyle w:val="VerbatimChar"/>
        </w:rPr>
        <w:t>&lt;group&gt;</w:t>
      </w:r>
      <w:r>
        <w:t xml:space="preserve"> defines a repeating group</w:t>
      </w:r>
    </w:p>
    <w:p w14:paraId="6C640FFE" w14:textId="77777777" w:rsidR="009B70FE" w:rsidRDefault="00E33E19" w:rsidP="00E33E19">
      <w:pPr>
        <w:numPr>
          <w:ilvl w:val="0"/>
          <w:numId w:val="15"/>
        </w:numPr>
      </w:pPr>
      <w:r>
        <w:lastRenderedPageBreak/>
        <w:t xml:space="preserve">Element </w:t>
      </w:r>
      <w:r>
        <w:rPr>
          <w:rStyle w:val="VerbatimChar"/>
        </w:rPr>
        <w:t>&lt;data&gt;</w:t>
      </w:r>
      <w:r>
        <w:t xml:space="preserve"> defines a variable-length field, such as raw data</w:t>
      </w:r>
    </w:p>
    <w:p w14:paraId="55C66235" w14:textId="77777777" w:rsidR="009B70FE" w:rsidRDefault="00E33E19">
      <w:pPr>
        <w:pStyle w:val="FirstParagraph"/>
      </w:pPr>
      <w:r>
        <w:t>The number of members of each type is unbound.</w:t>
      </w:r>
    </w:p>
    <w:p w14:paraId="36B26A7D" w14:textId="77777777" w:rsidR="009B70FE" w:rsidRDefault="00E33E19">
      <w:pPr>
        <w:pStyle w:val="Heading3"/>
      </w:pPr>
      <w:bookmarkStart w:id="966" w:name="member-order"/>
      <w:bookmarkStart w:id="967" w:name="_Toc57061995"/>
      <w:bookmarkStart w:id="968" w:name="_Toc54858958"/>
      <w:r>
        <w:t>Member order</w:t>
      </w:r>
      <w:bookmarkEnd w:id="966"/>
      <w:bookmarkEnd w:id="967"/>
      <w:bookmarkEnd w:id="968"/>
    </w:p>
    <w:p w14:paraId="75AC1214" w14:textId="77777777" w:rsidR="009B70FE" w:rsidRDefault="00E33E19">
      <w:pPr>
        <w:pStyle w:val="FirstParagraph"/>
      </w:pPr>
      <w:r>
        <w:t>The order that fields are listed in the message schema governs the order that they are encoded on the wire.</w:t>
      </w:r>
    </w:p>
    <w:p w14:paraId="653E6CD8" w14:textId="77777777" w:rsidR="009B70FE" w:rsidRDefault="00E33E19">
      <w:pPr>
        <w:pStyle w:val="Heading3"/>
      </w:pPr>
      <w:bookmarkStart w:id="969" w:name="message-element-attributes"/>
      <w:bookmarkStart w:id="970" w:name="_Toc57061996"/>
      <w:r>
        <w:rPr>
          <w:rStyle w:val="VerbatimChar"/>
        </w:rPr>
        <w:t>&lt;message&gt;</w:t>
      </w:r>
      <w:r>
        <w:t xml:space="preserve"> element attributes</w:t>
      </w:r>
      <w:bookmarkEnd w:id="969"/>
      <w:bookmarkEnd w:id="970"/>
    </w:p>
    <w:tbl>
      <w:tblPr>
        <w:tblStyle w:val="Table"/>
        <w:tblW w:w="5000" w:type="pct"/>
        <w:tblLook w:val="07E0" w:firstRow="1" w:lastRow="1" w:firstColumn="1" w:lastColumn="1" w:noHBand="1" w:noVBand="1"/>
      </w:tblPr>
      <w:tblGrid>
        <w:gridCol w:w="1454"/>
        <w:gridCol w:w="3276"/>
        <w:gridCol w:w="1839"/>
        <w:gridCol w:w="946"/>
        <w:gridCol w:w="2107"/>
      </w:tblGrid>
      <w:tr w:rsidR="009B70FE" w14:paraId="09677CDF"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6E283BF" w14:textId="77777777" w:rsidR="009B70FE" w:rsidRDefault="00E33E19">
            <w:pPr>
              <w:pStyle w:val="Compact"/>
            </w:pPr>
            <w:r>
              <w:rPr>
                <w:rStyle w:val="VerbatimChar"/>
              </w:rPr>
              <w:t>&lt;message&gt;</w:t>
            </w:r>
            <w:r>
              <w:t xml:space="preserve"> attribute</w:t>
            </w:r>
          </w:p>
        </w:tc>
        <w:tc>
          <w:tcPr>
            <w:tcW w:w="0" w:type="auto"/>
            <w:tcBorders>
              <w:bottom w:val="single" w:sz="0" w:space="0" w:color="auto"/>
            </w:tcBorders>
            <w:vAlign w:val="bottom"/>
          </w:tcPr>
          <w:p w14:paraId="5AE4F1BB" w14:textId="77777777" w:rsidR="009B70FE" w:rsidRDefault="00E33E19">
            <w:pPr>
              <w:pStyle w:val="Compact"/>
            </w:pPr>
            <w:r>
              <w:t>Description</w:t>
            </w:r>
          </w:p>
        </w:tc>
        <w:tc>
          <w:tcPr>
            <w:tcW w:w="0" w:type="auto"/>
            <w:tcBorders>
              <w:bottom w:val="single" w:sz="0" w:space="0" w:color="auto"/>
            </w:tcBorders>
            <w:vAlign w:val="bottom"/>
          </w:tcPr>
          <w:p w14:paraId="1C1A6761" w14:textId="77777777" w:rsidR="009B70FE" w:rsidRDefault="00E33E19">
            <w:pPr>
              <w:pStyle w:val="Compact"/>
            </w:pPr>
            <w:r>
              <w:t>XML type</w:t>
            </w:r>
          </w:p>
        </w:tc>
        <w:tc>
          <w:tcPr>
            <w:tcW w:w="0" w:type="auto"/>
            <w:tcBorders>
              <w:bottom w:val="single" w:sz="0" w:space="0" w:color="auto"/>
            </w:tcBorders>
            <w:vAlign w:val="bottom"/>
          </w:tcPr>
          <w:p w14:paraId="3BFCC2EA" w14:textId="77777777" w:rsidR="009B70FE" w:rsidRDefault="00E33E19">
            <w:pPr>
              <w:pStyle w:val="Compact"/>
            </w:pPr>
            <w:r>
              <w:t>Usage</w:t>
            </w:r>
          </w:p>
        </w:tc>
        <w:tc>
          <w:tcPr>
            <w:tcW w:w="0" w:type="auto"/>
            <w:tcBorders>
              <w:bottom w:val="single" w:sz="0" w:space="0" w:color="auto"/>
            </w:tcBorders>
            <w:vAlign w:val="bottom"/>
          </w:tcPr>
          <w:p w14:paraId="6ACE5A34" w14:textId="77777777" w:rsidR="009B70FE" w:rsidRDefault="00E33E19">
            <w:pPr>
              <w:pStyle w:val="Compact"/>
            </w:pPr>
            <w:r>
              <w:t>Valid values</w:t>
            </w:r>
          </w:p>
        </w:tc>
      </w:tr>
      <w:tr w:rsidR="009B70FE" w14:paraId="58CB7F20" w14:textId="77777777">
        <w:tc>
          <w:tcPr>
            <w:tcW w:w="0" w:type="auto"/>
          </w:tcPr>
          <w:p w14:paraId="622E33C7" w14:textId="77777777" w:rsidR="009B70FE" w:rsidRDefault="00E33E19">
            <w:pPr>
              <w:pStyle w:val="Compact"/>
            </w:pPr>
            <w:r>
              <w:t>name</w:t>
            </w:r>
          </w:p>
        </w:tc>
        <w:tc>
          <w:tcPr>
            <w:tcW w:w="0" w:type="auto"/>
          </w:tcPr>
          <w:p w14:paraId="21853F0C" w14:textId="77777777" w:rsidR="009B70FE" w:rsidRDefault="00E33E19">
            <w:pPr>
              <w:pStyle w:val="Compact"/>
            </w:pPr>
            <w:r>
              <w:t>Name of a message</w:t>
            </w:r>
          </w:p>
        </w:tc>
        <w:tc>
          <w:tcPr>
            <w:tcW w:w="0" w:type="auto"/>
          </w:tcPr>
          <w:p w14:paraId="0FD07C77" w14:textId="77777777" w:rsidR="009B70FE" w:rsidRDefault="00E33E19">
            <w:pPr>
              <w:pStyle w:val="Compact"/>
            </w:pPr>
            <w:r>
              <w:t>symbolicName_t</w:t>
            </w:r>
          </w:p>
        </w:tc>
        <w:tc>
          <w:tcPr>
            <w:tcW w:w="0" w:type="auto"/>
          </w:tcPr>
          <w:p w14:paraId="4C43912F" w14:textId="77777777" w:rsidR="009B70FE" w:rsidRDefault="00E33E19">
            <w:pPr>
              <w:pStyle w:val="Compact"/>
            </w:pPr>
            <w:r>
              <w:t>required</w:t>
            </w:r>
          </w:p>
        </w:tc>
        <w:tc>
          <w:tcPr>
            <w:tcW w:w="0" w:type="auto"/>
          </w:tcPr>
          <w:p w14:paraId="57259B81" w14:textId="77777777" w:rsidR="009B70FE" w:rsidRDefault="00E33E19">
            <w:pPr>
              <w:pStyle w:val="Compact"/>
            </w:pPr>
            <w:r>
              <w:t>Must be unique among all messages in a schema</w:t>
            </w:r>
          </w:p>
        </w:tc>
      </w:tr>
      <w:tr w:rsidR="009B70FE" w14:paraId="0EE2D1D6" w14:textId="77777777">
        <w:tc>
          <w:tcPr>
            <w:tcW w:w="0" w:type="auto"/>
          </w:tcPr>
          <w:p w14:paraId="11D8D19C" w14:textId="77777777" w:rsidR="009B70FE" w:rsidRDefault="00E33E19">
            <w:pPr>
              <w:pStyle w:val="Compact"/>
            </w:pPr>
            <w:r>
              <w:t>id</w:t>
            </w:r>
          </w:p>
        </w:tc>
        <w:tc>
          <w:tcPr>
            <w:tcW w:w="0" w:type="auto"/>
          </w:tcPr>
          <w:p w14:paraId="45EDFF20" w14:textId="77777777" w:rsidR="009B70FE" w:rsidRDefault="00E33E19">
            <w:pPr>
              <w:pStyle w:val="Compact"/>
            </w:pPr>
            <w:r>
              <w:t>Unique message template identifier</w:t>
            </w:r>
          </w:p>
        </w:tc>
        <w:tc>
          <w:tcPr>
            <w:tcW w:w="0" w:type="auto"/>
          </w:tcPr>
          <w:p w14:paraId="566143F8" w14:textId="77777777" w:rsidR="009B70FE" w:rsidRDefault="00E33E19">
            <w:pPr>
              <w:pStyle w:val="Compact"/>
            </w:pPr>
            <w:r>
              <w:t>unsignedInt</w:t>
            </w:r>
          </w:p>
        </w:tc>
        <w:tc>
          <w:tcPr>
            <w:tcW w:w="0" w:type="auto"/>
          </w:tcPr>
          <w:p w14:paraId="6C7956A9" w14:textId="77777777" w:rsidR="009B70FE" w:rsidRDefault="00E33E19">
            <w:pPr>
              <w:pStyle w:val="Compact"/>
            </w:pPr>
            <w:r>
              <w:t>required</w:t>
            </w:r>
          </w:p>
        </w:tc>
        <w:tc>
          <w:tcPr>
            <w:tcW w:w="0" w:type="auto"/>
          </w:tcPr>
          <w:p w14:paraId="05FE7BDF" w14:textId="77777777" w:rsidR="009B70FE" w:rsidRDefault="00E33E19">
            <w:pPr>
              <w:pStyle w:val="Compact"/>
            </w:pPr>
            <w:r>
              <w:t>Must be unique within a schema</w:t>
            </w:r>
          </w:p>
        </w:tc>
      </w:tr>
      <w:tr w:rsidR="009B70FE" w14:paraId="2793326A" w14:textId="77777777">
        <w:tc>
          <w:tcPr>
            <w:tcW w:w="0" w:type="auto"/>
          </w:tcPr>
          <w:p w14:paraId="2E98BE95" w14:textId="77777777" w:rsidR="009B70FE" w:rsidRDefault="00E33E19">
            <w:pPr>
              <w:pStyle w:val="Compact"/>
            </w:pPr>
            <w:r>
              <w:t>description</w:t>
            </w:r>
          </w:p>
        </w:tc>
        <w:tc>
          <w:tcPr>
            <w:tcW w:w="0" w:type="auto"/>
          </w:tcPr>
          <w:p w14:paraId="34D42AAE" w14:textId="77777777" w:rsidR="009B70FE" w:rsidRDefault="00E33E19">
            <w:pPr>
              <w:pStyle w:val="Compact"/>
            </w:pPr>
            <w:r>
              <w:t>Documentation</w:t>
            </w:r>
          </w:p>
        </w:tc>
        <w:tc>
          <w:tcPr>
            <w:tcW w:w="0" w:type="auto"/>
          </w:tcPr>
          <w:p w14:paraId="4A7612CD" w14:textId="77777777" w:rsidR="009B70FE" w:rsidRDefault="00E33E19">
            <w:pPr>
              <w:pStyle w:val="Compact"/>
            </w:pPr>
            <w:r>
              <w:t>string</w:t>
            </w:r>
          </w:p>
        </w:tc>
        <w:tc>
          <w:tcPr>
            <w:tcW w:w="0" w:type="auto"/>
          </w:tcPr>
          <w:p w14:paraId="2EBC2827" w14:textId="77777777" w:rsidR="009B70FE" w:rsidRDefault="00E33E19">
            <w:pPr>
              <w:pStyle w:val="Compact"/>
            </w:pPr>
            <w:r>
              <w:t>optional</w:t>
            </w:r>
          </w:p>
        </w:tc>
        <w:tc>
          <w:tcPr>
            <w:tcW w:w="0" w:type="auto"/>
          </w:tcPr>
          <w:p w14:paraId="035D264E" w14:textId="77777777" w:rsidR="009B70FE" w:rsidRDefault="009B70FE"/>
        </w:tc>
      </w:tr>
      <w:tr w:rsidR="009B70FE" w14:paraId="1B61E6F2" w14:textId="77777777">
        <w:tc>
          <w:tcPr>
            <w:tcW w:w="0" w:type="auto"/>
          </w:tcPr>
          <w:p w14:paraId="5501C933" w14:textId="77777777" w:rsidR="009B70FE" w:rsidRDefault="00E33E19">
            <w:pPr>
              <w:pStyle w:val="Compact"/>
            </w:pPr>
            <w:r>
              <w:t>blockLength</w:t>
            </w:r>
          </w:p>
        </w:tc>
        <w:tc>
          <w:tcPr>
            <w:tcW w:w="0" w:type="auto"/>
          </w:tcPr>
          <w:p w14:paraId="40908850" w14:textId="77777777" w:rsidR="009B70FE" w:rsidRDefault="00E33E19">
            <w:pPr>
              <w:pStyle w:val="Compact"/>
            </w:pPr>
            <w:r>
              <w:t>Reserved size in number of octets for root level of message body</w:t>
            </w:r>
          </w:p>
        </w:tc>
        <w:tc>
          <w:tcPr>
            <w:tcW w:w="0" w:type="auto"/>
          </w:tcPr>
          <w:p w14:paraId="03CA364A" w14:textId="77777777" w:rsidR="009B70FE" w:rsidRDefault="00E33E19">
            <w:pPr>
              <w:pStyle w:val="Compact"/>
            </w:pPr>
            <w:r>
              <w:t>unsignedInt</w:t>
            </w:r>
          </w:p>
        </w:tc>
        <w:tc>
          <w:tcPr>
            <w:tcW w:w="0" w:type="auto"/>
          </w:tcPr>
          <w:p w14:paraId="7F916475" w14:textId="77777777" w:rsidR="009B70FE" w:rsidRDefault="00E33E19">
            <w:pPr>
              <w:pStyle w:val="Compact"/>
            </w:pPr>
            <w:r>
              <w:t>optional</w:t>
            </w:r>
          </w:p>
        </w:tc>
        <w:tc>
          <w:tcPr>
            <w:tcW w:w="0" w:type="auto"/>
          </w:tcPr>
          <w:p w14:paraId="07C7E9D3" w14:textId="77777777" w:rsidR="009B70FE" w:rsidRDefault="00E33E19">
            <w:pPr>
              <w:pStyle w:val="Compact"/>
            </w:pPr>
            <w:r>
              <w:t>If specified, must be greater than or equal to the sum of field lengths.</w:t>
            </w:r>
          </w:p>
        </w:tc>
      </w:tr>
      <w:tr w:rsidR="009B70FE" w14:paraId="47D1D91B" w14:textId="77777777">
        <w:tc>
          <w:tcPr>
            <w:tcW w:w="0" w:type="auto"/>
          </w:tcPr>
          <w:p w14:paraId="15E59A99" w14:textId="77777777" w:rsidR="009B70FE" w:rsidRDefault="00E33E19">
            <w:pPr>
              <w:pStyle w:val="Compact"/>
            </w:pPr>
            <w:r>
              <w:t>semanticType</w:t>
            </w:r>
          </w:p>
        </w:tc>
        <w:tc>
          <w:tcPr>
            <w:tcW w:w="0" w:type="auto"/>
          </w:tcPr>
          <w:p w14:paraId="24689A67" w14:textId="77777777" w:rsidR="009B70FE" w:rsidRDefault="00E33E19">
            <w:pPr>
              <w:pStyle w:val="Compact"/>
            </w:pPr>
            <w:r>
              <w:t>Documents value of FIX MsgType for a message</w:t>
            </w:r>
          </w:p>
        </w:tc>
        <w:tc>
          <w:tcPr>
            <w:tcW w:w="0" w:type="auto"/>
          </w:tcPr>
          <w:p w14:paraId="5BF82B72" w14:textId="77777777" w:rsidR="009B70FE" w:rsidRDefault="00E33E19">
            <w:pPr>
              <w:pStyle w:val="Compact"/>
            </w:pPr>
            <w:r>
              <w:t>token</w:t>
            </w:r>
          </w:p>
        </w:tc>
        <w:tc>
          <w:tcPr>
            <w:tcW w:w="0" w:type="auto"/>
          </w:tcPr>
          <w:p w14:paraId="5AA79FEF" w14:textId="77777777" w:rsidR="009B70FE" w:rsidRDefault="00E33E19">
            <w:pPr>
              <w:pStyle w:val="Compact"/>
            </w:pPr>
            <w:r>
              <w:t>optional</w:t>
            </w:r>
          </w:p>
        </w:tc>
        <w:tc>
          <w:tcPr>
            <w:tcW w:w="0" w:type="auto"/>
          </w:tcPr>
          <w:p w14:paraId="6BAF86C3" w14:textId="77777777" w:rsidR="009B70FE" w:rsidRDefault="00E33E19">
            <w:pPr>
              <w:pStyle w:val="Compact"/>
            </w:pPr>
            <w:r>
              <w:t>Listed in FIX specifications</w:t>
            </w:r>
          </w:p>
        </w:tc>
      </w:tr>
      <w:tr w:rsidR="009B70FE" w14:paraId="63152E7F" w14:textId="77777777">
        <w:tc>
          <w:tcPr>
            <w:tcW w:w="0" w:type="auto"/>
          </w:tcPr>
          <w:p w14:paraId="5882BACC" w14:textId="77777777" w:rsidR="009B70FE" w:rsidRDefault="00E33E19">
            <w:pPr>
              <w:pStyle w:val="Compact"/>
            </w:pPr>
            <w:r>
              <w:t>sinceVersion</w:t>
            </w:r>
          </w:p>
        </w:tc>
        <w:tc>
          <w:tcPr>
            <w:tcW w:w="0" w:type="auto"/>
          </w:tcPr>
          <w:p w14:paraId="2A4503B8" w14:textId="77777777" w:rsidR="009B70FE" w:rsidRDefault="00E33E19">
            <w:pPr>
              <w:pStyle w:val="Compact"/>
            </w:pPr>
            <w:r>
              <w:t>Documents the version of a schema in which a message was added</w:t>
            </w:r>
          </w:p>
        </w:tc>
        <w:tc>
          <w:tcPr>
            <w:tcW w:w="0" w:type="auto"/>
          </w:tcPr>
          <w:p w14:paraId="34AC7AFE" w14:textId="77777777" w:rsidR="009B70FE" w:rsidRDefault="00E33E19">
            <w:pPr>
              <w:pStyle w:val="Compact"/>
            </w:pPr>
            <w:r>
              <w:t>nonNegativeInteger</w:t>
            </w:r>
          </w:p>
        </w:tc>
        <w:tc>
          <w:tcPr>
            <w:tcW w:w="0" w:type="auto"/>
          </w:tcPr>
          <w:p w14:paraId="57F7313F" w14:textId="77777777" w:rsidR="009B70FE" w:rsidRDefault="00E33E19">
            <w:pPr>
              <w:pStyle w:val="Compact"/>
            </w:pPr>
            <w:r>
              <w:t>default = 0</w:t>
            </w:r>
          </w:p>
        </w:tc>
        <w:tc>
          <w:tcPr>
            <w:tcW w:w="0" w:type="auto"/>
          </w:tcPr>
          <w:p w14:paraId="412928F6" w14:textId="77777777" w:rsidR="009B70FE" w:rsidRDefault="009B70FE"/>
        </w:tc>
      </w:tr>
      <w:tr w:rsidR="009B70FE" w14:paraId="65FD4BDE" w14:textId="77777777">
        <w:tc>
          <w:tcPr>
            <w:tcW w:w="0" w:type="auto"/>
          </w:tcPr>
          <w:p w14:paraId="3EA5A2C4" w14:textId="77777777" w:rsidR="009B70FE" w:rsidRDefault="00E33E19">
            <w:pPr>
              <w:pStyle w:val="Compact"/>
            </w:pPr>
            <w:r>
              <w:t>deprecated</w:t>
            </w:r>
          </w:p>
        </w:tc>
        <w:tc>
          <w:tcPr>
            <w:tcW w:w="0" w:type="auto"/>
          </w:tcPr>
          <w:p w14:paraId="736210DE" w14:textId="77777777" w:rsidR="009B70FE" w:rsidRDefault="00E33E19">
            <w:pPr>
              <w:pStyle w:val="Compact"/>
            </w:pPr>
            <w:r>
              <w:t>Documents the version of a schema in which a message was deprecated. It should no longer be sent but is documented for back-compatibility.</w:t>
            </w:r>
          </w:p>
        </w:tc>
        <w:tc>
          <w:tcPr>
            <w:tcW w:w="0" w:type="auto"/>
          </w:tcPr>
          <w:p w14:paraId="142E026C" w14:textId="77777777" w:rsidR="009B70FE" w:rsidRDefault="00E33E19">
            <w:pPr>
              <w:pStyle w:val="Compact"/>
            </w:pPr>
            <w:r>
              <w:t>nonnegativeInteger</w:t>
            </w:r>
          </w:p>
        </w:tc>
        <w:tc>
          <w:tcPr>
            <w:tcW w:w="0" w:type="auto"/>
          </w:tcPr>
          <w:p w14:paraId="441FA0C2" w14:textId="77777777" w:rsidR="009B70FE" w:rsidRDefault="00E33E19">
            <w:pPr>
              <w:pStyle w:val="Compact"/>
            </w:pPr>
            <w:r>
              <w:t>optional</w:t>
            </w:r>
          </w:p>
        </w:tc>
        <w:tc>
          <w:tcPr>
            <w:tcW w:w="0" w:type="auto"/>
          </w:tcPr>
          <w:p w14:paraId="0C66FCCF" w14:textId="77777777" w:rsidR="009B70FE" w:rsidRDefault="00E33E19">
            <w:pPr>
              <w:pStyle w:val="Compact"/>
            </w:pPr>
            <w:r>
              <w:t>Must be less than or equal to the version of the message schema.</w:t>
            </w:r>
          </w:p>
        </w:tc>
      </w:tr>
    </w:tbl>
    <w:p w14:paraId="4154661B" w14:textId="77777777" w:rsidR="009B70FE" w:rsidRDefault="00E33E19">
      <w:pPr>
        <w:pStyle w:val="BodyText"/>
      </w:pPr>
      <w:r>
        <w:t xml:space="preserve">Note that there need not be a one-to-one relationship between message template (identified by </w:t>
      </w:r>
      <w:r>
        <w:rPr>
          <w:rStyle w:val="VerbatimChar"/>
        </w:rPr>
        <w:t>id</w:t>
      </w:r>
      <w:r>
        <w:t xml:space="preserve"> attribute) and </w:t>
      </w:r>
      <w:r>
        <w:rPr>
          <w:rStyle w:val="VerbatimChar"/>
        </w:rPr>
        <w:t>semanticType</w:t>
      </w:r>
      <w:r>
        <w:t xml:space="preserve"> attribute. You might design multiple templates for the same FIX MsgType to optimize different scenarios.</w:t>
      </w:r>
    </w:p>
    <w:p w14:paraId="5DDDE735" w14:textId="77777777" w:rsidR="009B70FE" w:rsidRDefault="00E33E19">
      <w:pPr>
        <w:pStyle w:val="BodyText"/>
      </w:pPr>
      <w:r>
        <w:t xml:space="preserve">Example </w:t>
      </w:r>
      <w:r>
        <w:rPr>
          <w:rStyle w:val="VerbatimChar"/>
        </w:rPr>
        <w:t>&lt;message&gt;</w:t>
      </w:r>
      <w:r>
        <w:t xml:space="preserve"> element</w:t>
      </w:r>
    </w:p>
    <w:p w14:paraId="24FBCE72" w14:textId="77777777" w:rsidR="009B70FE" w:rsidRDefault="00E33E19">
      <w:pPr>
        <w:pStyle w:val="SourceCode"/>
      </w:pPr>
      <w:r>
        <w:rPr>
          <w:rStyle w:val="KeywordTok"/>
        </w:rPr>
        <w:t>&lt;sbe:message</w:t>
      </w:r>
      <w:r>
        <w:rPr>
          <w:rStyle w:val="OtherTok"/>
        </w:rPr>
        <w:t xml:space="preserve"> name=</w:t>
      </w:r>
      <w:r>
        <w:rPr>
          <w:rStyle w:val="StringTok"/>
        </w:rPr>
        <w:t>"NewOrderSingle"</w:t>
      </w:r>
      <w:r>
        <w:rPr>
          <w:rStyle w:val="OtherTok"/>
        </w:rPr>
        <w:t xml:space="preserve"> id=</w:t>
      </w:r>
      <w:r>
        <w:rPr>
          <w:rStyle w:val="StringTok"/>
        </w:rPr>
        <w:t>"2"</w:t>
      </w:r>
      <w:r>
        <w:rPr>
          <w:rStyle w:val="OtherTok"/>
        </w:rPr>
        <w:t xml:space="preserve"> semanticType=</w:t>
      </w:r>
      <w:r>
        <w:rPr>
          <w:rStyle w:val="StringTok"/>
        </w:rPr>
        <w:t>"D"</w:t>
      </w:r>
      <w:r>
        <w:rPr>
          <w:rStyle w:val="KeywordTok"/>
        </w:rPr>
        <w:t>&gt;</w:t>
      </w:r>
    </w:p>
    <w:p w14:paraId="6B2BBE5B" w14:textId="77777777" w:rsidR="009B70FE" w:rsidRDefault="00E33E19">
      <w:pPr>
        <w:pStyle w:val="Heading2"/>
      </w:pPr>
      <w:bookmarkStart w:id="971" w:name="field-attributes"/>
      <w:bookmarkStart w:id="972" w:name="_Toc57061997"/>
      <w:bookmarkStart w:id="973" w:name="_Toc54858959"/>
      <w:r>
        <w:t>Field attributes</w:t>
      </w:r>
      <w:bookmarkEnd w:id="971"/>
      <w:bookmarkEnd w:id="972"/>
      <w:bookmarkEnd w:id="973"/>
    </w:p>
    <w:p w14:paraId="0832AC30" w14:textId="51798B85" w:rsidR="009B70FE" w:rsidRDefault="00E33E19">
      <w:pPr>
        <w:pStyle w:val="FirstParagraph"/>
      </w:pPr>
      <w:r>
        <w:t xml:space="preserve">Fields are added to a </w:t>
      </w:r>
      <w:r>
        <w:rPr>
          <w:rStyle w:val="VerbatimChar"/>
        </w:rPr>
        <w:t>&lt;message&gt;</w:t>
      </w:r>
      <w:r>
        <w:t xml:space="preserve"> element as child elements. See </w:t>
      </w:r>
      <w:del w:id="974" w:author="Errata" w:date="2020-11-24T10:42:00Z">
        <w:r w:rsidR="005413C0">
          <w:delText xml:space="preserve">Field Encoding </w:delText>
        </w:r>
      </w:del>
      <w:r>
        <w:t xml:space="preserve">section </w:t>
      </w:r>
      <w:hyperlink w:anchor="field-encoding">
        <w:r>
          <w:rPr>
            <w:rStyle w:val="Hyperlink"/>
            <w:i/>
          </w:rPr>
          <w:t>Field Encoding</w:t>
        </w:r>
      </w:hyperlink>
      <w:del w:id="975" w:author="Errata" w:date="2020-11-24T10:42:00Z">
        <w:r w:rsidR="005413C0">
          <w:delText>above</w:delText>
        </w:r>
      </w:del>
      <w:r>
        <w:t xml:space="preserve"> for a listing of all field types.</w:t>
      </w:r>
    </w:p>
    <w:p w14:paraId="1B045C1F" w14:textId="77777777" w:rsidR="009B70FE" w:rsidRDefault="00E33E19">
      <w:pPr>
        <w:pStyle w:val="BodyText"/>
      </w:pPr>
      <w:r>
        <w:t>These are the common attributes of all field types.</w:t>
      </w:r>
    </w:p>
    <w:tbl>
      <w:tblPr>
        <w:tblStyle w:val="Table"/>
        <w:tblW w:w="5000" w:type="pct"/>
        <w:tblLook w:val="07E0" w:firstRow="1" w:lastRow="1" w:firstColumn="1" w:lastColumn="1" w:noHBand="1" w:noVBand="1"/>
      </w:tblPr>
      <w:tblGrid>
        <w:gridCol w:w="1281"/>
        <w:gridCol w:w="2585"/>
        <w:gridCol w:w="1865"/>
        <w:gridCol w:w="1308"/>
        <w:gridCol w:w="2583"/>
      </w:tblGrid>
      <w:tr w:rsidR="009B70FE" w14:paraId="6A609536"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14ECAF6" w14:textId="77777777" w:rsidR="009B70FE" w:rsidRDefault="00E33E19">
            <w:pPr>
              <w:pStyle w:val="Compact"/>
            </w:pPr>
            <w:r>
              <w:t>Schema attribute</w:t>
            </w:r>
          </w:p>
        </w:tc>
        <w:tc>
          <w:tcPr>
            <w:tcW w:w="0" w:type="auto"/>
            <w:tcBorders>
              <w:bottom w:val="single" w:sz="0" w:space="0" w:color="auto"/>
            </w:tcBorders>
            <w:vAlign w:val="bottom"/>
          </w:tcPr>
          <w:p w14:paraId="16CCED9A" w14:textId="77777777" w:rsidR="009B70FE" w:rsidRDefault="00E33E19">
            <w:pPr>
              <w:pStyle w:val="Compact"/>
            </w:pPr>
            <w:r>
              <w:t>Description</w:t>
            </w:r>
          </w:p>
        </w:tc>
        <w:tc>
          <w:tcPr>
            <w:tcW w:w="0" w:type="auto"/>
            <w:tcBorders>
              <w:bottom w:val="single" w:sz="0" w:space="0" w:color="auto"/>
            </w:tcBorders>
            <w:vAlign w:val="bottom"/>
          </w:tcPr>
          <w:p w14:paraId="4EC3E331" w14:textId="77777777" w:rsidR="009B70FE" w:rsidRDefault="00E33E19">
            <w:pPr>
              <w:pStyle w:val="Compact"/>
            </w:pPr>
            <w:r>
              <w:t>XML type</w:t>
            </w:r>
          </w:p>
        </w:tc>
        <w:tc>
          <w:tcPr>
            <w:tcW w:w="0" w:type="auto"/>
            <w:tcBorders>
              <w:bottom w:val="single" w:sz="0" w:space="0" w:color="auto"/>
            </w:tcBorders>
            <w:vAlign w:val="bottom"/>
          </w:tcPr>
          <w:p w14:paraId="4BEFBC1F" w14:textId="77777777" w:rsidR="009B70FE" w:rsidRDefault="00E33E19">
            <w:pPr>
              <w:pStyle w:val="Compact"/>
            </w:pPr>
            <w:r>
              <w:t>Usage</w:t>
            </w:r>
          </w:p>
        </w:tc>
        <w:tc>
          <w:tcPr>
            <w:tcW w:w="0" w:type="auto"/>
            <w:tcBorders>
              <w:bottom w:val="single" w:sz="0" w:space="0" w:color="auto"/>
            </w:tcBorders>
            <w:vAlign w:val="bottom"/>
          </w:tcPr>
          <w:p w14:paraId="4710CBA0" w14:textId="77777777" w:rsidR="009B70FE" w:rsidRDefault="00E33E19">
            <w:pPr>
              <w:pStyle w:val="Compact"/>
            </w:pPr>
            <w:r>
              <w:t>Valid values</w:t>
            </w:r>
          </w:p>
        </w:tc>
      </w:tr>
      <w:tr w:rsidR="009B70FE" w14:paraId="216E76E0" w14:textId="77777777">
        <w:tc>
          <w:tcPr>
            <w:tcW w:w="0" w:type="auto"/>
          </w:tcPr>
          <w:p w14:paraId="16491B87" w14:textId="77777777" w:rsidR="009B70FE" w:rsidRDefault="00E33E19">
            <w:pPr>
              <w:pStyle w:val="Compact"/>
            </w:pPr>
            <w:r>
              <w:t>name</w:t>
            </w:r>
          </w:p>
        </w:tc>
        <w:tc>
          <w:tcPr>
            <w:tcW w:w="0" w:type="auto"/>
          </w:tcPr>
          <w:p w14:paraId="0DB1B488" w14:textId="77777777" w:rsidR="009B70FE" w:rsidRDefault="00E33E19">
            <w:pPr>
              <w:pStyle w:val="Compact"/>
            </w:pPr>
            <w:r>
              <w:t>Name of a field</w:t>
            </w:r>
          </w:p>
        </w:tc>
        <w:tc>
          <w:tcPr>
            <w:tcW w:w="0" w:type="auto"/>
          </w:tcPr>
          <w:p w14:paraId="75677881" w14:textId="77777777" w:rsidR="009B70FE" w:rsidRDefault="00E33E19">
            <w:pPr>
              <w:pStyle w:val="Compact"/>
            </w:pPr>
            <w:r>
              <w:t>symbolicName_t</w:t>
            </w:r>
          </w:p>
        </w:tc>
        <w:tc>
          <w:tcPr>
            <w:tcW w:w="0" w:type="auto"/>
          </w:tcPr>
          <w:p w14:paraId="1D86E86C" w14:textId="77777777" w:rsidR="009B70FE" w:rsidRDefault="00E33E19">
            <w:pPr>
              <w:pStyle w:val="Compact"/>
            </w:pPr>
            <w:r>
              <w:t>required</w:t>
            </w:r>
          </w:p>
        </w:tc>
        <w:tc>
          <w:tcPr>
            <w:tcW w:w="0" w:type="auto"/>
          </w:tcPr>
          <w:p w14:paraId="5B8F3EF0" w14:textId="77777777" w:rsidR="009B70FE" w:rsidRDefault="00E33E19">
            <w:pPr>
              <w:pStyle w:val="Compact"/>
            </w:pPr>
            <w:r>
              <w:t>Name and id must uniquely identify a field type within a message schema.</w:t>
            </w:r>
          </w:p>
        </w:tc>
      </w:tr>
      <w:tr w:rsidR="009B70FE" w14:paraId="36653993" w14:textId="77777777">
        <w:tc>
          <w:tcPr>
            <w:tcW w:w="0" w:type="auto"/>
          </w:tcPr>
          <w:p w14:paraId="25D32241" w14:textId="77777777" w:rsidR="009B70FE" w:rsidRDefault="00E33E19">
            <w:pPr>
              <w:pStyle w:val="Compact"/>
            </w:pPr>
            <w:r>
              <w:t>id</w:t>
            </w:r>
          </w:p>
        </w:tc>
        <w:tc>
          <w:tcPr>
            <w:tcW w:w="0" w:type="auto"/>
          </w:tcPr>
          <w:p w14:paraId="2FD5D7E7" w14:textId="77777777" w:rsidR="009B70FE" w:rsidRDefault="00E33E19">
            <w:pPr>
              <w:pStyle w:val="Compact"/>
            </w:pPr>
            <w:r>
              <w:t>Unique field identifier (FIX tag)</w:t>
            </w:r>
          </w:p>
        </w:tc>
        <w:tc>
          <w:tcPr>
            <w:tcW w:w="0" w:type="auto"/>
          </w:tcPr>
          <w:p w14:paraId="39C88CEA" w14:textId="77777777" w:rsidR="009B70FE" w:rsidRDefault="00E33E19">
            <w:pPr>
              <w:pStyle w:val="Compact"/>
            </w:pPr>
            <w:r>
              <w:t>unsignedShort</w:t>
            </w:r>
          </w:p>
        </w:tc>
        <w:tc>
          <w:tcPr>
            <w:tcW w:w="0" w:type="auto"/>
          </w:tcPr>
          <w:p w14:paraId="5DD2B83C" w14:textId="77777777" w:rsidR="009B70FE" w:rsidRDefault="00E33E19">
            <w:pPr>
              <w:pStyle w:val="Compact"/>
            </w:pPr>
            <w:r>
              <w:t>required</w:t>
            </w:r>
          </w:p>
        </w:tc>
        <w:tc>
          <w:tcPr>
            <w:tcW w:w="0" w:type="auto"/>
          </w:tcPr>
          <w:p w14:paraId="77F2BDB8" w14:textId="77777777" w:rsidR="009B70FE" w:rsidRDefault="009B70FE"/>
        </w:tc>
      </w:tr>
      <w:tr w:rsidR="009B70FE" w14:paraId="31DB6622" w14:textId="77777777">
        <w:tc>
          <w:tcPr>
            <w:tcW w:w="0" w:type="auto"/>
          </w:tcPr>
          <w:p w14:paraId="645E8E72" w14:textId="77777777" w:rsidR="009B70FE" w:rsidRDefault="00E33E19">
            <w:pPr>
              <w:pStyle w:val="Compact"/>
            </w:pPr>
            <w:r>
              <w:t>description</w:t>
            </w:r>
          </w:p>
        </w:tc>
        <w:tc>
          <w:tcPr>
            <w:tcW w:w="0" w:type="auto"/>
          </w:tcPr>
          <w:p w14:paraId="1A8BA7A6" w14:textId="77777777" w:rsidR="009B70FE" w:rsidRDefault="00E33E19">
            <w:pPr>
              <w:pStyle w:val="Compact"/>
            </w:pPr>
            <w:r>
              <w:t>Documentation</w:t>
            </w:r>
          </w:p>
        </w:tc>
        <w:tc>
          <w:tcPr>
            <w:tcW w:w="0" w:type="auto"/>
          </w:tcPr>
          <w:p w14:paraId="7AAB44EC" w14:textId="77777777" w:rsidR="009B70FE" w:rsidRDefault="00E33E19">
            <w:pPr>
              <w:pStyle w:val="Compact"/>
            </w:pPr>
            <w:r>
              <w:t>string</w:t>
            </w:r>
          </w:p>
        </w:tc>
        <w:tc>
          <w:tcPr>
            <w:tcW w:w="0" w:type="auto"/>
          </w:tcPr>
          <w:p w14:paraId="178005BA" w14:textId="77777777" w:rsidR="009B70FE" w:rsidRDefault="00E33E19">
            <w:pPr>
              <w:pStyle w:val="Compact"/>
            </w:pPr>
            <w:r>
              <w:t>optional</w:t>
            </w:r>
          </w:p>
        </w:tc>
        <w:tc>
          <w:tcPr>
            <w:tcW w:w="0" w:type="auto"/>
          </w:tcPr>
          <w:p w14:paraId="25686AF1" w14:textId="77777777" w:rsidR="009B70FE" w:rsidRDefault="009B70FE"/>
        </w:tc>
      </w:tr>
      <w:tr w:rsidR="009B70FE" w14:paraId="0E023B52" w14:textId="77777777">
        <w:tc>
          <w:tcPr>
            <w:tcW w:w="0" w:type="auto"/>
          </w:tcPr>
          <w:p w14:paraId="48EA043D" w14:textId="77777777" w:rsidR="009B70FE" w:rsidRDefault="00E33E19">
            <w:pPr>
              <w:pStyle w:val="Compact"/>
            </w:pPr>
            <w:r>
              <w:lastRenderedPageBreak/>
              <w:t>type</w:t>
            </w:r>
          </w:p>
        </w:tc>
        <w:tc>
          <w:tcPr>
            <w:tcW w:w="0" w:type="auto"/>
          </w:tcPr>
          <w:p w14:paraId="54B1627D" w14:textId="77777777" w:rsidR="009B70FE" w:rsidRDefault="00E33E19">
            <w:pPr>
              <w:pStyle w:val="Compact"/>
            </w:pPr>
            <w:r>
              <w:t>Encoding type name, one of simple type, composite type or enumeration.</w:t>
            </w:r>
          </w:p>
        </w:tc>
        <w:tc>
          <w:tcPr>
            <w:tcW w:w="0" w:type="auto"/>
          </w:tcPr>
          <w:p w14:paraId="341C3671" w14:textId="77777777" w:rsidR="009B70FE" w:rsidRDefault="00E33E19">
            <w:pPr>
              <w:pStyle w:val="Compact"/>
            </w:pPr>
            <w:r>
              <w:t>string</w:t>
            </w:r>
          </w:p>
        </w:tc>
        <w:tc>
          <w:tcPr>
            <w:tcW w:w="0" w:type="auto"/>
          </w:tcPr>
          <w:p w14:paraId="39616F82" w14:textId="77777777" w:rsidR="009B70FE" w:rsidRDefault="00E33E19">
            <w:pPr>
              <w:pStyle w:val="Compact"/>
            </w:pPr>
            <w:r>
              <w:t>required</w:t>
            </w:r>
          </w:p>
        </w:tc>
        <w:tc>
          <w:tcPr>
            <w:tcW w:w="0" w:type="auto"/>
          </w:tcPr>
          <w:p w14:paraId="69FF9BA0" w14:textId="77777777" w:rsidR="009B70FE" w:rsidRDefault="00E33E19">
            <w:pPr>
              <w:pStyle w:val="Compact"/>
            </w:pPr>
            <w:r>
              <w:t xml:space="preserve">Must match the name attribute of a simple </w:t>
            </w:r>
            <w:r>
              <w:rPr>
                <w:rStyle w:val="VerbatimChar"/>
              </w:rPr>
              <w:t>&lt;type&gt;</w:t>
            </w:r>
            <w:r>
              <w:t xml:space="preserve">, </w:t>
            </w:r>
            <w:r>
              <w:rPr>
                <w:rStyle w:val="VerbatimChar"/>
              </w:rPr>
              <w:t>&lt;composite&gt;</w:t>
            </w:r>
            <w:r>
              <w:t xml:space="preserve"> encoding type, </w:t>
            </w:r>
            <w:r>
              <w:rPr>
                <w:rStyle w:val="VerbatimChar"/>
              </w:rPr>
              <w:t>&lt;enum&gt;</w:t>
            </w:r>
            <w:r>
              <w:t xml:space="preserve"> or </w:t>
            </w:r>
            <w:r>
              <w:rPr>
                <w:rStyle w:val="VerbatimChar"/>
              </w:rPr>
              <w:t>&lt;set&gt;</w:t>
            </w:r>
            <w:r>
              <w:t>.</w:t>
            </w:r>
          </w:p>
        </w:tc>
      </w:tr>
      <w:tr w:rsidR="009B70FE" w14:paraId="061C1492" w14:textId="77777777">
        <w:tc>
          <w:tcPr>
            <w:tcW w:w="0" w:type="auto"/>
          </w:tcPr>
          <w:p w14:paraId="06AA6560" w14:textId="77777777" w:rsidR="009B70FE" w:rsidRDefault="00E33E19">
            <w:pPr>
              <w:pStyle w:val="Compact"/>
            </w:pPr>
            <w:r>
              <w:t>offset</w:t>
            </w:r>
          </w:p>
        </w:tc>
        <w:tc>
          <w:tcPr>
            <w:tcW w:w="0" w:type="auto"/>
          </w:tcPr>
          <w:p w14:paraId="51FFCA46" w14:textId="77777777" w:rsidR="009B70FE" w:rsidRDefault="00E33E19">
            <w:pPr>
              <w:pStyle w:val="Compact"/>
            </w:pPr>
            <w:r>
              <w:t>Offset to the start of the field within a message or repeating group entry. By default, the offset is the sum of preceding field sizes, but it may be increased to effect byte alignment.</w:t>
            </w:r>
          </w:p>
        </w:tc>
        <w:tc>
          <w:tcPr>
            <w:tcW w:w="0" w:type="auto"/>
          </w:tcPr>
          <w:p w14:paraId="5CFFB452" w14:textId="77777777" w:rsidR="009B70FE" w:rsidRDefault="00E33E19">
            <w:pPr>
              <w:pStyle w:val="Compact"/>
            </w:pPr>
            <w:r>
              <w:t>unsignedInt</w:t>
            </w:r>
          </w:p>
        </w:tc>
        <w:tc>
          <w:tcPr>
            <w:tcW w:w="0" w:type="auto"/>
          </w:tcPr>
          <w:p w14:paraId="58B5A646" w14:textId="77777777" w:rsidR="009B70FE" w:rsidRDefault="00E33E19">
            <w:pPr>
              <w:pStyle w:val="Compact"/>
            </w:pPr>
            <w:r>
              <w:t>optional</w:t>
            </w:r>
          </w:p>
        </w:tc>
        <w:tc>
          <w:tcPr>
            <w:tcW w:w="0" w:type="auto"/>
          </w:tcPr>
          <w:p w14:paraId="4BB8A844" w14:textId="77777777" w:rsidR="009B70FE" w:rsidRDefault="00E33E19">
            <w:pPr>
              <w:pStyle w:val="Compact"/>
            </w:pPr>
            <w:r>
              <w:t>Must be greater than or equal to the sum of preceding field sizes.</w:t>
            </w:r>
          </w:p>
        </w:tc>
      </w:tr>
      <w:tr w:rsidR="009B70FE" w14:paraId="75090BFD" w14:textId="77777777">
        <w:tc>
          <w:tcPr>
            <w:tcW w:w="0" w:type="auto"/>
          </w:tcPr>
          <w:p w14:paraId="7E4DCCAC" w14:textId="77777777" w:rsidR="009B70FE" w:rsidRDefault="00E33E19">
            <w:pPr>
              <w:pStyle w:val="Compact"/>
            </w:pPr>
            <w:r>
              <w:t>presence</w:t>
            </w:r>
          </w:p>
        </w:tc>
        <w:tc>
          <w:tcPr>
            <w:tcW w:w="0" w:type="auto"/>
          </w:tcPr>
          <w:p w14:paraId="09B1E610" w14:textId="77777777" w:rsidR="009B70FE" w:rsidRDefault="00E33E19">
            <w:pPr>
              <w:pStyle w:val="Compact"/>
            </w:pPr>
            <w:r>
              <w:t>Field presence</w:t>
            </w:r>
          </w:p>
        </w:tc>
        <w:tc>
          <w:tcPr>
            <w:tcW w:w="0" w:type="auto"/>
          </w:tcPr>
          <w:p w14:paraId="08D3A5CB" w14:textId="77777777" w:rsidR="009B70FE" w:rsidRDefault="00E33E19">
            <w:pPr>
              <w:pStyle w:val="Compact"/>
            </w:pPr>
            <w:r>
              <w:t>enumeration</w:t>
            </w:r>
          </w:p>
        </w:tc>
        <w:tc>
          <w:tcPr>
            <w:tcW w:w="0" w:type="auto"/>
          </w:tcPr>
          <w:p w14:paraId="3A8C1624" w14:textId="77777777" w:rsidR="009B70FE" w:rsidRDefault="00E33E19">
            <w:pPr>
              <w:pStyle w:val="Compact"/>
            </w:pPr>
            <w:r>
              <w:t>Default = required</w:t>
            </w:r>
          </w:p>
        </w:tc>
        <w:tc>
          <w:tcPr>
            <w:tcW w:w="0" w:type="auto"/>
          </w:tcPr>
          <w:p w14:paraId="2B3A422A" w14:textId="77777777" w:rsidR="009B70FE" w:rsidRDefault="00E33E19">
            <w:pPr>
              <w:pStyle w:val="Compact"/>
            </w:pPr>
            <w:r>
              <w:t>required = field value is required; not tested for null. optional = field value may be null. constant = constant value not sent on wire.</w:t>
            </w:r>
          </w:p>
        </w:tc>
      </w:tr>
      <w:tr w:rsidR="009B70FE" w14:paraId="073A21F3" w14:textId="77777777">
        <w:tc>
          <w:tcPr>
            <w:tcW w:w="0" w:type="auto"/>
          </w:tcPr>
          <w:p w14:paraId="771DD4BB" w14:textId="77777777" w:rsidR="009B70FE" w:rsidRDefault="00E33E19">
            <w:pPr>
              <w:pStyle w:val="Compact"/>
            </w:pPr>
            <w:r>
              <w:t>valueRef</w:t>
            </w:r>
          </w:p>
        </w:tc>
        <w:tc>
          <w:tcPr>
            <w:tcW w:w="0" w:type="auto"/>
          </w:tcPr>
          <w:p w14:paraId="4E76F275" w14:textId="77777777" w:rsidR="009B70FE" w:rsidRDefault="00E33E19">
            <w:pPr>
              <w:pStyle w:val="Compact"/>
            </w:pPr>
            <w:r>
              <w:t>Constant value of a field as a valid value of an enumeration</w:t>
            </w:r>
          </w:p>
        </w:tc>
        <w:tc>
          <w:tcPr>
            <w:tcW w:w="0" w:type="auto"/>
          </w:tcPr>
          <w:p w14:paraId="44405B54" w14:textId="77777777" w:rsidR="009B70FE" w:rsidRDefault="00E33E19">
            <w:pPr>
              <w:pStyle w:val="Compact"/>
            </w:pPr>
            <w:r>
              <w:t>qualifiedName_t</w:t>
            </w:r>
          </w:p>
        </w:tc>
        <w:tc>
          <w:tcPr>
            <w:tcW w:w="0" w:type="auto"/>
          </w:tcPr>
          <w:p w14:paraId="73FC83C6" w14:textId="77777777" w:rsidR="009B70FE" w:rsidRDefault="00E33E19">
            <w:pPr>
              <w:pStyle w:val="Compact"/>
            </w:pPr>
            <w:r>
              <w:t>optional Valid only if presence= ”constant”</w:t>
            </w:r>
          </w:p>
        </w:tc>
        <w:tc>
          <w:tcPr>
            <w:tcW w:w="0" w:type="auto"/>
          </w:tcPr>
          <w:p w14:paraId="3958301A" w14:textId="77777777" w:rsidR="009B70FE" w:rsidRDefault="00E33E19">
            <w:pPr>
              <w:pStyle w:val="Compact"/>
            </w:pPr>
            <w:r>
              <w:t xml:space="preserve">If provided, the qualified name must match the name attribute of a </w:t>
            </w:r>
            <w:r>
              <w:rPr>
                <w:rStyle w:val="VerbatimChar"/>
              </w:rPr>
              <w:t>&lt;validValue&gt;</w:t>
            </w:r>
            <w:r>
              <w:t xml:space="preserve"> within an </w:t>
            </w:r>
            <w:r>
              <w:rPr>
                <w:rStyle w:val="VerbatimChar"/>
              </w:rPr>
              <w:t>&lt;enum&gt;</w:t>
            </w:r>
          </w:p>
        </w:tc>
      </w:tr>
      <w:tr w:rsidR="009B70FE" w14:paraId="2BF92EAA" w14:textId="77777777">
        <w:tc>
          <w:tcPr>
            <w:tcW w:w="0" w:type="auto"/>
          </w:tcPr>
          <w:p w14:paraId="5C352C36" w14:textId="77777777" w:rsidR="009B70FE" w:rsidRDefault="00E33E19">
            <w:pPr>
              <w:pStyle w:val="Compact"/>
            </w:pPr>
            <w:r>
              <w:t>sinceVersion</w:t>
            </w:r>
          </w:p>
        </w:tc>
        <w:tc>
          <w:tcPr>
            <w:tcW w:w="0" w:type="auto"/>
          </w:tcPr>
          <w:p w14:paraId="7EEDF1A6" w14:textId="77777777" w:rsidR="009B70FE" w:rsidRDefault="00E33E19">
            <w:pPr>
              <w:pStyle w:val="Compact"/>
            </w:pPr>
            <w:r>
              <w:t>The version of a message schema in which this field was added.</w:t>
            </w:r>
          </w:p>
        </w:tc>
        <w:tc>
          <w:tcPr>
            <w:tcW w:w="0" w:type="auto"/>
          </w:tcPr>
          <w:p w14:paraId="095C6BF0" w14:textId="77777777" w:rsidR="009B70FE" w:rsidRDefault="00E33E19">
            <w:pPr>
              <w:pStyle w:val="Compact"/>
            </w:pPr>
            <w:r>
              <w:t>InonnegativeInteger</w:t>
            </w:r>
          </w:p>
        </w:tc>
        <w:tc>
          <w:tcPr>
            <w:tcW w:w="0" w:type="auto"/>
          </w:tcPr>
          <w:p w14:paraId="39A588C4" w14:textId="77777777" w:rsidR="009B70FE" w:rsidRDefault="00E33E19">
            <w:pPr>
              <w:pStyle w:val="Compact"/>
            </w:pPr>
            <w:r>
              <w:t>default=0</w:t>
            </w:r>
          </w:p>
        </w:tc>
        <w:tc>
          <w:tcPr>
            <w:tcW w:w="0" w:type="auto"/>
          </w:tcPr>
          <w:p w14:paraId="1E7C91FC" w14:textId="77777777" w:rsidR="009B70FE" w:rsidRDefault="00E33E19">
            <w:pPr>
              <w:pStyle w:val="Compact"/>
            </w:pPr>
            <w:r>
              <w:t xml:space="preserve">Must not be greater than version attribute of </w:t>
            </w:r>
            <w:r>
              <w:rPr>
                <w:rStyle w:val="VerbatimChar"/>
              </w:rPr>
              <w:t>&lt;messageSchema&gt;</w:t>
            </w:r>
            <w:r>
              <w:t xml:space="preserve"> element.</w:t>
            </w:r>
          </w:p>
        </w:tc>
      </w:tr>
      <w:tr w:rsidR="009B70FE" w14:paraId="0599D68D" w14:textId="77777777">
        <w:tc>
          <w:tcPr>
            <w:tcW w:w="0" w:type="auto"/>
          </w:tcPr>
          <w:p w14:paraId="117FF97E" w14:textId="77777777" w:rsidR="009B70FE" w:rsidRDefault="00E33E19">
            <w:pPr>
              <w:pStyle w:val="Compact"/>
            </w:pPr>
            <w:r>
              <w:t>deprecated</w:t>
            </w:r>
          </w:p>
        </w:tc>
        <w:tc>
          <w:tcPr>
            <w:tcW w:w="0" w:type="auto"/>
          </w:tcPr>
          <w:p w14:paraId="7593000E" w14:textId="77777777" w:rsidR="009B70FE" w:rsidRDefault="00E33E19">
            <w:pPr>
              <w:pStyle w:val="Compact"/>
            </w:pPr>
            <w:r>
              <w:t>Documents the version of a schema in which a field was deprecated. It should no longer be used in new messages.</w:t>
            </w:r>
          </w:p>
        </w:tc>
        <w:tc>
          <w:tcPr>
            <w:tcW w:w="0" w:type="auto"/>
          </w:tcPr>
          <w:p w14:paraId="23761C83" w14:textId="77777777" w:rsidR="009B70FE" w:rsidRDefault="00E33E19">
            <w:pPr>
              <w:pStyle w:val="Compact"/>
            </w:pPr>
            <w:r>
              <w:t>nonnegativeInteger</w:t>
            </w:r>
          </w:p>
        </w:tc>
        <w:tc>
          <w:tcPr>
            <w:tcW w:w="0" w:type="auto"/>
          </w:tcPr>
          <w:p w14:paraId="05309826" w14:textId="77777777" w:rsidR="009B70FE" w:rsidRDefault="00E33E19">
            <w:pPr>
              <w:pStyle w:val="Compact"/>
            </w:pPr>
            <w:r>
              <w:t>optional</w:t>
            </w:r>
          </w:p>
        </w:tc>
        <w:tc>
          <w:tcPr>
            <w:tcW w:w="0" w:type="auto"/>
          </w:tcPr>
          <w:p w14:paraId="34499304" w14:textId="77777777" w:rsidR="009B70FE" w:rsidRDefault="00E33E19">
            <w:pPr>
              <w:pStyle w:val="Compact"/>
            </w:pPr>
            <w:r>
              <w:t>Must be less than or equal to the version of the message schema.</w:t>
            </w:r>
          </w:p>
        </w:tc>
      </w:tr>
    </w:tbl>
    <w:p w14:paraId="79C88762" w14:textId="77777777" w:rsidR="009B70FE" w:rsidRDefault="00E33E19">
      <w:pPr>
        <w:pStyle w:val="BodyText"/>
      </w:pPr>
      <w:r>
        <w:t>Example field schemas</w:t>
      </w:r>
    </w:p>
    <w:p w14:paraId="1CFEA23B" w14:textId="77777777" w:rsidR="009B70FE" w:rsidRDefault="00E33E19">
      <w:pPr>
        <w:pStyle w:val="BodyText"/>
      </w:pPr>
      <w:r>
        <w:t>Field that uses a composite encoding</w:t>
      </w:r>
    </w:p>
    <w:p w14:paraId="6FA26D00" w14:textId="77777777" w:rsidR="009B70FE" w:rsidRDefault="00E33E19">
      <w:pPr>
        <w:pStyle w:val="SourceCode"/>
      </w:pPr>
      <w:r>
        <w:rPr>
          <w:rStyle w:val="KeywordTok"/>
        </w:rPr>
        <w:t>&lt;composite</w:t>
      </w:r>
      <w:r>
        <w:rPr>
          <w:rStyle w:val="OtherTok"/>
        </w:rPr>
        <w:t xml:space="preserve"> name=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primitiveType=</w:t>
      </w:r>
      <w:r>
        <w:rPr>
          <w:rStyle w:val="StringTok"/>
        </w:rPr>
        <w:t>"int8"</w:t>
      </w:r>
      <w:r>
        <w:br/>
      </w:r>
      <w:r>
        <w:rPr>
          <w:rStyle w:val="OtherTok"/>
        </w:rPr>
        <w:t xml:space="preserve">    presence=</w:t>
      </w:r>
      <w:r>
        <w:rPr>
          <w:rStyle w:val="StringTok"/>
        </w:rPr>
        <w:t>"constant"</w:t>
      </w:r>
      <w:r>
        <w:rPr>
          <w:rStyle w:val="KeywordTok"/>
        </w:rPr>
        <w:t>&gt;</w:t>
      </w:r>
      <w:r>
        <w:rPr>
          <w:rStyle w:val="NormalTok"/>
        </w:rPr>
        <w:t>0\</w:t>
      </w:r>
      <w:r>
        <w:rPr>
          <w:rStyle w:val="KeywordTok"/>
        </w:rPr>
        <w:t>&lt;/type&gt;</w:t>
      </w:r>
      <w:r>
        <w:br/>
      </w:r>
      <w:r>
        <w:rPr>
          <w:rStyle w:val="KeywordTok"/>
        </w:rPr>
        <w:t>&lt;/composite&gt;</w:t>
      </w:r>
      <w:r>
        <w:br/>
      </w:r>
      <w:r>
        <w:br/>
      </w:r>
      <w:r>
        <w:rPr>
          <w:rStyle w:val="KeywordTok"/>
        </w:rPr>
        <w:t>&lt;field</w:t>
      </w:r>
      <w:r>
        <w:rPr>
          <w:rStyle w:val="OtherTok"/>
        </w:rPr>
        <w:t xml:space="preserve"> type=</w:t>
      </w:r>
      <w:r>
        <w:rPr>
          <w:rStyle w:val="StringTok"/>
        </w:rPr>
        <w:t>"intQty32"</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offset=</w:t>
      </w:r>
      <w:r>
        <w:rPr>
          <w:rStyle w:val="StringTok"/>
        </w:rPr>
        <w:t>"16"</w:t>
      </w:r>
      <w:r>
        <w:br/>
      </w:r>
      <w:r>
        <w:rPr>
          <w:rStyle w:val="OtherTok"/>
        </w:rPr>
        <w:t xml:space="preserve">  description=</w:t>
      </w:r>
      <w:r>
        <w:rPr>
          <w:rStyle w:val="StringTok"/>
        </w:rPr>
        <w:t>"Shares: Total number of shares"</w:t>
      </w:r>
      <w:r>
        <w:rPr>
          <w:rStyle w:val="NormalTok"/>
        </w:rPr>
        <w:t xml:space="preserve"> </w:t>
      </w:r>
      <w:r>
        <w:rPr>
          <w:rStyle w:val="KeywordTok"/>
        </w:rPr>
        <w:t>/&gt;</w:t>
      </w:r>
    </w:p>
    <w:p w14:paraId="453C8259" w14:textId="77777777" w:rsidR="009B70FE" w:rsidRDefault="00E33E19">
      <w:pPr>
        <w:pStyle w:val="Heading2"/>
      </w:pPr>
      <w:bookmarkStart w:id="976" w:name="repeating-group-schema"/>
      <w:bookmarkStart w:id="977" w:name="_Toc57061998"/>
      <w:bookmarkStart w:id="978" w:name="_Toc54858960"/>
      <w:r>
        <w:t>Repeating group schema</w:t>
      </w:r>
      <w:bookmarkEnd w:id="976"/>
      <w:bookmarkEnd w:id="977"/>
      <w:bookmarkEnd w:id="978"/>
    </w:p>
    <w:p w14:paraId="3D617928" w14:textId="77777777" w:rsidR="009B70FE" w:rsidRDefault="00E33E19">
      <w:pPr>
        <w:pStyle w:val="FirstParagraph"/>
      </w:pPr>
      <w:r>
        <w:t xml:space="preserve">A </w:t>
      </w:r>
      <w:r>
        <w:rPr>
          <w:rStyle w:val="VerbatimChar"/>
        </w:rPr>
        <w:t>&lt;group&gt;</w:t>
      </w:r>
      <w:r>
        <w:t xml:space="preserve"> has the same attributes as a </w:t>
      </w:r>
      <w:r>
        <w:rPr>
          <w:rStyle w:val="VerbatimChar"/>
        </w:rPr>
        <w:t>&lt;message&gt;</w:t>
      </w:r>
      <w:r>
        <w:t xml:space="preserve"> element since they both inherit attributes from the blockType XML type. A group has the same child members as a message, and they must appear in the same order:</w:t>
      </w:r>
    </w:p>
    <w:p w14:paraId="5F71D1CA" w14:textId="77777777" w:rsidR="009B70FE" w:rsidRDefault="00E33E19" w:rsidP="00E33E19">
      <w:pPr>
        <w:numPr>
          <w:ilvl w:val="0"/>
          <w:numId w:val="16"/>
        </w:numPr>
      </w:pPr>
      <w:r>
        <w:t xml:space="preserve">Element </w:t>
      </w:r>
      <w:r>
        <w:rPr>
          <w:rStyle w:val="VerbatimChar"/>
        </w:rPr>
        <w:t>&lt;field&gt;</w:t>
      </w:r>
      <w:r>
        <w:t xml:space="preserve"> defines a fixed-length field</w:t>
      </w:r>
    </w:p>
    <w:p w14:paraId="2C8A1F8E" w14:textId="77777777" w:rsidR="009B70FE" w:rsidRDefault="00E33E19" w:rsidP="00E33E19">
      <w:pPr>
        <w:numPr>
          <w:ilvl w:val="0"/>
          <w:numId w:val="16"/>
        </w:numPr>
      </w:pPr>
      <w:r>
        <w:t xml:space="preserve">Element </w:t>
      </w:r>
      <w:r>
        <w:rPr>
          <w:rStyle w:val="VerbatimChar"/>
        </w:rPr>
        <w:t>&lt;group&gt;</w:t>
      </w:r>
      <w:r>
        <w:t xml:space="preserve"> defines a repeating group. Groups may be nested to any level.</w:t>
      </w:r>
    </w:p>
    <w:p w14:paraId="49E95703" w14:textId="77777777" w:rsidR="009B70FE" w:rsidRDefault="00E33E19" w:rsidP="00E33E19">
      <w:pPr>
        <w:numPr>
          <w:ilvl w:val="0"/>
          <w:numId w:val="16"/>
        </w:numPr>
      </w:pPr>
      <w:r>
        <w:t xml:space="preserve">Element </w:t>
      </w:r>
      <w:r>
        <w:rPr>
          <w:rStyle w:val="VerbatimChar"/>
        </w:rPr>
        <w:t>&lt;data&gt;</w:t>
      </w:r>
      <w:r>
        <w:t xml:space="preserve"> defines a variable-length field, such as raw data</w:t>
      </w:r>
    </w:p>
    <w:p w14:paraId="17BBF26C" w14:textId="77777777" w:rsidR="009B70FE" w:rsidRDefault="00E33E19">
      <w:pPr>
        <w:pStyle w:val="FirstParagraph"/>
      </w:pPr>
      <w:r>
        <w:t>The number of members of each type is unbound.</w:t>
      </w:r>
    </w:p>
    <w:tbl>
      <w:tblPr>
        <w:tblStyle w:val="Table"/>
        <w:tblW w:w="5000" w:type="pct"/>
        <w:tblLook w:val="07E0" w:firstRow="1" w:lastRow="1" w:firstColumn="1" w:lastColumn="1" w:noHBand="1" w:noVBand="1"/>
      </w:tblPr>
      <w:tblGrid>
        <w:gridCol w:w="1548"/>
        <w:gridCol w:w="1943"/>
        <w:gridCol w:w="1583"/>
        <w:gridCol w:w="1981"/>
        <w:gridCol w:w="2567"/>
      </w:tblGrid>
      <w:tr w:rsidR="009B70FE" w14:paraId="1F9D2444"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04FD508" w14:textId="77777777" w:rsidR="009B70FE" w:rsidRDefault="00E33E19">
            <w:pPr>
              <w:pStyle w:val="Compact"/>
            </w:pPr>
            <w:r>
              <w:rPr>
                <w:rStyle w:val="VerbatimChar"/>
              </w:rPr>
              <w:lastRenderedPageBreak/>
              <w:t>&lt;group&gt;</w:t>
            </w:r>
            <w:r>
              <w:t xml:space="preserve"> attribute</w:t>
            </w:r>
          </w:p>
        </w:tc>
        <w:tc>
          <w:tcPr>
            <w:tcW w:w="0" w:type="auto"/>
            <w:tcBorders>
              <w:bottom w:val="single" w:sz="0" w:space="0" w:color="auto"/>
            </w:tcBorders>
            <w:vAlign w:val="bottom"/>
          </w:tcPr>
          <w:p w14:paraId="31AC456F" w14:textId="77777777" w:rsidR="009B70FE" w:rsidRDefault="00E33E19">
            <w:pPr>
              <w:pStyle w:val="Compact"/>
            </w:pPr>
            <w:r>
              <w:t>Description</w:t>
            </w:r>
          </w:p>
        </w:tc>
        <w:tc>
          <w:tcPr>
            <w:tcW w:w="0" w:type="auto"/>
            <w:tcBorders>
              <w:bottom w:val="single" w:sz="0" w:space="0" w:color="auto"/>
            </w:tcBorders>
            <w:vAlign w:val="bottom"/>
          </w:tcPr>
          <w:p w14:paraId="38F08FA3" w14:textId="77777777" w:rsidR="009B70FE" w:rsidRDefault="00E33E19">
            <w:pPr>
              <w:pStyle w:val="Compact"/>
            </w:pPr>
            <w:r>
              <w:t>XML type</w:t>
            </w:r>
          </w:p>
        </w:tc>
        <w:tc>
          <w:tcPr>
            <w:tcW w:w="0" w:type="auto"/>
            <w:tcBorders>
              <w:bottom w:val="single" w:sz="0" w:space="0" w:color="auto"/>
            </w:tcBorders>
            <w:vAlign w:val="bottom"/>
          </w:tcPr>
          <w:p w14:paraId="7FC331A9" w14:textId="77777777" w:rsidR="009B70FE" w:rsidRDefault="00E33E19">
            <w:pPr>
              <w:pStyle w:val="Compact"/>
            </w:pPr>
            <w:r>
              <w:t>Usage</w:t>
            </w:r>
          </w:p>
        </w:tc>
        <w:tc>
          <w:tcPr>
            <w:tcW w:w="0" w:type="auto"/>
            <w:tcBorders>
              <w:bottom w:val="single" w:sz="0" w:space="0" w:color="auto"/>
            </w:tcBorders>
            <w:vAlign w:val="bottom"/>
          </w:tcPr>
          <w:p w14:paraId="7E550B3D" w14:textId="77777777" w:rsidR="009B70FE" w:rsidRDefault="00E33E19">
            <w:pPr>
              <w:pStyle w:val="Compact"/>
            </w:pPr>
            <w:r>
              <w:t>Valid values</w:t>
            </w:r>
          </w:p>
        </w:tc>
      </w:tr>
      <w:tr w:rsidR="009B70FE" w14:paraId="77975116" w14:textId="77777777">
        <w:tc>
          <w:tcPr>
            <w:tcW w:w="0" w:type="auto"/>
          </w:tcPr>
          <w:p w14:paraId="6A84F6FA" w14:textId="77777777" w:rsidR="009B70FE" w:rsidRDefault="00E33E19">
            <w:pPr>
              <w:pStyle w:val="Compact"/>
            </w:pPr>
            <w:r>
              <w:t>name</w:t>
            </w:r>
          </w:p>
        </w:tc>
        <w:tc>
          <w:tcPr>
            <w:tcW w:w="0" w:type="auto"/>
          </w:tcPr>
          <w:p w14:paraId="0A03D075" w14:textId="77777777" w:rsidR="009B70FE" w:rsidRDefault="00E33E19">
            <w:pPr>
              <w:pStyle w:val="Compact"/>
            </w:pPr>
            <w:r>
              <w:t>Name of a group</w:t>
            </w:r>
          </w:p>
        </w:tc>
        <w:tc>
          <w:tcPr>
            <w:tcW w:w="0" w:type="auto"/>
          </w:tcPr>
          <w:p w14:paraId="4F60C0BD" w14:textId="77777777" w:rsidR="009B70FE" w:rsidRDefault="00E33E19">
            <w:pPr>
              <w:pStyle w:val="Compact"/>
            </w:pPr>
            <w:r>
              <w:t>symbolicName_t</w:t>
            </w:r>
          </w:p>
        </w:tc>
        <w:tc>
          <w:tcPr>
            <w:tcW w:w="0" w:type="auto"/>
          </w:tcPr>
          <w:p w14:paraId="4DCF0141" w14:textId="77777777" w:rsidR="009B70FE" w:rsidRDefault="00E33E19">
            <w:pPr>
              <w:pStyle w:val="Compact"/>
            </w:pPr>
            <w:r>
              <w:t>required</w:t>
            </w:r>
          </w:p>
        </w:tc>
        <w:tc>
          <w:tcPr>
            <w:tcW w:w="0" w:type="auto"/>
          </w:tcPr>
          <w:p w14:paraId="196FF85A" w14:textId="77777777" w:rsidR="009B70FE" w:rsidRDefault="00E33E19">
            <w:pPr>
              <w:pStyle w:val="Compact"/>
            </w:pPr>
            <w:r>
              <w:t>Name and id must uniquely identify a group type within a message schema.</w:t>
            </w:r>
          </w:p>
        </w:tc>
      </w:tr>
      <w:tr w:rsidR="009B70FE" w14:paraId="4ED5BA77" w14:textId="77777777">
        <w:tc>
          <w:tcPr>
            <w:tcW w:w="0" w:type="auto"/>
          </w:tcPr>
          <w:p w14:paraId="030EA245" w14:textId="77777777" w:rsidR="009B70FE" w:rsidRDefault="00E33E19">
            <w:pPr>
              <w:pStyle w:val="Compact"/>
            </w:pPr>
            <w:r>
              <w:t>id</w:t>
            </w:r>
          </w:p>
        </w:tc>
        <w:tc>
          <w:tcPr>
            <w:tcW w:w="0" w:type="auto"/>
          </w:tcPr>
          <w:p w14:paraId="6373EC7C" w14:textId="77777777" w:rsidR="009B70FE" w:rsidRDefault="00E33E19">
            <w:pPr>
              <w:pStyle w:val="Compact"/>
            </w:pPr>
            <w:r>
              <w:t>Unique group identifier</w:t>
            </w:r>
          </w:p>
        </w:tc>
        <w:tc>
          <w:tcPr>
            <w:tcW w:w="0" w:type="auto"/>
          </w:tcPr>
          <w:p w14:paraId="71442C76" w14:textId="77777777" w:rsidR="009B70FE" w:rsidRDefault="00E33E19">
            <w:pPr>
              <w:pStyle w:val="Compact"/>
            </w:pPr>
            <w:r>
              <w:t>unsignedShort</w:t>
            </w:r>
          </w:p>
        </w:tc>
        <w:tc>
          <w:tcPr>
            <w:tcW w:w="0" w:type="auto"/>
          </w:tcPr>
          <w:p w14:paraId="5F6A8C6C" w14:textId="77777777" w:rsidR="009B70FE" w:rsidRDefault="00E33E19">
            <w:pPr>
              <w:pStyle w:val="Compact"/>
            </w:pPr>
            <w:r>
              <w:t>required</w:t>
            </w:r>
          </w:p>
        </w:tc>
        <w:tc>
          <w:tcPr>
            <w:tcW w:w="0" w:type="auto"/>
          </w:tcPr>
          <w:p w14:paraId="1599F842" w14:textId="77777777" w:rsidR="009B70FE" w:rsidRDefault="009B70FE"/>
        </w:tc>
      </w:tr>
      <w:tr w:rsidR="009B70FE" w14:paraId="2FB42B2C" w14:textId="77777777">
        <w:tc>
          <w:tcPr>
            <w:tcW w:w="0" w:type="auto"/>
          </w:tcPr>
          <w:p w14:paraId="785F53CC" w14:textId="77777777" w:rsidR="009B70FE" w:rsidRDefault="00E33E19">
            <w:pPr>
              <w:pStyle w:val="Compact"/>
            </w:pPr>
            <w:r>
              <w:t>description</w:t>
            </w:r>
          </w:p>
        </w:tc>
        <w:tc>
          <w:tcPr>
            <w:tcW w:w="0" w:type="auto"/>
          </w:tcPr>
          <w:p w14:paraId="7C1EC0E0" w14:textId="77777777" w:rsidR="009B70FE" w:rsidRDefault="00E33E19">
            <w:pPr>
              <w:pStyle w:val="Compact"/>
            </w:pPr>
            <w:r>
              <w:t>Documentation</w:t>
            </w:r>
          </w:p>
        </w:tc>
        <w:tc>
          <w:tcPr>
            <w:tcW w:w="0" w:type="auto"/>
          </w:tcPr>
          <w:p w14:paraId="42DA56AC" w14:textId="77777777" w:rsidR="009B70FE" w:rsidRDefault="00E33E19">
            <w:pPr>
              <w:pStyle w:val="Compact"/>
            </w:pPr>
            <w:r>
              <w:t>string</w:t>
            </w:r>
          </w:p>
        </w:tc>
        <w:tc>
          <w:tcPr>
            <w:tcW w:w="0" w:type="auto"/>
          </w:tcPr>
          <w:p w14:paraId="4D3BE3B8" w14:textId="77777777" w:rsidR="009B70FE" w:rsidRDefault="00E33E19">
            <w:pPr>
              <w:pStyle w:val="Compact"/>
            </w:pPr>
            <w:r>
              <w:t>optional</w:t>
            </w:r>
          </w:p>
        </w:tc>
        <w:tc>
          <w:tcPr>
            <w:tcW w:w="0" w:type="auto"/>
          </w:tcPr>
          <w:p w14:paraId="0D9BDE84" w14:textId="77777777" w:rsidR="009B70FE" w:rsidRDefault="009B70FE"/>
        </w:tc>
      </w:tr>
      <w:tr w:rsidR="009B70FE" w14:paraId="36434011" w14:textId="77777777">
        <w:tc>
          <w:tcPr>
            <w:tcW w:w="0" w:type="auto"/>
          </w:tcPr>
          <w:p w14:paraId="2DE8F9D2" w14:textId="77777777" w:rsidR="009B70FE" w:rsidRDefault="00E33E19">
            <w:pPr>
              <w:pStyle w:val="Compact"/>
            </w:pPr>
            <w:r>
              <w:t>dimensionType</w:t>
            </w:r>
          </w:p>
        </w:tc>
        <w:tc>
          <w:tcPr>
            <w:tcW w:w="0" w:type="auto"/>
          </w:tcPr>
          <w:p w14:paraId="5DC4C807" w14:textId="77777777" w:rsidR="009B70FE" w:rsidRDefault="00E33E19">
            <w:pPr>
              <w:pStyle w:val="Compact"/>
            </w:pPr>
            <w:r>
              <w:t>Dimensions of the repeating group</w:t>
            </w:r>
          </w:p>
        </w:tc>
        <w:tc>
          <w:tcPr>
            <w:tcW w:w="0" w:type="auto"/>
          </w:tcPr>
          <w:p w14:paraId="613A8D1B" w14:textId="77777777" w:rsidR="009B70FE" w:rsidRDefault="00E33E19">
            <w:pPr>
              <w:pStyle w:val="Compact"/>
            </w:pPr>
            <w:r>
              <w:t>symbolicName_t</w:t>
            </w:r>
          </w:p>
        </w:tc>
        <w:tc>
          <w:tcPr>
            <w:tcW w:w="0" w:type="auto"/>
          </w:tcPr>
          <w:p w14:paraId="1E443979" w14:textId="77777777" w:rsidR="009B70FE" w:rsidRDefault="00E33E19">
            <w:pPr>
              <w:pStyle w:val="Compact"/>
            </w:pPr>
            <w:r>
              <w:t>default = groupSizeEncoding</w:t>
            </w:r>
          </w:p>
        </w:tc>
        <w:tc>
          <w:tcPr>
            <w:tcW w:w="0" w:type="auto"/>
          </w:tcPr>
          <w:p w14:paraId="3A5DA9AE" w14:textId="77777777" w:rsidR="009B70FE" w:rsidRDefault="00E33E19">
            <w:pPr>
              <w:pStyle w:val="Compact"/>
            </w:pPr>
            <w:r>
              <w:t>If specified, must be greater than or equal to the sum of field lengths.</w:t>
            </w:r>
          </w:p>
        </w:tc>
      </w:tr>
    </w:tbl>
    <w:p w14:paraId="4CFDAD6F" w14:textId="77777777" w:rsidR="009B70FE" w:rsidRDefault="00E33E19">
      <w:pPr>
        <w:pStyle w:val="BodyText"/>
      </w:pPr>
      <w:r>
        <w:rPr>
          <w:rStyle w:val="VerbatimChar"/>
        </w:rPr>
        <w:t>&lt;group&gt;</w:t>
      </w:r>
      <w:r>
        <w:t xml:space="preserve"> element inherits attributes of blockType. See </w:t>
      </w:r>
      <w:r>
        <w:rPr>
          <w:rStyle w:val="VerbatimChar"/>
        </w:rPr>
        <w:t>&lt;message&gt;</w:t>
      </w:r>
      <w:r>
        <w:t xml:space="preserve"> </w:t>
      </w:r>
      <w:ins w:id="979" w:author="Errata" w:date="2020-11-24T10:42:00Z">
        <w:r>
          <w:t xml:space="preserve">element </w:t>
        </w:r>
      </w:ins>
      <w:r>
        <w:t>above.</w:t>
      </w:r>
    </w:p>
    <w:p w14:paraId="3AF34C53" w14:textId="77777777" w:rsidR="009B70FE" w:rsidRDefault="00E33E19">
      <w:pPr>
        <w:pStyle w:val="BodyText"/>
      </w:pPr>
      <w:r>
        <w:rPr>
          <w:i/>
        </w:rPr>
        <w:t>Example group schema with default dimension encoding</w:t>
      </w:r>
    </w:p>
    <w:p w14:paraId="22C3CD31" w14:textId="77777777" w:rsidR="009B70FE" w:rsidRDefault="00E33E19">
      <w:pPr>
        <w:pStyle w:val="SourceCode"/>
      </w:pPr>
      <w:r>
        <w:rPr>
          <w:rStyle w:val="KeywordTok"/>
        </w:rPr>
        <w:t>&lt;composite</w:t>
      </w:r>
      <w:r>
        <w:rPr>
          <w:rStyle w:val="OtherTok"/>
        </w:rPr>
        <w:t xml:space="preserve"> name=</w:t>
      </w:r>
      <w:r>
        <w:rPr>
          <w:rStyle w:val="StringTok"/>
        </w:rPr>
        <w:t>"groupSizeEncoding"</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semanticType=</w:t>
      </w:r>
      <w:r>
        <w:rPr>
          <w:rStyle w:val="StringTok"/>
        </w:rPr>
        <w:t>"NumInGroup"</w:t>
      </w:r>
      <w:r>
        <w:rPr>
          <w:rStyle w:val="KeywordTok"/>
        </w:rPr>
        <w:t>/&gt;</w:t>
      </w:r>
      <w:r>
        <w:br/>
      </w:r>
      <w:r>
        <w:rPr>
          <w:rStyle w:val="KeywordTok"/>
        </w:rPr>
        <w:t>&lt;/composite&gt;</w:t>
      </w:r>
      <w:r>
        <w:br/>
      </w:r>
      <w:r>
        <w:br/>
      </w:r>
      <w:r>
        <w:rPr>
          <w:rStyle w:val="KeywordTok"/>
        </w:rPr>
        <w:t>&lt;group</w:t>
      </w:r>
      <w:r>
        <w:rPr>
          <w:rStyle w:val="OtherTok"/>
        </w:rPr>
        <w:t xml:space="preserve"> name=</w:t>
      </w:r>
      <w:r>
        <w:rPr>
          <w:rStyle w:val="StringTok"/>
        </w:rPr>
        <w:t>"Parties"</w:t>
      </w:r>
      <w:r>
        <w:rPr>
          <w:rStyle w:val="OtherTok"/>
        </w:rPr>
        <w:t xml:space="preserve"> id=</w:t>
      </w:r>
      <w:r>
        <w:rPr>
          <w:rStyle w:val="StringTok"/>
        </w:rPr>
        <w:t>"1012"</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"string14"</w:t>
      </w:r>
      <w:r>
        <w:rPr>
          <w:rStyle w:val="OtherTok"/>
        </w:rPr>
        <w:t xml:space="preserve"> name=</w:t>
      </w:r>
      <w:r>
        <w:rPr>
          <w:rStyle w:val="StringTok"/>
        </w:rPr>
        <w:t>"PartyID"</w:t>
      </w:r>
      <w:r>
        <w:rPr>
          <w:rStyle w:val="OtherTok"/>
        </w:rPr>
        <w:t xml:space="preserve"> id=</w:t>
      </w:r>
      <w:r>
        <w:rPr>
          <w:rStyle w:val="StringTok"/>
        </w:rPr>
        <w:t>"448"</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type=</w:t>
      </w:r>
      <w:r>
        <w:rPr>
          <w:rStyle w:val="StringTok"/>
        </w:rPr>
        <w:t>"partyRoleEnum"</w:t>
      </w:r>
      <w:r>
        <w:rPr>
          <w:rStyle w:val="OtherTok"/>
        </w:rPr>
        <w:t xml:space="preserve"> name=</w:t>
      </w:r>
      <w:r>
        <w:rPr>
          <w:rStyle w:val="StringTok"/>
        </w:rPr>
        <w:t>"PartyRole"</w:t>
      </w:r>
      <w:r>
        <w:rPr>
          <w:rStyle w:val="OtherTok"/>
        </w:rPr>
        <w:t xml:space="preserve"> id=</w:t>
      </w:r>
      <w:r>
        <w:rPr>
          <w:rStyle w:val="StringTok"/>
        </w:rPr>
        <w:t>"452"</w:t>
      </w:r>
      <w:r>
        <w:rPr>
          <w:rStyle w:val="NormalTok"/>
        </w:rPr>
        <w:t xml:space="preserve"> </w:t>
      </w:r>
      <w:r>
        <w:rPr>
          <w:rStyle w:val="KeywordTok"/>
        </w:rPr>
        <w:t>/&gt;</w:t>
      </w:r>
      <w:r>
        <w:br/>
      </w:r>
      <w:r>
        <w:rPr>
          <w:rStyle w:val="KeywordTok"/>
        </w:rPr>
        <w:t>&lt;/group&gt;</w:t>
      </w:r>
    </w:p>
    <w:p w14:paraId="4CA39DC0" w14:textId="77777777" w:rsidR="009B70FE" w:rsidRDefault="00E33E19">
      <w:pPr>
        <w:pStyle w:val="Heading2"/>
      </w:pPr>
      <w:bookmarkStart w:id="980" w:name="schema-validation"/>
      <w:bookmarkStart w:id="981" w:name="_Toc57061999"/>
      <w:bookmarkStart w:id="982" w:name="_Toc54858961"/>
      <w:r>
        <w:t>Schema validation</w:t>
      </w:r>
      <w:bookmarkEnd w:id="980"/>
      <w:bookmarkEnd w:id="981"/>
      <w:bookmarkEnd w:id="982"/>
    </w:p>
    <w:p w14:paraId="3BE7BD7F" w14:textId="77777777" w:rsidR="009B70FE" w:rsidRDefault="00E33E19">
      <w:pPr>
        <w:pStyle w:val="FirstParagraph"/>
      </w:pPr>
      <w:r>
        <w:t>The first level of schema validation is enforced by XML schema validation tools to make sure that a schema is well-formed according to XSD schema rules. Well-formed XML is necessary but insufficient to prove that a schema is correct according to FIX Simple Binary Encoding rules.</w:t>
      </w:r>
    </w:p>
    <w:p w14:paraId="445D7672" w14:textId="77777777" w:rsidR="009B70FE" w:rsidRDefault="00E33E19">
      <w:pPr>
        <w:pStyle w:val="BodyText"/>
      </w:pPr>
      <w:r>
        <w:t>Additional conditions that render a schema invalid include the following.</w:t>
      </w:r>
    </w:p>
    <w:tbl>
      <w:tblPr>
        <w:tblStyle w:val="Table"/>
        <w:tblW w:w="5000" w:type="pct"/>
        <w:tblLook w:val="07E0" w:firstRow="1" w:lastRow="1" w:firstColumn="1" w:lastColumn="1" w:noHBand="1" w:noVBand="1"/>
      </w:tblPr>
      <w:tblGrid>
        <w:gridCol w:w="2313"/>
        <w:gridCol w:w="7309"/>
      </w:tblGrid>
      <w:tr w:rsidR="009B70FE" w14:paraId="7CF46AEC"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095CDED" w14:textId="77777777" w:rsidR="009B70FE" w:rsidRDefault="00E33E19">
            <w:pPr>
              <w:pStyle w:val="Compact"/>
            </w:pPr>
            <w:r>
              <w:t>Error condition</w:t>
            </w:r>
          </w:p>
        </w:tc>
        <w:tc>
          <w:tcPr>
            <w:tcW w:w="0" w:type="auto"/>
            <w:tcBorders>
              <w:bottom w:val="single" w:sz="0" w:space="0" w:color="auto"/>
            </w:tcBorders>
            <w:vAlign w:val="bottom"/>
          </w:tcPr>
          <w:p w14:paraId="1E09E720" w14:textId="77777777" w:rsidR="009B70FE" w:rsidRDefault="00E33E19">
            <w:pPr>
              <w:pStyle w:val="Compact"/>
            </w:pPr>
            <w:r>
              <w:t>Error description</w:t>
            </w:r>
          </w:p>
        </w:tc>
      </w:tr>
      <w:tr w:rsidR="009B70FE" w14:paraId="098FF036" w14:textId="77777777">
        <w:tc>
          <w:tcPr>
            <w:tcW w:w="0" w:type="auto"/>
          </w:tcPr>
          <w:p w14:paraId="47B6D7B2" w14:textId="77777777" w:rsidR="009B70FE" w:rsidRDefault="00E33E19">
            <w:pPr>
              <w:pStyle w:val="Compact"/>
            </w:pPr>
            <w:r>
              <w:t>Missing field encoding</w:t>
            </w:r>
          </w:p>
        </w:tc>
        <w:tc>
          <w:tcPr>
            <w:tcW w:w="0" w:type="auto"/>
          </w:tcPr>
          <w:p w14:paraId="4C7D9A29" w14:textId="77777777" w:rsidR="009B70FE" w:rsidRDefault="00E33E19">
            <w:pPr>
              <w:pStyle w:val="Compact"/>
            </w:pPr>
            <w:r>
              <w:t xml:space="preserve">A field or </w:t>
            </w:r>
            <w:r>
              <w:rPr>
                <w:rStyle w:val="VerbatimChar"/>
              </w:rPr>
              <w:t>&lt;enum&gt;</w:t>
            </w:r>
            <w:r>
              <w:t xml:space="preserve"> references a type name that is undefined.</w:t>
            </w:r>
          </w:p>
        </w:tc>
      </w:tr>
      <w:tr w:rsidR="009B70FE" w14:paraId="1DED9E01" w14:textId="77777777">
        <w:tc>
          <w:tcPr>
            <w:tcW w:w="0" w:type="auto"/>
          </w:tcPr>
          <w:p w14:paraId="71FF0EDF" w14:textId="77777777" w:rsidR="009B70FE" w:rsidRDefault="00E33E19">
            <w:pPr>
              <w:pStyle w:val="Compact"/>
            </w:pPr>
            <w:r>
              <w:t>Missing message header encoding</w:t>
            </w:r>
          </w:p>
        </w:tc>
        <w:tc>
          <w:tcPr>
            <w:tcW w:w="0" w:type="auto"/>
          </w:tcPr>
          <w:p w14:paraId="60EA773F" w14:textId="77777777" w:rsidR="009B70FE" w:rsidRDefault="00E33E19">
            <w:pPr>
              <w:pStyle w:val="Compact"/>
            </w:pPr>
            <w:r>
              <w:t xml:space="preserve">Missing encoding type for headerType specified in </w:t>
            </w:r>
            <w:r>
              <w:rPr>
                <w:rStyle w:val="VerbatimChar"/>
              </w:rPr>
              <w:t>&lt;messageSchema&gt;</w:t>
            </w:r>
            <w:r>
              <w:t>. Default name is “messageHeader”.</w:t>
            </w:r>
          </w:p>
        </w:tc>
      </w:tr>
      <w:tr w:rsidR="009B70FE" w14:paraId="192DA9EF" w14:textId="77777777">
        <w:tc>
          <w:tcPr>
            <w:tcW w:w="0" w:type="auto"/>
          </w:tcPr>
          <w:p w14:paraId="3FD35857" w14:textId="77777777" w:rsidR="009B70FE" w:rsidRDefault="00E33E19">
            <w:pPr>
              <w:pStyle w:val="Compact"/>
            </w:pPr>
            <w:r>
              <w:t>Duplicate encoding name</w:t>
            </w:r>
          </w:p>
        </w:tc>
        <w:tc>
          <w:tcPr>
            <w:tcW w:w="0" w:type="auto"/>
          </w:tcPr>
          <w:p w14:paraId="29F0E27D" w14:textId="77777777" w:rsidR="009B70FE" w:rsidRDefault="00E33E19">
            <w:pPr>
              <w:pStyle w:val="Compact"/>
            </w:pPr>
            <w:r>
              <w:t>An encoding name is non-unique, rendering a reference ambiguous.</w:t>
            </w:r>
          </w:p>
        </w:tc>
      </w:tr>
      <w:tr w:rsidR="009B70FE" w14:paraId="0C916975" w14:textId="77777777">
        <w:tc>
          <w:tcPr>
            <w:tcW w:w="0" w:type="auto"/>
          </w:tcPr>
          <w:p w14:paraId="07DCE51C" w14:textId="77777777" w:rsidR="009B70FE" w:rsidRDefault="00E33E19">
            <w:pPr>
              <w:pStyle w:val="Compact"/>
            </w:pPr>
            <w:r>
              <w:t>nullValue specified for non-null encoding</w:t>
            </w:r>
          </w:p>
        </w:tc>
        <w:tc>
          <w:tcPr>
            <w:tcW w:w="0" w:type="auto"/>
          </w:tcPr>
          <w:p w14:paraId="404E07E3" w14:textId="77777777" w:rsidR="009B70FE" w:rsidRDefault="00E33E19">
            <w:pPr>
              <w:pStyle w:val="Compact"/>
            </w:pPr>
            <w:r>
              <w:t>Attribute nullValue is inconsistent with presence=required or constant</w:t>
            </w:r>
          </w:p>
        </w:tc>
      </w:tr>
      <w:tr w:rsidR="009B70FE" w14:paraId="292BDA88" w14:textId="77777777">
        <w:tc>
          <w:tcPr>
            <w:tcW w:w="0" w:type="auto"/>
          </w:tcPr>
          <w:p w14:paraId="418766C0" w14:textId="77777777" w:rsidR="009B70FE" w:rsidRDefault="00E33E19">
            <w:pPr>
              <w:pStyle w:val="Compact"/>
            </w:pPr>
            <w:r>
              <w:t>Attributes nullValue, minValue or maxValue of wrong data range</w:t>
            </w:r>
          </w:p>
        </w:tc>
        <w:tc>
          <w:tcPr>
            <w:tcW w:w="0" w:type="auto"/>
          </w:tcPr>
          <w:p w14:paraId="027DA4E7" w14:textId="77777777" w:rsidR="009B70FE" w:rsidRDefault="00E33E19">
            <w:pPr>
              <w:pStyle w:val="Compact"/>
            </w:pPr>
            <w:r>
              <w:t>The specified values must be convertible to a scalar value consistent with the encoding. For example, if the primitive type is uint8, then the value must be in the range 0 through 255.</w:t>
            </w:r>
          </w:p>
        </w:tc>
      </w:tr>
      <w:tr w:rsidR="009B70FE" w14:paraId="62B7A978" w14:textId="77777777">
        <w:tc>
          <w:tcPr>
            <w:tcW w:w="0" w:type="auto"/>
          </w:tcPr>
          <w:p w14:paraId="126B581F" w14:textId="77777777" w:rsidR="009B70FE" w:rsidRDefault="00E33E19">
            <w:pPr>
              <w:pStyle w:val="Compact"/>
            </w:pPr>
            <w:r>
              <w:t>semanticType mismatch</w:t>
            </w:r>
          </w:p>
        </w:tc>
        <w:tc>
          <w:tcPr>
            <w:tcW w:w="0" w:type="auto"/>
          </w:tcPr>
          <w:p w14:paraId="3B205708" w14:textId="77777777" w:rsidR="009B70FE" w:rsidRDefault="00E33E19">
            <w:pPr>
              <w:pStyle w:val="Compact"/>
            </w:pPr>
            <w:r>
              <w:t>If the attribute is specified on both a field and the encoding that it references, the values must be identical.</w:t>
            </w:r>
          </w:p>
        </w:tc>
      </w:tr>
      <w:tr w:rsidR="009B70FE" w14:paraId="4118EEFF" w14:textId="77777777">
        <w:tc>
          <w:tcPr>
            <w:tcW w:w="0" w:type="auto"/>
          </w:tcPr>
          <w:p w14:paraId="3AED3916" w14:textId="77777777" w:rsidR="009B70FE" w:rsidRDefault="00E33E19">
            <w:pPr>
              <w:pStyle w:val="Compact"/>
            </w:pPr>
            <w:r>
              <w:t>presence mismatch</w:t>
            </w:r>
          </w:p>
        </w:tc>
        <w:tc>
          <w:tcPr>
            <w:tcW w:w="0" w:type="auto"/>
          </w:tcPr>
          <w:p w14:paraId="39B3C853" w14:textId="77777777" w:rsidR="009B70FE" w:rsidRDefault="00E33E19">
            <w:pPr>
              <w:pStyle w:val="Compact"/>
            </w:pPr>
            <w:r>
              <w:t>If the attribute is specified on both a field and the encoding that it references, the values must be identical.</w:t>
            </w:r>
          </w:p>
        </w:tc>
      </w:tr>
      <w:tr w:rsidR="009B70FE" w14:paraId="7125DD86" w14:textId="77777777">
        <w:tc>
          <w:tcPr>
            <w:tcW w:w="0" w:type="auto"/>
          </w:tcPr>
          <w:p w14:paraId="7495741E" w14:textId="77777777" w:rsidR="009B70FE" w:rsidRDefault="00E33E19">
            <w:pPr>
              <w:pStyle w:val="Compact"/>
            </w:pPr>
            <w:r>
              <w:t>Missing constant value</w:t>
            </w:r>
          </w:p>
        </w:tc>
        <w:tc>
          <w:tcPr>
            <w:tcW w:w="0" w:type="auto"/>
          </w:tcPr>
          <w:p w14:paraId="249487AE" w14:textId="77777777" w:rsidR="009B70FE" w:rsidRDefault="00E33E19">
            <w:pPr>
              <w:pStyle w:val="Compact"/>
            </w:pPr>
            <w:r>
              <w:t>If presence=constant is specified for a field or encoding, the element value must contain the constant value.</w:t>
            </w:r>
          </w:p>
        </w:tc>
      </w:tr>
      <w:tr w:rsidR="009B70FE" w14:paraId="34E55413" w14:textId="77777777">
        <w:tc>
          <w:tcPr>
            <w:tcW w:w="0" w:type="auto"/>
          </w:tcPr>
          <w:p w14:paraId="54B04A2D" w14:textId="77777777" w:rsidR="009B70FE" w:rsidRDefault="00E33E19">
            <w:pPr>
              <w:pStyle w:val="Compact"/>
            </w:pPr>
            <w:r>
              <w:t xml:space="preserve">Missing validValue </w:t>
            </w:r>
            <w:r>
              <w:lastRenderedPageBreak/>
              <w:t>content</w:t>
            </w:r>
          </w:p>
        </w:tc>
        <w:tc>
          <w:tcPr>
            <w:tcW w:w="0" w:type="auto"/>
          </w:tcPr>
          <w:p w14:paraId="0A1A7ACA" w14:textId="77777777" w:rsidR="009B70FE" w:rsidRDefault="00E33E19">
            <w:pPr>
              <w:pStyle w:val="Compact"/>
            </w:pPr>
            <w:r>
              <w:lastRenderedPageBreak/>
              <w:t xml:space="preserve">A </w:t>
            </w:r>
            <w:r>
              <w:rPr>
                <w:rStyle w:val="VerbatimChar"/>
              </w:rPr>
              <w:t>&lt;validValue&gt;</w:t>
            </w:r>
            <w:r>
              <w:t xml:space="preserve"> element is required to carry its value.</w:t>
            </w:r>
          </w:p>
        </w:tc>
      </w:tr>
      <w:tr w:rsidR="009B70FE" w14:paraId="1A221AD7" w14:textId="77777777">
        <w:tc>
          <w:tcPr>
            <w:tcW w:w="0" w:type="auto"/>
          </w:tcPr>
          <w:p w14:paraId="5CD73BAF" w14:textId="77777777" w:rsidR="009B70FE" w:rsidRDefault="00E33E19">
            <w:pPr>
              <w:pStyle w:val="Compact"/>
            </w:pPr>
            <w:r>
              <w:t>Incompatible offset and blockLength</w:t>
            </w:r>
          </w:p>
        </w:tc>
        <w:tc>
          <w:tcPr>
            <w:tcW w:w="0" w:type="auto"/>
          </w:tcPr>
          <w:p w14:paraId="4819A029" w14:textId="77777777" w:rsidR="009B70FE" w:rsidRDefault="00E33E19">
            <w:pPr>
              <w:pStyle w:val="Compact"/>
            </w:pPr>
            <w:r>
              <w:t>A field offset greater than message or group blockLength is invalid</w:t>
            </w:r>
          </w:p>
        </w:tc>
      </w:tr>
      <w:tr w:rsidR="009B70FE" w14:paraId="7A4E6ABA" w14:textId="77777777">
        <w:tc>
          <w:tcPr>
            <w:tcW w:w="0" w:type="auto"/>
          </w:tcPr>
          <w:p w14:paraId="296C6AB2" w14:textId="77777777" w:rsidR="009B70FE" w:rsidRDefault="00E33E19">
            <w:pPr>
              <w:pStyle w:val="Compact"/>
            </w:pPr>
            <w:r>
              <w:t>Duplicate ID or name of field or group</w:t>
            </w:r>
          </w:p>
        </w:tc>
        <w:tc>
          <w:tcPr>
            <w:tcW w:w="0" w:type="auto"/>
          </w:tcPr>
          <w:p w14:paraId="3F45F82B" w14:textId="77777777" w:rsidR="009B70FE" w:rsidRDefault="00E33E19">
            <w:pPr>
              <w:pStyle w:val="Compact"/>
            </w:pPr>
            <w:r>
              <w:t>Attributes id and name must uniquely identify a type within a message schema. This applies to fields and groups. To be clear, the same field or group ID may be used in multiple messages, but each instance must represent the same type. Each of those instances must match on both id and name attributes.</w:t>
            </w:r>
          </w:p>
        </w:tc>
      </w:tr>
    </w:tbl>
    <w:p w14:paraId="2D614AFF" w14:textId="77777777" w:rsidR="009B70FE" w:rsidRDefault="00E33E19">
      <w:pPr>
        <w:pStyle w:val="Heading3"/>
      </w:pPr>
      <w:bookmarkStart w:id="983" w:name="message-with-a-repeating-group"/>
      <w:bookmarkStart w:id="984" w:name="_Toc57062000"/>
      <w:bookmarkStart w:id="985" w:name="_Toc54858962"/>
      <w:r>
        <w:t>Message with a repeating group</w:t>
      </w:r>
      <w:bookmarkEnd w:id="983"/>
      <w:bookmarkEnd w:id="984"/>
      <w:bookmarkEnd w:id="985"/>
    </w:p>
    <w:p w14:paraId="0886E1FF" w14:textId="77777777" w:rsidR="009B70FE" w:rsidRDefault="00E33E19">
      <w:pPr>
        <w:pStyle w:val="SourceCode"/>
      </w:pPr>
      <w:r>
        <w:rPr>
          <w:rStyle w:val="KeywordTok"/>
        </w:rPr>
        <w:t>&lt;message</w:t>
      </w:r>
      <w:r>
        <w:rPr>
          <w:rStyle w:val="OtherTok"/>
        </w:rPr>
        <w:t xml:space="preserve"> name=</w:t>
      </w:r>
      <w:r>
        <w:rPr>
          <w:rStyle w:val="StringTok"/>
        </w:rPr>
        <w:t>"ListOrder"</w:t>
      </w:r>
      <w:r>
        <w:rPr>
          <w:rStyle w:val="OtherTok"/>
        </w:rPr>
        <w:t xml:space="preserve"> id=</w:t>
      </w:r>
      <w:r>
        <w:rPr>
          <w:rStyle w:val="StringTok"/>
        </w:rPr>
        <w:t>"2"</w:t>
      </w:r>
      <w:r>
        <w:rPr>
          <w:rStyle w:val="OtherTok"/>
        </w:rPr>
        <w:t xml:space="preserve"> description=</w:t>
      </w:r>
      <w:r>
        <w:rPr>
          <w:rStyle w:val="StringTok"/>
        </w:rPr>
        <w:t>"Simplified</w:t>
      </w:r>
      <w:r>
        <w:br/>
      </w:r>
      <w:r>
        <w:rPr>
          <w:rStyle w:val="StringTok"/>
        </w:rPr>
        <w:t xml:space="preserve"> NewOrderList. Demonstrates repeating group"</w:t>
      </w:r>
      <w:r>
        <w:rPr>
          <w:rStyle w:val="KeywordTok"/>
        </w:rPr>
        <w:t>&gt;</w:t>
      </w:r>
      <w:r>
        <w:br/>
      </w:r>
      <w:r>
        <w:rPr>
          <w:rStyle w:val="NormalTok"/>
        </w:rPr>
        <w:t xml:space="preserve">    </w:t>
      </w:r>
      <w:r>
        <w:rPr>
          <w:rStyle w:val="KeywordTok"/>
        </w:rPr>
        <w:t>&lt;field</w:t>
      </w:r>
      <w:r>
        <w:rPr>
          <w:rStyle w:val="OtherTok"/>
        </w:rPr>
        <w:t xml:space="preserve"> name=</w:t>
      </w:r>
      <w:r>
        <w:rPr>
          <w:rStyle w:val="StringTok"/>
        </w:rPr>
        <w:t>"ListID"</w:t>
      </w:r>
      <w:r>
        <w:rPr>
          <w:rStyle w:val="OtherTok"/>
        </w:rPr>
        <w:t xml:space="preserve"> id=</w:t>
      </w:r>
      <w:r>
        <w:rPr>
          <w:rStyle w:val="StringTok"/>
        </w:rPr>
        <w:t>"66"</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"BidType"</w:t>
      </w:r>
      <w:r>
        <w:rPr>
          <w:rStyle w:val="OtherTok"/>
        </w:rPr>
        <w:t xml:space="preserve"> id=</w:t>
      </w:r>
      <w:r>
        <w:rPr>
          <w:rStyle w:val="StringTok"/>
        </w:rPr>
        <w:t>"394"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&lt;group</w:t>
      </w:r>
      <w:r>
        <w:rPr>
          <w:rStyle w:val="OtherTok"/>
        </w:rPr>
        <w:t xml:space="preserve"> name=</w:t>
      </w:r>
      <w:r>
        <w:rPr>
          <w:rStyle w:val="StringTok"/>
        </w:rPr>
        <w:t>"ListOrdGrp"</w:t>
      </w:r>
      <w:r>
        <w:rPr>
          <w:rStyle w:val="OtherTok"/>
        </w:rPr>
        <w:t xml:space="preserve"> id=</w:t>
      </w:r>
      <w:r>
        <w:rPr>
          <w:rStyle w:val="StringTok"/>
        </w:rPr>
        <w:t>"2030"</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"ListSeqNo"</w:t>
      </w:r>
      <w:r>
        <w:rPr>
          <w:rStyle w:val="OtherTok"/>
        </w:rPr>
        <w:t xml:space="preserve"> id=</w:t>
      </w:r>
      <w:r>
        <w:rPr>
          <w:rStyle w:val="StringTok"/>
        </w:rPr>
        <w:t>"67"</w:t>
      </w:r>
      <w:r>
        <w:rPr>
          <w:rStyle w:val="OtherTok"/>
        </w:rPr>
        <w:t xml:space="preserve"> type=</w:t>
      </w:r>
      <w:r>
        <w:rPr>
          <w:rStyle w:val="StringTok"/>
        </w:rPr>
        <w:t>"uint32"</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"string8"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"char"</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"intQty32"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&lt;/message&gt;</w:t>
      </w:r>
    </w:p>
    <w:p w14:paraId="3998A072" w14:textId="77777777" w:rsidR="009B70FE" w:rsidRDefault="00E33E19">
      <w:pPr>
        <w:pStyle w:val="Heading3"/>
      </w:pPr>
      <w:bookmarkStart w:id="986" w:name="message-with-raw-data-fields"/>
      <w:bookmarkStart w:id="987" w:name="_Toc57062001"/>
      <w:bookmarkStart w:id="988" w:name="_Toc54858963"/>
      <w:r>
        <w:t>Message with raw data fields</w:t>
      </w:r>
      <w:bookmarkEnd w:id="986"/>
      <w:bookmarkEnd w:id="987"/>
      <w:bookmarkEnd w:id="988"/>
    </w:p>
    <w:p w14:paraId="2F5000B8" w14:textId="77777777" w:rsidR="009B70FE" w:rsidRDefault="00E33E19">
      <w:pPr>
        <w:pStyle w:val="SourceCode"/>
      </w:pPr>
      <w:r>
        <w:rPr>
          <w:rStyle w:val="KeywordTok"/>
        </w:rPr>
        <w:t>&lt;message</w:t>
      </w:r>
      <w:r>
        <w:rPr>
          <w:rStyle w:val="OtherTok"/>
        </w:rPr>
        <w:t xml:space="preserve"> name=</w:t>
      </w:r>
      <w:r>
        <w:rPr>
          <w:rStyle w:val="StringTok"/>
        </w:rPr>
        <w:t>"UserRequest"</w:t>
      </w:r>
      <w:r>
        <w:rPr>
          <w:rStyle w:val="OtherTok"/>
        </w:rPr>
        <w:t xml:space="preserve"> id=</w:t>
      </w:r>
      <w:r>
        <w:rPr>
          <w:rStyle w:val="StringTok"/>
        </w:rPr>
        <w:t>"4"</w:t>
      </w:r>
      <w:r>
        <w:rPr>
          <w:rStyle w:val="OtherTok"/>
        </w:rPr>
        <w:t xml:space="preserve"> description=</w:t>
      </w:r>
      <w:r>
        <w:rPr>
          <w:rStyle w:val="StringTok"/>
        </w:rPr>
        <w:t>"Demonstrates raw data usage"</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"UserRequestId"</w:t>
      </w:r>
      <w:r>
        <w:rPr>
          <w:rStyle w:val="OtherTok"/>
        </w:rPr>
        <w:t xml:space="preserve"> id=</w:t>
      </w:r>
      <w:r>
        <w:rPr>
          <w:rStyle w:val="StringTok"/>
        </w:rPr>
        <w:t>"923"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"UserRequestType"</w:t>
      </w:r>
      <w:r>
        <w:rPr>
          <w:rStyle w:val="OtherTok"/>
        </w:rPr>
        <w:t xml:space="preserve"> id=</w:t>
      </w:r>
      <w:r>
        <w:rPr>
          <w:rStyle w:val="StringTok"/>
        </w:rPr>
        <w:t>"924"</w:t>
      </w:r>
      <w:r>
        <w:rPr>
          <w:rStyle w:val="OtherTok"/>
        </w:rPr>
        <w:t xml:space="preserve"> type=</w:t>
      </w:r>
      <w:r>
        <w:rPr>
          <w:rStyle w:val="StringTok"/>
        </w:rPr>
        <w:t>"uint8"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"UserName"</w:t>
      </w:r>
      <w:r>
        <w:rPr>
          <w:rStyle w:val="OtherTok"/>
        </w:rPr>
        <w:t xml:space="preserve"> id=</w:t>
      </w:r>
      <w:r>
        <w:rPr>
          <w:rStyle w:val="StringTok"/>
        </w:rPr>
        <w:t>"553"</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"Password"</w:t>
      </w:r>
      <w:r>
        <w:rPr>
          <w:rStyle w:val="OtherTok"/>
        </w:rPr>
        <w:t xml:space="preserve"> id=</w:t>
      </w:r>
      <w:r>
        <w:rPr>
          <w:rStyle w:val="StringTok"/>
        </w:rPr>
        <w:t>"554"</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"NewPassword"</w:t>
      </w:r>
      <w:r>
        <w:rPr>
          <w:rStyle w:val="OtherTok"/>
        </w:rPr>
        <w:t xml:space="preserve"> id=</w:t>
      </w:r>
      <w:r>
        <w:rPr>
          <w:rStyle w:val="StringTok"/>
        </w:rPr>
        <w:t>"925"</w:t>
      </w:r>
      <w:r>
        <w:rPr>
          <w:rStyle w:val="OtherTok"/>
        </w:rPr>
        <w:t xml:space="preserve"> type=</w:t>
      </w:r>
      <w:r>
        <w:rPr>
          <w:rStyle w:val="StringTok"/>
        </w:rPr>
        <w:t>"string14"</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"EncryptedPasswordMethod"</w:t>
      </w:r>
      <w:r>
        <w:rPr>
          <w:rStyle w:val="OtherTok"/>
        </w:rPr>
        <w:t xml:space="preserve"> id=</w:t>
      </w:r>
      <w:r>
        <w:rPr>
          <w:rStyle w:val="StringTok"/>
        </w:rPr>
        <w:t>"1400"</w:t>
      </w:r>
      <w:r>
        <w:rPr>
          <w:rStyle w:val="OtherTok"/>
        </w:rPr>
        <w:t xml:space="preserve"> type=</w:t>
      </w:r>
      <w:r>
        <w:rPr>
          <w:rStyle w:val="StringTok"/>
        </w:rPr>
        <w:t>"uint8"</w:t>
      </w:r>
      <w:r>
        <w:rPr>
          <w:rStyle w:val="OtherTok"/>
        </w:rPr>
        <w:t xml:space="preserve"> description=</w:t>
      </w:r>
      <w:r>
        <w:rPr>
          <w:rStyle w:val="StringTok"/>
        </w:rPr>
        <w:t>"This should be an enum but values undefined."</w:t>
      </w:r>
      <w:r>
        <w:br/>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"EncryptedPasswordLen"</w:t>
      </w:r>
      <w:r>
        <w:rPr>
          <w:rStyle w:val="OtherTok"/>
        </w:rPr>
        <w:t xml:space="preserve"> id=</w:t>
      </w:r>
      <w:r>
        <w:rPr>
          <w:rStyle w:val="StringTok"/>
        </w:rPr>
        <w:t>"1401"</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"EncryptedNewPasswordLen"</w:t>
      </w:r>
      <w:r>
        <w:rPr>
          <w:rStyle w:val="OtherTok"/>
        </w:rPr>
        <w:t xml:space="preserve"> id=</w:t>
      </w:r>
      <w:r>
        <w:rPr>
          <w:rStyle w:val="StringTok"/>
        </w:rPr>
        <w:t>"1403"</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&lt;field</w:t>
      </w:r>
      <w:r>
        <w:rPr>
          <w:rStyle w:val="OtherTok"/>
        </w:rPr>
        <w:t xml:space="preserve"> name=</w:t>
      </w:r>
      <w:r>
        <w:rPr>
          <w:rStyle w:val="StringTok"/>
        </w:rPr>
        <w:t>"RawDataLength"</w:t>
      </w:r>
      <w:r>
        <w:rPr>
          <w:rStyle w:val="OtherTok"/>
        </w:rPr>
        <w:t xml:space="preserve"> id=</w:t>
      </w:r>
      <w:r>
        <w:rPr>
          <w:rStyle w:val="StringTok"/>
        </w:rPr>
        <w:t>"95"</w:t>
      </w:r>
      <w:r>
        <w:rPr>
          <w:rStyle w:val="OtherTok"/>
        </w:rPr>
        <w:t xml:space="preserve"> type=</w:t>
      </w:r>
      <w:r>
        <w:rPr>
          <w:rStyle w:val="StringTok"/>
        </w:rPr>
        <w:t>"uint8"</w:t>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"EncryptedPassword"</w:t>
      </w:r>
      <w:r>
        <w:rPr>
          <w:rStyle w:val="OtherTok"/>
        </w:rPr>
        <w:t xml:space="preserve"> id=</w:t>
      </w:r>
      <w:r>
        <w:rPr>
          <w:rStyle w:val="StringTok"/>
        </w:rPr>
        <w:t>"1402"</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"EncryptedNewPassword"</w:t>
      </w:r>
      <w:r>
        <w:rPr>
          <w:rStyle w:val="OtherTok"/>
        </w:rPr>
        <w:t xml:space="preserve"> id=</w:t>
      </w:r>
      <w:r>
        <w:rPr>
          <w:rStyle w:val="StringTok"/>
        </w:rPr>
        <w:t>"1404"</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NormalTok"/>
        </w:rPr>
        <w:t xml:space="preserve">    </w:t>
      </w:r>
      <w:r>
        <w:rPr>
          <w:rStyle w:val="KeywordTok"/>
        </w:rPr>
        <w:t>&lt;data</w:t>
      </w:r>
      <w:r>
        <w:rPr>
          <w:rStyle w:val="OtherTok"/>
        </w:rPr>
        <w:t xml:space="preserve"> name=</w:t>
      </w:r>
      <w:r>
        <w:rPr>
          <w:rStyle w:val="StringTok"/>
        </w:rPr>
        <w:t>"RawData"</w:t>
      </w:r>
      <w:r>
        <w:rPr>
          <w:rStyle w:val="OtherTok"/>
        </w:rPr>
        <w:t xml:space="preserve"> id=</w:t>
      </w:r>
      <w:r>
        <w:rPr>
          <w:rStyle w:val="StringTok"/>
        </w:rPr>
        <w:t>"96"</w:t>
      </w:r>
      <w:r>
        <w:rPr>
          <w:rStyle w:val="OtherTok"/>
        </w:rPr>
        <w:t xml:space="preserve"> type=</w:t>
      </w:r>
      <w:r>
        <w:rPr>
          <w:rStyle w:val="StringTok"/>
        </w:rPr>
        <w:t>"rawData"</w:t>
      </w:r>
      <w:r>
        <w:rPr>
          <w:rStyle w:val="OtherTok"/>
        </w:rPr>
        <w:t xml:space="preserve"> semanticType=</w:t>
      </w:r>
      <w:r>
        <w:rPr>
          <w:rStyle w:val="StringTok"/>
        </w:rPr>
        <w:t>"data"</w:t>
      </w:r>
      <w:r>
        <w:rPr>
          <w:rStyle w:val="KeywordTok"/>
        </w:rPr>
        <w:t>/&gt;</w:t>
      </w:r>
      <w:r>
        <w:br/>
      </w:r>
      <w:r>
        <w:rPr>
          <w:rStyle w:val="KeywordTok"/>
        </w:rPr>
        <w:t>&lt;/message&gt;</w:t>
      </w:r>
    </w:p>
    <w:p w14:paraId="2B385B60" w14:textId="77777777" w:rsidR="009B70FE" w:rsidRDefault="00E33E19">
      <w:pPr>
        <w:pStyle w:val="Heading2"/>
      </w:pPr>
      <w:bookmarkStart w:id="989" w:name="reserved-element-names"/>
      <w:bookmarkStart w:id="990" w:name="_Toc57062002"/>
      <w:bookmarkStart w:id="991" w:name="_Toc54858964"/>
      <w:r>
        <w:t>Reserved element names</w:t>
      </w:r>
      <w:bookmarkEnd w:id="989"/>
      <w:bookmarkEnd w:id="990"/>
      <w:bookmarkEnd w:id="991"/>
    </w:p>
    <w:p w14:paraId="2C16451F" w14:textId="77777777" w:rsidR="009B70FE" w:rsidRDefault="00E33E19">
      <w:pPr>
        <w:pStyle w:val="Heading3"/>
      </w:pPr>
      <w:bookmarkStart w:id="992" w:name="composite-types"/>
      <w:bookmarkStart w:id="993" w:name="_Toc57062003"/>
      <w:bookmarkStart w:id="994" w:name="_Toc54858965"/>
      <w:r>
        <w:t>Composite types</w:t>
      </w:r>
      <w:bookmarkEnd w:id="992"/>
      <w:bookmarkEnd w:id="993"/>
      <w:bookmarkEnd w:id="994"/>
    </w:p>
    <w:tbl>
      <w:tblPr>
        <w:tblStyle w:val="Table"/>
        <w:tblW w:w="0" w:type="pct"/>
        <w:tblLook w:val="07E0" w:firstRow="1" w:lastRow="1" w:firstColumn="1" w:lastColumn="1" w:noHBand="1" w:noVBand="1"/>
      </w:tblPr>
      <w:tblGrid>
        <w:gridCol w:w="3263"/>
      </w:tblGrid>
      <w:tr w:rsidR="009B70FE" w14:paraId="1190B42F"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D668888" w14:textId="77777777" w:rsidR="009B70FE" w:rsidRDefault="00E33E19">
            <w:pPr>
              <w:pStyle w:val="Compact"/>
            </w:pPr>
            <w:r>
              <w:t>Encoding type name (default names)</w:t>
            </w:r>
          </w:p>
        </w:tc>
      </w:tr>
      <w:tr w:rsidR="009B70FE" w14:paraId="4A179780" w14:textId="77777777">
        <w:tc>
          <w:tcPr>
            <w:tcW w:w="0" w:type="auto"/>
          </w:tcPr>
          <w:p w14:paraId="775D1C67" w14:textId="77777777" w:rsidR="009B70FE" w:rsidRDefault="00E33E19">
            <w:pPr>
              <w:pStyle w:val="Compact"/>
            </w:pPr>
            <w:r>
              <w:t>messageHeader</w:t>
            </w:r>
          </w:p>
        </w:tc>
      </w:tr>
      <w:tr w:rsidR="009B70FE" w14:paraId="75C25FB9" w14:textId="77777777">
        <w:tc>
          <w:tcPr>
            <w:tcW w:w="0" w:type="auto"/>
          </w:tcPr>
          <w:p w14:paraId="061BDB8D" w14:textId="77777777" w:rsidR="009B70FE" w:rsidRDefault="00E33E19">
            <w:pPr>
              <w:pStyle w:val="Compact"/>
            </w:pPr>
            <w:r>
              <w:t>groupSizeEncoding</w:t>
            </w:r>
          </w:p>
        </w:tc>
      </w:tr>
    </w:tbl>
    <w:p w14:paraId="3CDF428E" w14:textId="77777777" w:rsidR="009B70FE" w:rsidRDefault="00E33E19">
      <w:pPr>
        <w:pStyle w:val="Heading3"/>
      </w:pPr>
      <w:bookmarkStart w:id="995" w:name="composite-type-elements-1"/>
      <w:bookmarkStart w:id="996" w:name="_Toc57062004"/>
      <w:bookmarkStart w:id="997" w:name="_Toc54858966"/>
      <w:r>
        <w:t>Composite type elements</w:t>
      </w:r>
      <w:bookmarkEnd w:id="995"/>
      <w:bookmarkEnd w:id="996"/>
      <w:bookmarkEnd w:id="997"/>
    </w:p>
    <w:tbl>
      <w:tblPr>
        <w:tblStyle w:val="Table"/>
        <w:tblW w:w="0" w:type="pct"/>
        <w:tblLook w:val="07E0" w:firstRow="1" w:lastRow="1" w:firstColumn="1" w:lastColumn="1" w:noHBand="1" w:noVBand="1"/>
      </w:tblPr>
      <w:tblGrid>
        <w:gridCol w:w="1571"/>
        <w:gridCol w:w="2708"/>
      </w:tblGrid>
      <w:tr w:rsidR="009B70FE" w14:paraId="20FE8C2C"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C090F49" w14:textId="77777777" w:rsidR="009B70FE" w:rsidRDefault="00E33E19">
            <w:pPr>
              <w:pStyle w:val="Compact"/>
            </w:pPr>
            <w:r>
              <w:t>Type name</w:t>
            </w:r>
          </w:p>
        </w:tc>
        <w:tc>
          <w:tcPr>
            <w:tcW w:w="0" w:type="auto"/>
            <w:tcBorders>
              <w:bottom w:val="single" w:sz="0" w:space="0" w:color="auto"/>
            </w:tcBorders>
            <w:vAlign w:val="bottom"/>
          </w:tcPr>
          <w:p w14:paraId="629C4B38" w14:textId="77777777" w:rsidR="009B70FE" w:rsidRDefault="00E33E19">
            <w:pPr>
              <w:pStyle w:val="Compact"/>
            </w:pPr>
            <w:r>
              <w:t>Composite type</w:t>
            </w:r>
          </w:p>
        </w:tc>
      </w:tr>
      <w:tr w:rsidR="009B70FE" w14:paraId="424E0E12" w14:textId="77777777">
        <w:tc>
          <w:tcPr>
            <w:tcW w:w="0" w:type="auto"/>
          </w:tcPr>
          <w:p w14:paraId="60542BE1" w14:textId="77777777" w:rsidR="009B70FE" w:rsidRDefault="00E33E19">
            <w:pPr>
              <w:pStyle w:val="Compact"/>
            </w:pPr>
            <w:r>
              <w:t>blockLength</w:t>
            </w:r>
          </w:p>
        </w:tc>
        <w:tc>
          <w:tcPr>
            <w:tcW w:w="0" w:type="auto"/>
          </w:tcPr>
          <w:p w14:paraId="182443E9" w14:textId="77777777" w:rsidR="009B70FE" w:rsidRDefault="00E33E19">
            <w:pPr>
              <w:pStyle w:val="Compact"/>
            </w:pPr>
            <w:r>
              <w:t>messageHeader and groupSize</w:t>
            </w:r>
          </w:p>
        </w:tc>
      </w:tr>
      <w:tr w:rsidR="009B70FE" w14:paraId="500490BA" w14:textId="77777777">
        <w:tc>
          <w:tcPr>
            <w:tcW w:w="0" w:type="auto"/>
          </w:tcPr>
          <w:p w14:paraId="477EACDE" w14:textId="77777777" w:rsidR="009B70FE" w:rsidRDefault="00E33E19">
            <w:pPr>
              <w:pStyle w:val="Compact"/>
            </w:pPr>
            <w:r>
              <w:t>day</w:t>
            </w:r>
          </w:p>
        </w:tc>
        <w:tc>
          <w:tcPr>
            <w:tcW w:w="0" w:type="auto"/>
          </w:tcPr>
          <w:p w14:paraId="61BAA2CE" w14:textId="77777777" w:rsidR="009B70FE" w:rsidRDefault="00E33E19">
            <w:pPr>
              <w:pStyle w:val="Compact"/>
            </w:pPr>
            <w:r>
              <w:t>MonthYear</w:t>
            </w:r>
          </w:p>
        </w:tc>
      </w:tr>
      <w:tr w:rsidR="009B70FE" w14:paraId="23B21BB6" w14:textId="77777777">
        <w:tc>
          <w:tcPr>
            <w:tcW w:w="0" w:type="auto"/>
          </w:tcPr>
          <w:p w14:paraId="5A310BE1" w14:textId="77777777" w:rsidR="009B70FE" w:rsidRDefault="00E33E19">
            <w:pPr>
              <w:pStyle w:val="Compact"/>
            </w:pPr>
            <w:r>
              <w:lastRenderedPageBreak/>
              <w:t>exponent</w:t>
            </w:r>
          </w:p>
        </w:tc>
        <w:tc>
          <w:tcPr>
            <w:tcW w:w="0" w:type="auto"/>
          </w:tcPr>
          <w:p w14:paraId="26A1AE8D" w14:textId="77777777" w:rsidR="009B70FE" w:rsidRDefault="00E33E19">
            <w:pPr>
              <w:pStyle w:val="Compact"/>
            </w:pPr>
            <w:r>
              <w:t>decimal</w:t>
            </w:r>
          </w:p>
        </w:tc>
      </w:tr>
      <w:tr w:rsidR="009B70FE" w14:paraId="43376720" w14:textId="77777777">
        <w:tc>
          <w:tcPr>
            <w:tcW w:w="0" w:type="auto"/>
          </w:tcPr>
          <w:p w14:paraId="02DDC959" w14:textId="77777777" w:rsidR="009B70FE" w:rsidRDefault="00E33E19">
            <w:pPr>
              <w:pStyle w:val="Compact"/>
            </w:pPr>
            <w:r>
              <w:t>mantissa</w:t>
            </w:r>
          </w:p>
        </w:tc>
        <w:tc>
          <w:tcPr>
            <w:tcW w:w="0" w:type="auto"/>
          </w:tcPr>
          <w:p w14:paraId="1181FF9A" w14:textId="77777777" w:rsidR="009B70FE" w:rsidRDefault="00E33E19">
            <w:pPr>
              <w:pStyle w:val="Compact"/>
            </w:pPr>
            <w:r>
              <w:t>decimal</w:t>
            </w:r>
          </w:p>
        </w:tc>
      </w:tr>
      <w:tr w:rsidR="009B70FE" w14:paraId="65BDE338" w14:textId="77777777">
        <w:tc>
          <w:tcPr>
            <w:tcW w:w="0" w:type="auto"/>
          </w:tcPr>
          <w:p w14:paraId="3F7C1F9A" w14:textId="77777777" w:rsidR="009B70FE" w:rsidRDefault="00E33E19">
            <w:pPr>
              <w:pStyle w:val="Compact"/>
            </w:pPr>
            <w:r>
              <w:t>month</w:t>
            </w:r>
          </w:p>
        </w:tc>
        <w:tc>
          <w:tcPr>
            <w:tcW w:w="0" w:type="auto"/>
          </w:tcPr>
          <w:p w14:paraId="17D51CC8" w14:textId="77777777" w:rsidR="009B70FE" w:rsidRDefault="00E33E19">
            <w:pPr>
              <w:pStyle w:val="Compact"/>
            </w:pPr>
            <w:r>
              <w:t>MonthYear</w:t>
            </w:r>
          </w:p>
        </w:tc>
      </w:tr>
      <w:tr w:rsidR="009B70FE" w14:paraId="47E16246" w14:textId="77777777">
        <w:tc>
          <w:tcPr>
            <w:tcW w:w="0" w:type="auto"/>
          </w:tcPr>
          <w:p w14:paraId="40C2CEE2" w14:textId="77777777" w:rsidR="009B70FE" w:rsidRDefault="00E33E19">
            <w:pPr>
              <w:pStyle w:val="Compact"/>
            </w:pPr>
            <w:r>
              <w:t>numInGroup</w:t>
            </w:r>
          </w:p>
        </w:tc>
        <w:tc>
          <w:tcPr>
            <w:tcW w:w="0" w:type="auto"/>
          </w:tcPr>
          <w:p w14:paraId="0C879164" w14:textId="77777777" w:rsidR="009B70FE" w:rsidRDefault="00E33E19">
            <w:pPr>
              <w:pStyle w:val="Compact"/>
            </w:pPr>
            <w:r>
              <w:t>groupSize</w:t>
            </w:r>
          </w:p>
        </w:tc>
      </w:tr>
      <w:tr w:rsidR="009B70FE" w14:paraId="64A1DA6C" w14:textId="77777777">
        <w:tc>
          <w:tcPr>
            <w:tcW w:w="0" w:type="auto"/>
          </w:tcPr>
          <w:p w14:paraId="2C83F312" w14:textId="77777777" w:rsidR="009B70FE" w:rsidRDefault="00E33E19">
            <w:pPr>
              <w:pStyle w:val="Compact"/>
            </w:pPr>
            <w:r>
              <w:t>templateId</w:t>
            </w:r>
          </w:p>
        </w:tc>
        <w:tc>
          <w:tcPr>
            <w:tcW w:w="0" w:type="auto"/>
          </w:tcPr>
          <w:p w14:paraId="5D10B2A2" w14:textId="77777777" w:rsidR="009B70FE" w:rsidRDefault="00E33E19">
            <w:pPr>
              <w:pStyle w:val="Compact"/>
            </w:pPr>
            <w:r>
              <w:t>messageHeader</w:t>
            </w:r>
          </w:p>
        </w:tc>
      </w:tr>
      <w:tr w:rsidR="009B70FE" w14:paraId="442D43A3" w14:textId="77777777">
        <w:tc>
          <w:tcPr>
            <w:tcW w:w="0" w:type="auto"/>
          </w:tcPr>
          <w:p w14:paraId="30455ED1" w14:textId="77777777" w:rsidR="009B70FE" w:rsidRDefault="00E33E19">
            <w:pPr>
              <w:pStyle w:val="Compact"/>
            </w:pPr>
            <w:r>
              <w:t>time</w:t>
            </w:r>
          </w:p>
        </w:tc>
        <w:tc>
          <w:tcPr>
            <w:tcW w:w="0" w:type="auto"/>
          </w:tcPr>
          <w:p w14:paraId="70533BE2" w14:textId="77777777" w:rsidR="009B70FE" w:rsidRDefault="00E33E19">
            <w:pPr>
              <w:pStyle w:val="Compact"/>
            </w:pPr>
            <w:r>
              <w:t>timestamp, TZ time</w:t>
            </w:r>
          </w:p>
        </w:tc>
      </w:tr>
      <w:tr w:rsidR="009B70FE" w14:paraId="21D717C0" w14:textId="77777777">
        <w:tc>
          <w:tcPr>
            <w:tcW w:w="0" w:type="auto"/>
          </w:tcPr>
          <w:p w14:paraId="1788ABD8" w14:textId="77777777" w:rsidR="009B70FE" w:rsidRDefault="00E33E19">
            <w:pPr>
              <w:pStyle w:val="Compact"/>
            </w:pPr>
            <w:r>
              <w:t>timezoneHour</w:t>
            </w:r>
          </w:p>
        </w:tc>
        <w:tc>
          <w:tcPr>
            <w:tcW w:w="0" w:type="auto"/>
          </w:tcPr>
          <w:p w14:paraId="713538F6" w14:textId="77777777" w:rsidR="009B70FE" w:rsidRDefault="00E33E19">
            <w:pPr>
              <w:pStyle w:val="Compact"/>
            </w:pPr>
            <w:r>
              <w:t>TZ time</w:t>
            </w:r>
          </w:p>
        </w:tc>
      </w:tr>
      <w:tr w:rsidR="009B70FE" w14:paraId="6E3310A4" w14:textId="77777777">
        <w:tc>
          <w:tcPr>
            <w:tcW w:w="0" w:type="auto"/>
          </w:tcPr>
          <w:p w14:paraId="53B6E742" w14:textId="77777777" w:rsidR="009B70FE" w:rsidRDefault="00E33E19">
            <w:pPr>
              <w:pStyle w:val="Compact"/>
            </w:pPr>
            <w:r>
              <w:t>timezoneMinute</w:t>
            </w:r>
          </w:p>
        </w:tc>
        <w:tc>
          <w:tcPr>
            <w:tcW w:w="0" w:type="auto"/>
          </w:tcPr>
          <w:p w14:paraId="2AD2A5E5" w14:textId="77777777" w:rsidR="009B70FE" w:rsidRDefault="00E33E19">
            <w:pPr>
              <w:pStyle w:val="Compact"/>
            </w:pPr>
            <w:r>
              <w:t>TZ time</w:t>
            </w:r>
          </w:p>
        </w:tc>
      </w:tr>
      <w:tr w:rsidR="009B70FE" w14:paraId="706128AD" w14:textId="77777777">
        <w:tc>
          <w:tcPr>
            <w:tcW w:w="0" w:type="auto"/>
          </w:tcPr>
          <w:p w14:paraId="3812443D" w14:textId="77777777" w:rsidR="009B70FE" w:rsidRDefault="00E33E19">
            <w:pPr>
              <w:pStyle w:val="Compact"/>
            </w:pPr>
            <w:r>
              <w:t>unit</w:t>
            </w:r>
          </w:p>
        </w:tc>
        <w:tc>
          <w:tcPr>
            <w:tcW w:w="0" w:type="auto"/>
          </w:tcPr>
          <w:p w14:paraId="2FD097ED" w14:textId="77777777" w:rsidR="009B70FE" w:rsidRDefault="00E33E19">
            <w:pPr>
              <w:pStyle w:val="Compact"/>
            </w:pPr>
            <w:r>
              <w:t>timestamp, TZ time</w:t>
            </w:r>
          </w:p>
        </w:tc>
      </w:tr>
      <w:tr w:rsidR="009B70FE" w14:paraId="5EB1BC28" w14:textId="77777777">
        <w:tc>
          <w:tcPr>
            <w:tcW w:w="0" w:type="auto"/>
          </w:tcPr>
          <w:p w14:paraId="5A625CEC" w14:textId="77777777" w:rsidR="009B70FE" w:rsidRDefault="00E33E19">
            <w:pPr>
              <w:pStyle w:val="Compact"/>
            </w:pPr>
            <w:r>
              <w:t>version</w:t>
            </w:r>
          </w:p>
        </w:tc>
        <w:tc>
          <w:tcPr>
            <w:tcW w:w="0" w:type="auto"/>
          </w:tcPr>
          <w:p w14:paraId="0A93AF1E" w14:textId="77777777" w:rsidR="009B70FE" w:rsidRDefault="00E33E19">
            <w:pPr>
              <w:pStyle w:val="Compact"/>
            </w:pPr>
            <w:r>
              <w:t>messageHeader</w:t>
            </w:r>
          </w:p>
        </w:tc>
      </w:tr>
      <w:tr w:rsidR="009B70FE" w14:paraId="2A4E8D89" w14:textId="77777777">
        <w:tc>
          <w:tcPr>
            <w:tcW w:w="0" w:type="auto"/>
          </w:tcPr>
          <w:p w14:paraId="638C3574" w14:textId="77777777" w:rsidR="009B70FE" w:rsidRDefault="00E33E19">
            <w:pPr>
              <w:pStyle w:val="Compact"/>
            </w:pPr>
            <w:r>
              <w:t>week</w:t>
            </w:r>
          </w:p>
        </w:tc>
        <w:tc>
          <w:tcPr>
            <w:tcW w:w="0" w:type="auto"/>
          </w:tcPr>
          <w:p w14:paraId="14EB84B3" w14:textId="77777777" w:rsidR="009B70FE" w:rsidRDefault="00E33E19">
            <w:pPr>
              <w:pStyle w:val="Compact"/>
            </w:pPr>
            <w:r>
              <w:t>MonthYear</w:t>
            </w:r>
          </w:p>
        </w:tc>
      </w:tr>
      <w:tr w:rsidR="009B70FE" w14:paraId="4374FB9F" w14:textId="77777777">
        <w:tc>
          <w:tcPr>
            <w:tcW w:w="0" w:type="auto"/>
          </w:tcPr>
          <w:p w14:paraId="229897B0" w14:textId="77777777" w:rsidR="009B70FE" w:rsidRDefault="00E33E19">
            <w:pPr>
              <w:pStyle w:val="Compact"/>
            </w:pPr>
            <w:r>
              <w:t>year</w:t>
            </w:r>
          </w:p>
        </w:tc>
        <w:tc>
          <w:tcPr>
            <w:tcW w:w="0" w:type="auto"/>
          </w:tcPr>
          <w:p w14:paraId="53000963" w14:textId="77777777" w:rsidR="009B70FE" w:rsidRDefault="00E33E19">
            <w:pPr>
              <w:pStyle w:val="Compact"/>
            </w:pPr>
            <w:r>
              <w:t>MonthYear</w:t>
            </w:r>
          </w:p>
        </w:tc>
      </w:tr>
    </w:tbl>
    <w:p w14:paraId="79E5E8BC" w14:textId="77777777" w:rsidR="009B70FE" w:rsidRDefault="00E33E19">
      <w:pPr>
        <w:pStyle w:val="Heading1"/>
      </w:pPr>
      <w:bookmarkStart w:id="998" w:name="schema-extension-mechanism"/>
      <w:bookmarkStart w:id="999" w:name="_Toc57062005"/>
      <w:bookmarkStart w:id="1000" w:name="_Toc54858967"/>
      <w:r>
        <w:lastRenderedPageBreak/>
        <w:t>Schema Extension Mechanism</w:t>
      </w:r>
      <w:bookmarkEnd w:id="998"/>
      <w:bookmarkEnd w:id="999"/>
      <w:bookmarkEnd w:id="1000"/>
    </w:p>
    <w:p w14:paraId="041E7CAC" w14:textId="77777777" w:rsidR="009B70FE" w:rsidRDefault="00E33E19">
      <w:pPr>
        <w:pStyle w:val="Heading2"/>
      </w:pPr>
      <w:bookmarkStart w:id="1001" w:name="objective"/>
      <w:bookmarkStart w:id="1002" w:name="_Toc57062006"/>
      <w:bookmarkStart w:id="1003" w:name="_Toc54858968"/>
      <w:r>
        <w:t>Objective</w:t>
      </w:r>
      <w:bookmarkEnd w:id="1001"/>
      <w:bookmarkEnd w:id="1002"/>
      <w:bookmarkEnd w:id="1003"/>
    </w:p>
    <w:p w14:paraId="20A17614" w14:textId="77777777" w:rsidR="009B70FE" w:rsidRDefault="00E33E19">
      <w:pPr>
        <w:pStyle w:val="FirstParagraph"/>
      </w:pPr>
      <w:r>
        <w:t>It is not always practical to update all message publishers and consumers simultaneously. Within certain constraints, message schemas and wire formats can be extended in a controlled way. Consumers using an older version of a schema should be compatible if interpretation of added fields or messages is not required for business processing.</w:t>
      </w:r>
    </w:p>
    <w:p w14:paraId="6D3B9B74" w14:textId="77777777" w:rsidR="009B70FE" w:rsidRDefault="00E33E19">
      <w:pPr>
        <w:pStyle w:val="BodyText"/>
      </w:pPr>
      <w:r>
        <w:t>This specification only details compatibility at the presentation layer. It does not relieve application developers of any responsibility for carefully planning a migration strategy and for handling exceptions at the application layer.</w:t>
      </w:r>
    </w:p>
    <w:p w14:paraId="22C7A834" w14:textId="77777777" w:rsidR="009B70FE" w:rsidRDefault="00E33E19">
      <w:pPr>
        <w:pStyle w:val="Heading3"/>
      </w:pPr>
      <w:bookmarkStart w:id="1004" w:name="constraints"/>
      <w:bookmarkStart w:id="1005" w:name="_Toc57062007"/>
      <w:bookmarkStart w:id="1006" w:name="_Toc54858969"/>
      <w:r>
        <w:t>Constraints</w:t>
      </w:r>
      <w:bookmarkEnd w:id="1004"/>
      <w:bookmarkEnd w:id="1005"/>
      <w:bookmarkEnd w:id="1006"/>
    </w:p>
    <w:p w14:paraId="608C9E7E" w14:textId="77777777" w:rsidR="009B70FE" w:rsidRDefault="00E33E19">
      <w:pPr>
        <w:pStyle w:val="FirstParagraph"/>
      </w:pPr>
      <w:r>
        <w:t>Compatibility is only ensured under these conditions:</w:t>
      </w:r>
    </w:p>
    <w:p w14:paraId="0DA92C2E" w14:textId="77777777" w:rsidR="009B70FE" w:rsidRDefault="00E33E19" w:rsidP="00E33E19">
      <w:pPr>
        <w:numPr>
          <w:ilvl w:val="0"/>
          <w:numId w:val="17"/>
        </w:numPr>
      </w:pPr>
      <w:r>
        <w:t>Fields may be added to either the root of a message or to a repeating group, but in each case, they must be appended to end of a block.</w:t>
      </w:r>
    </w:p>
    <w:p w14:paraId="2E10A379" w14:textId="77777777" w:rsidR="009B70FE" w:rsidRDefault="00E33E19" w:rsidP="00E33E19">
      <w:pPr>
        <w:numPr>
          <w:ilvl w:val="0"/>
          <w:numId w:val="17"/>
        </w:numPr>
      </w:pPr>
      <w:r>
        <w:t>Existing fields cannot change data type or move within a message.</w:t>
      </w:r>
    </w:p>
    <w:p w14:paraId="4F5C2CBA" w14:textId="77777777" w:rsidR="009B70FE" w:rsidRDefault="00E33E19" w:rsidP="00E33E19">
      <w:pPr>
        <w:numPr>
          <w:ilvl w:val="0"/>
          <w:numId w:val="17"/>
        </w:numPr>
      </w:pPr>
      <w:r>
        <w:t>A repeating group may be added after existing groups at the root level or nested within another repeating group.</w:t>
      </w:r>
    </w:p>
    <w:p w14:paraId="1E2CB842" w14:textId="77777777" w:rsidR="009B70FE" w:rsidRDefault="00E33E19" w:rsidP="00E33E19">
      <w:pPr>
        <w:numPr>
          <w:ilvl w:val="0"/>
          <w:numId w:val="17"/>
        </w:numPr>
      </w:pPr>
      <w:r>
        <w:t>A variable-length data field may be added after existing variable-length data at the root level or within a repeating group.</w:t>
      </w:r>
    </w:p>
    <w:p w14:paraId="34A589E7" w14:textId="77777777" w:rsidR="009B70FE" w:rsidRDefault="00E33E19" w:rsidP="00E33E19">
      <w:pPr>
        <w:numPr>
          <w:ilvl w:val="0"/>
          <w:numId w:val="17"/>
        </w:numPr>
      </w:pPr>
      <w:r>
        <w:t>Message header encoding cannot change.</w:t>
      </w:r>
    </w:p>
    <w:p w14:paraId="4DA83929" w14:textId="77777777" w:rsidR="009B70FE" w:rsidRDefault="00E33E19" w:rsidP="00E33E19">
      <w:pPr>
        <w:numPr>
          <w:ilvl w:val="0"/>
          <w:numId w:val="17"/>
        </w:numPr>
      </w:pPr>
      <w:r>
        <w:t>In general, metadata changes such as name or description corrections do not break compatibility so long as wire format does not change.</w:t>
      </w:r>
    </w:p>
    <w:p w14:paraId="49A5B65B" w14:textId="77777777" w:rsidR="009B70FE" w:rsidRDefault="00E33E19">
      <w:pPr>
        <w:pStyle w:val="FirstParagraph"/>
      </w:pPr>
      <w:r>
        <w:t>Changes that break those constraints require consumers to update to the current schema used by publishers. An message template that has changed in an incompatible way must be assinged a new template “id” attribute.</w:t>
      </w:r>
    </w:p>
    <w:p w14:paraId="7551A070" w14:textId="77777777" w:rsidR="009B70FE" w:rsidRDefault="00E33E19">
      <w:pPr>
        <w:pStyle w:val="Heading2"/>
      </w:pPr>
      <w:bookmarkStart w:id="1007" w:name="message-schema-features-for-extension"/>
      <w:bookmarkStart w:id="1008" w:name="_Toc57062008"/>
      <w:bookmarkStart w:id="1009" w:name="_Toc54858970"/>
      <w:r>
        <w:t>Message schema features for extension</w:t>
      </w:r>
      <w:bookmarkEnd w:id="1007"/>
      <w:bookmarkEnd w:id="1008"/>
      <w:bookmarkEnd w:id="1009"/>
    </w:p>
    <w:p w14:paraId="5784F1A8" w14:textId="77777777" w:rsidR="009B70FE" w:rsidRDefault="00E33E19">
      <w:pPr>
        <w:pStyle w:val="Heading3"/>
      </w:pPr>
      <w:bookmarkStart w:id="1010" w:name="schema-version-1"/>
      <w:bookmarkStart w:id="1011" w:name="_Toc57062009"/>
      <w:bookmarkStart w:id="1012" w:name="_Toc54858971"/>
      <w:r>
        <w:t>Schema version</w:t>
      </w:r>
      <w:bookmarkEnd w:id="1010"/>
      <w:bookmarkEnd w:id="1011"/>
      <w:bookmarkEnd w:id="1012"/>
    </w:p>
    <w:p w14:paraId="2237955F" w14:textId="77777777" w:rsidR="009B70FE" w:rsidRDefault="00E33E19">
      <w:pPr>
        <w:pStyle w:val="FirstParagraph"/>
      </w:pPr>
      <w:r>
        <w:t xml:space="preserve">The </w:t>
      </w:r>
      <w:r>
        <w:rPr>
          <w:rStyle w:val="VerbatimChar"/>
        </w:rPr>
        <w:t>&lt;messageSchema&gt;</w:t>
      </w:r>
      <w:r>
        <w:t xml:space="preserve"> root element contains a version number attribute. By default, version is zero, the initial version of a message schema. Each time a message schema is changed, the version number is incremented.</w:t>
      </w:r>
    </w:p>
    <w:p w14:paraId="496A2119" w14:textId="77777777" w:rsidR="009B70FE" w:rsidRDefault="00E33E19">
      <w:pPr>
        <w:pStyle w:val="BodyText"/>
      </w:pPr>
      <w:r>
        <w:t>Version applies to the schema as a whole, not to individual elements. Version is sent in the message header so the consumer can determine which version of the message schema was used to encode the message.</w:t>
      </w:r>
    </w:p>
    <w:p w14:paraId="07848FC8" w14:textId="4019D447" w:rsidR="009B70FE" w:rsidRDefault="00E33E19">
      <w:pPr>
        <w:pStyle w:val="BodyText"/>
      </w:pPr>
      <w:r>
        <w:t xml:space="preserve">See section </w:t>
      </w:r>
      <w:hyperlink w:anchor="messageschema-attributes">
        <w:r>
          <w:rPr>
            <w:rStyle w:val="Hyperlink"/>
            <w:i/>
          </w:rPr>
          <w:t>Message schema attributes</w:t>
        </w:r>
      </w:hyperlink>
      <w:del w:id="1013" w:author="Errata" w:date="2020-11-24T10:42:00Z">
        <w:r w:rsidR="005413C0">
          <w:delText>4.3.1 above</w:delText>
        </w:r>
      </w:del>
      <w:r>
        <w:t xml:space="preserve"> for </w:t>
      </w:r>
      <w:del w:id="1014" w:author="Errata" w:date="2020-11-24T10:42:00Z">
        <w:r w:rsidR="005413C0">
          <w:delText>schema attributes</w:delText>
        </w:r>
      </w:del>
      <w:ins w:id="1015" w:author="Errata" w:date="2020-11-24T10:42:00Z">
        <w:r>
          <w:t>the specification</w:t>
        </w:r>
      </w:ins>
      <w:r>
        <w:t>.</w:t>
      </w:r>
    </w:p>
    <w:p w14:paraId="038C9B04" w14:textId="77777777" w:rsidR="009B70FE" w:rsidRDefault="00E33E19">
      <w:pPr>
        <w:pStyle w:val="Heading3"/>
      </w:pPr>
      <w:bookmarkStart w:id="1016" w:name="since-version"/>
      <w:bookmarkStart w:id="1017" w:name="_Toc57062010"/>
      <w:bookmarkStart w:id="1018" w:name="_Toc54858972"/>
      <w:r>
        <w:t>Since version</w:t>
      </w:r>
      <w:bookmarkEnd w:id="1016"/>
      <w:bookmarkEnd w:id="1017"/>
      <w:bookmarkEnd w:id="1018"/>
    </w:p>
    <w:p w14:paraId="44239423" w14:textId="77777777" w:rsidR="009B70FE" w:rsidRDefault="00E33E19">
      <w:pPr>
        <w:pStyle w:val="FirstParagraph"/>
      </w:pPr>
      <w:r>
        <w:t>When a new field, enumeration value, group or message is added to a message schema, the extension may be documented by adding a sinceVersion attribute to the element. The sinceVersion attribute tells in which schema version the element was added. This attribute remains the same for that element for the lifetime of the schema. This attribute is for documentation purposes only, it is not sent on the wire.</w:t>
      </w:r>
    </w:p>
    <w:p w14:paraId="23F6D896" w14:textId="77777777" w:rsidR="009B70FE" w:rsidRDefault="00E33E19">
      <w:pPr>
        <w:pStyle w:val="BodyText"/>
      </w:pPr>
      <w:r>
        <w:t>Over time, multiple extensions may be added to a message schema. New fields must be appended following earlier extensions. By documenting when each element was added, it possible to verify that extensions were appended in proper order.</w:t>
      </w:r>
    </w:p>
    <w:p w14:paraId="4FDFAC1D" w14:textId="77777777" w:rsidR="009B70FE" w:rsidRDefault="00E33E19">
      <w:pPr>
        <w:pStyle w:val="Heading3"/>
      </w:pPr>
      <w:bookmarkStart w:id="1019" w:name="block-length-1"/>
      <w:bookmarkStart w:id="1020" w:name="_Toc57062011"/>
      <w:bookmarkStart w:id="1021" w:name="_Toc54858973"/>
      <w:r>
        <w:t>Block length</w:t>
      </w:r>
      <w:bookmarkEnd w:id="1019"/>
      <w:bookmarkEnd w:id="1020"/>
      <w:bookmarkEnd w:id="1021"/>
    </w:p>
    <w:p w14:paraId="52DAA229" w14:textId="7F0A2C69" w:rsidR="009B70FE" w:rsidRDefault="00E33E19">
      <w:pPr>
        <w:pStyle w:val="FirstParagraph"/>
      </w:pPr>
      <w:r>
        <w:t xml:space="preserve">The length of the root level of the message may optionally be documented on a </w:t>
      </w:r>
      <w:r>
        <w:rPr>
          <w:rStyle w:val="VerbatimChar"/>
        </w:rPr>
        <w:t>&lt;message&gt;</w:t>
      </w:r>
      <w:r>
        <w:t xml:space="preserve"> element in the schema using the blockLength attribute. See section </w:t>
      </w:r>
      <w:hyperlink w:anchor="message-element-attributes">
        <w:r>
          <w:rPr>
            <w:rStyle w:val="Hyperlink"/>
            <w:i/>
          </w:rPr>
          <w:t>Message element attributes</w:t>
        </w:r>
      </w:hyperlink>
      <w:del w:id="1022" w:author="Errata" w:date="2020-11-24T10:42:00Z">
        <w:r w:rsidR="005413C0">
          <w:delText>4.5.3 above</w:delText>
        </w:r>
      </w:del>
      <w:r>
        <w:t xml:space="preserve"> for </w:t>
      </w:r>
      <w:del w:id="1023" w:author="Errata" w:date="2020-11-24T10:42:00Z">
        <w:r w:rsidR="005413C0">
          <w:delText>message attributes</w:delText>
        </w:r>
      </w:del>
      <w:ins w:id="1024" w:author="Errata" w:date="2020-11-24T10:42:00Z">
        <w:r>
          <w:t>details</w:t>
        </w:r>
      </w:ins>
      <w:r>
        <w:t xml:space="preserve">. If not set in the schema, block </w:t>
      </w:r>
      <w:r>
        <w:lastRenderedPageBreak/>
        <w:t>length of the message root is the sum of its field lengths. Whether it is set in the schema or not, the block length is sent on the wire to consumers.</w:t>
      </w:r>
    </w:p>
    <w:p w14:paraId="288BDFA1" w14:textId="4456B86C" w:rsidR="009B70FE" w:rsidRDefault="00E33E19">
      <w:pPr>
        <w:pStyle w:val="BodyText"/>
      </w:pPr>
      <w:r>
        <w:t xml:space="preserve">Likewise, a repeating group has a blockLength attribute to tell how much space is reserved for group entries, and the value is sent on the wire. It is encoded in the schema as part of the NumInGroup field encoding. See section </w:t>
      </w:r>
      <w:hyperlink w:anchor="encoding-of-repeating-group-dimensions">
        <w:r>
          <w:rPr>
            <w:rStyle w:val="Hyperlink"/>
            <w:i/>
          </w:rPr>
          <w:t>Encoding of repeating group dimensions</w:t>
        </w:r>
      </w:hyperlink>
      <w:del w:id="1025" w:author="Errata" w:date="2020-11-24T10:42:00Z">
        <w:r w:rsidR="005413C0">
          <w:delText>3.4.8.2 above</w:delText>
        </w:r>
      </w:del>
      <w:ins w:id="1026" w:author="Errata" w:date="2020-11-24T10:42:00Z">
        <w:r>
          <w:t xml:space="preserve"> for details</w:t>
        </w:r>
      </w:ins>
      <w:r>
        <w:t>.</w:t>
      </w:r>
    </w:p>
    <w:p w14:paraId="190EEA13" w14:textId="77777777" w:rsidR="009B70FE" w:rsidRDefault="00E33E19">
      <w:pPr>
        <w:pStyle w:val="Heading3"/>
      </w:pPr>
      <w:bookmarkStart w:id="1027" w:name="deprecated-elements"/>
      <w:bookmarkStart w:id="1028" w:name="_Toc57062012"/>
      <w:bookmarkStart w:id="1029" w:name="_Toc54858974"/>
      <w:r>
        <w:t>Deprecated elements</w:t>
      </w:r>
      <w:bookmarkEnd w:id="1027"/>
      <w:bookmarkEnd w:id="1028"/>
      <w:bookmarkEnd w:id="1029"/>
    </w:p>
    <w:p w14:paraId="6C36926C" w14:textId="77777777" w:rsidR="009B70FE" w:rsidRDefault="00E33E19">
      <w:pPr>
        <w:pStyle w:val="FirstParagraph"/>
      </w:pPr>
      <w:r>
        <w:t>A message schema may document obsolete elements, such as messages, fields, and valid values of enumerations with deprecated attribute. Updated applications should not publish deprecated messages or values, but declarations may remain in the message schema during a staged migration to replacement message layouts.</w:t>
      </w:r>
    </w:p>
    <w:p w14:paraId="049C29EE" w14:textId="77777777" w:rsidR="009B70FE" w:rsidRDefault="00E33E19">
      <w:pPr>
        <w:pStyle w:val="Heading2"/>
      </w:pPr>
      <w:bookmarkStart w:id="1030" w:name="wire-format-features-for-extension"/>
      <w:bookmarkStart w:id="1031" w:name="_Toc57062013"/>
      <w:bookmarkStart w:id="1032" w:name="_Toc54858975"/>
      <w:r>
        <w:t>Wire format features for extension</w:t>
      </w:r>
      <w:bookmarkEnd w:id="1030"/>
      <w:bookmarkEnd w:id="1031"/>
      <w:bookmarkEnd w:id="1032"/>
    </w:p>
    <w:p w14:paraId="76014A20" w14:textId="77777777" w:rsidR="009B70FE" w:rsidRDefault="00E33E19">
      <w:pPr>
        <w:pStyle w:val="Heading3"/>
      </w:pPr>
      <w:bookmarkStart w:id="1033" w:name="block-size"/>
      <w:bookmarkStart w:id="1034" w:name="_Toc57062014"/>
      <w:bookmarkStart w:id="1035" w:name="_Toc54858976"/>
      <w:r>
        <w:t>Block size</w:t>
      </w:r>
      <w:bookmarkEnd w:id="1033"/>
      <w:bookmarkEnd w:id="1034"/>
      <w:bookmarkEnd w:id="1035"/>
    </w:p>
    <w:p w14:paraId="2A85B672" w14:textId="4DEDDFE0" w:rsidR="009B70FE" w:rsidRDefault="00E33E19">
      <w:pPr>
        <w:pStyle w:val="FirstParagraph"/>
      </w:pPr>
      <w:r>
        <w:t xml:space="preserve">The length of the root level of the message is sent on the wire in the SBE message header. See section </w:t>
      </w:r>
      <w:hyperlink w:anchor="root-block-length">
        <w:r>
          <w:rPr>
            <w:rStyle w:val="Hyperlink"/>
            <w:i/>
          </w:rPr>
          <w:t>Root block length</w:t>
        </w:r>
      </w:hyperlink>
      <w:del w:id="1036" w:author="Errata" w:date="2020-11-24T10:42:00Z">
        <w:r w:rsidR="005413C0">
          <w:delText>3.2.2 above</w:delText>
        </w:r>
      </w:del>
      <w:ins w:id="1037" w:author="Errata" w:date="2020-11-24T10:42:00Z">
        <w:r>
          <w:t xml:space="preserve"> for details</w:t>
        </w:r>
      </w:ins>
      <w:r>
        <w:t>. Therefore, if new fields were appended in a later version of the schema, the consumer would still know how many octets to consume to find the next message element, such as repeating group or variable-length Data field. Without the current schema version, the consumer cannot interpret the new fields, but it does not break parsing of earlier fields.</w:t>
      </w:r>
    </w:p>
    <w:p w14:paraId="66B500F6" w14:textId="77777777" w:rsidR="009B70FE" w:rsidRDefault="00E33E19">
      <w:pPr>
        <w:pStyle w:val="BodyText"/>
      </w:pPr>
      <w:r>
        <w:t>Likewise, block size of a repeating group is conveyed in the NumInGroup encoding.</w:t>
      </w:r>
    </w:p>
    <w:p w14:paraId="48F2DD7F" w14:textId="77777777" w:rsidR="009B70FE" w:rsidRDefault="00E33E19">
      <w:pPr>
        <w:pStyle w:val="Heading3"/>
      </w:pPr>
      <w:bookmarkStart w:id="1038" w:name="X05e7d1ca67adc46ac8bba4a189c4c2c4f6e9fb5"/>
      <w:bookmarkStart w:id="1039" w:name="_Toc57062015"/>
      <w:bookmarkStart w:id="1040" w:name="_Toc54858977"/>
      <w:r>
        <w:t>Number of repeating groups and variable data</w:t>
      </w:r>
      <w:bookmarkEnd w:id="1038"/>
      <w:bookmarkEnd w:id="1039"/>
      <w:bookmarkEnd w:id="1040"/>
    </w:p>
    <w:p w14:paraId="28281BD8" w14:textId="77777777" w:rsidR="009B70FE" w:rsidRDefault="00E33E19">
      <w:pPr>
        <w:pStyle w:val="FirstParagraph"/>
      </w:pPr>
      <w:r>
        <w:t>Message headers and repeating group dimensions carry a count of the number of repeating groups and a count of variable-length data fields on the wire. This supports a walk by a decoder of all the elements of a message, even when the decoder was built with an older version of a schema. As for added fixed-length fields, new repeating groups cannot be interpreted by the decoder, but it still can process the ones it knows, and it can correctly reach the end of a message.</w:t>
      </w:r>
    </w:p>
    <w:p w14:paraId="25C0E49E" w14:textId="77777777" w:rsidR="009B70FE" w:rsidRDefault="00E33E19">
      <w:pPr>
        <w:pStyle w:val="Heading2"/>
      </w:pPr>
      <w:bookmarkStart w:id="1041" w:name="comaptibility-strategy"/>
      <w:bookmarkStart w:id="1042" w:name="_Toc57062016"/>
      <w:bookmarkStart w:id="1043" w:name="_Toc54858978"/>
      <w:r>
        <w:t>Comaptibility strategy</w:t>
      </w:r>
      <w:bookmarkEnd w:id="1041"/>
      <w:bookmarkEnd w:id="1042"/>
      <w:bookmarkEnd w:id="1043"/>
    </w:p>
    <w:p w14:paraId="740F4F3F" w14:textId="77777777" w:rsidR="009B70FE" w:rsidRDefault="00E33E19">
      <w:pPr>
        <w:pStyle w:val="FirstParagraph"/>
      </w:pPr>
      <w:r>
        <w:rPr>
          <w:i/>
        </w:rPr>
        <w:t>This suggested strategy is non-normative.</w:t>
      </w:r>
    </w:p>
    <w:p w14:paraId="0A601987" w14:textId="77777777" w:rsidR="009B70FE" w:rsidRDefault="00E33E19">
      <w:pPr>
        <w:pStyle w:val="BodyText"/>
      </w:pPr>
      <w:r>
        <w:t>A message decoder compares the schema version in a received message header to the version that the decoder was built with.</w:t>
      </w:r>
    </w:p>
    <w:p w14:paraId="23C00A6A" w14:textId="77777777" w:rsidR="009B70FE" w:rsidRDefault="00E33E19">
      <w:pPr>
        <w:pStyle w:val="BodyText"/>
      </w:pPr>
      <w:r>
        <w:t xml:space="preserve">If the </w:t>
      </w:r>
      <w:r>
        <w:rPr>
          <w:i/>
        </w:rPr>
        <w:t>received version is equal to the decoder’s version</w:t>
      </w:r>
      <w:r>
        <w:t>, then all fields known to the decoder may be parsed, and no further analysis is required.</w:t>
      </w:r>
    </w:p>
    <w:p w14:paraId="195C4B18" w14:textId="77777777" w:rsidR="009B70FE" w:rsidRDefault="00E33E19">
      <w:pPr>
        <w:pStyle w:val="BodyText"/>
      </w:pPr>
      <w:r>
        <w:t xml:space="preserve">If the </w:t>
      </w:r>
      <w:r>
        <w:rPr>
          <w:i/>
        </w:rPr>
        <w:t>received version is greater than the decoder’s version</w:t>
      </w:r>
      <w:r>
        <w:t xml:space="preserve"> (that is, the producer’s encoder is newer than the consumer’s decoder), then all fields known to the decoder may be parsed but it will be unable to parse added fields.</w:t>
      </w:r>
    </w:p>
    <w:p w14:paraId="04B98F3F" w14:textId="658D75BA" w:rsidR="009B70FE" w:rsidRDefault="00E33E19">
      <w:pPr>
        <w:pStyle w:val="BodyText"/>
      </w:pPr>
      <w:r>
        <w:t>Also, an old decoder may encounter unexpected enumeration values. The application layer determines whether an unexpected value is a fatal error. Probably so for a required field since the business meaning is unknown, but it may choose to allow an unknown value of an optional field to pass through. For example, if OrdType</w:t>
      </w:r>
      <w:del w:id="1044" w:author="Errata" w:date="2020-11-24T10:42:00Z">
        <w:r w:rsidR="005413C0">
          <w:delText xml:space="preserve"> value </w:delText>
        </w:r>
      </w:del>
      <w:ins w:id="1045" w:author="Errata" w:date="2020-11-24T10:42:00Z">
        <w:r>
          <w:t>(40)=</w:t>
        </w:r>
      </w:ins>
      <w:r>
        <w:t>J</w:t>
      </w:r>
      <w:del w:id="1046" w:author="Errata" w:date="2020-11-24T10:42:00Z">
        <w:r w:rsidR="005413C0">
          <w:delText>=“</w:delText>
        </w:r>
      </w:del>
      <w:ins w:id="1047" w:author="Errata" w:date="2020-11-24T10:42:00Z">
        <w:r>
          <w:t xml:space="preserve"> (</w:t>
        </w:r>
      </w:ins>
      <w:r>
        <w:t>Market If Touched</w:t>
      </w:r>
      <w:del w:id="1048" w:author="Errata" w:date="2020-11-24T10:42:00Z">
        <w:r w:rsidR="005413C0">
          <w:delText>”</w:delText>
        </w:r>
      </w:del>
      <w:ins w:id="1049" w:author="Errata" w:date="2020-11-24T10:42:00Z">
        <w:r>
          <w:t xml:space="preserve"> (MIT))</w:t>
        </w:r>
      </w:ins>
      <w:r>
        <w:t xml:space="preserve"> is added to a schema, and the consumer does not recognize it, then the application returns an order rejection with reason “order type not supported”, even if it does not know what “J” represents. Note that this is not strictly a versioning problem, however. This exception handling is indistinguishable from the case where “J” was never added to the enum but was simply sent in error.</w:t>
      </w:r>
    </w:p>
    <w:p w14:paraId="5DB907DA" w14:textId="77777777" w:rsidR="009B70FE" w:rsidRDefault="00E33E19">
      <w:pPr>
        <w:pStyle w:val="BodyText"/>
      </w:pPr>
      <w:r>
        <w:t xml:space="preserve">If the </w:t>
      </w:r>
      <w:r>
        <w:rPr>
          <w:i/>
        </w:rPr>
        <w:t>received version is less than the decoder’s version</w:t>
      </w:r>
      <w:r>
        <w:t xml:space="preserve"> (that is, the producer’s encoder is older than the consumer’s decoder), then only the fields of the older version may be parsed. This information is available through metadata as “sinceVersion” attribute of a field. If sinceVersion is greater than received schema version, then the field is not available. How a decoder signals an application that a field is unavailable is an implementation detail. One strategy is for an application to provide a default value for unavailable fields.</w:t>
      </w:r>
    </w:p>
    <w:p w14:paraId="1E6F173B" w14:textId="77777777" w:rsidR="009B70FE" w:rsidRDefault="00E33E19">
      <w:pPr>
        <w:pStyle w:val="Heading2"/>
      </w:pPr>
      <w:bookmarkStart w:id="1050" w:name="message-schema-extension-example"/>
      <w:bookmarkStart w:id="1051" w:name="_Toc57062017"/>
      <w:bookmarkStart w:id="1052" w:name="_Toc54858979"/>
      <w:r>
        <w:lastRenderedPageBreak/>
        <w:t>Message schema extension example</w:t>
      </w:r>
      <w:bookmarkEnd w:id="1050"/>
      <w:bookmarkEnd w:id="1051"/>
      <w:bookmarkEnd w:id="1052"/>
    </w:p>
    <w:p w14:paraId="26DAEE87" w14:textId="77777777" w:rsidR="009B70FE" w:rsidRDefault="00E33E19">
      <w:pPr>
        <w:pStyle w:val="FirstParagraph"/>
      </w:pPr>
      <w:r>
        <w:t>Initial version of a message schema</w:t>
      </w:r>
    </w:p>
    <w:p w14:paraId="37FD7E72" w14:textId="77777777" w:rsidR="009B70FE" w:rsidRDefault="00E33E19">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rPr>
          <w:rStyle w:val="KeywordTok"/>
        </w:rPr>
        <w:t>&gt;</w:t>
      </w:r>
      <w:r>
        <w:br/>
      </w:r>
      <w:r>
        <w:rPr>
          <w:rStyle w:val="NormalTok"/>
        </w:rPr>
        <w:t xml:space="preserve">    </w:t>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KeywordTok"/>
        </w:rPr>
        <w:t>&lt;/messageSchema&gt;</w:t>
      </w:r>
    </w:p>
    <w:p w14:paraId="12E8A73F" w14:textId="77777777" w:rsidR="009B70FE" w:rsidRDefault="00E33E19">
      <w:pPr>
        <w:pStyle w:val="FirstParagraph"/>
      </w:pPr>
      <w:r>
        <w:t>Second version - a new message is added</w:t>
      </w:r>
    </w:p>
    <w:p w14:paraId="0264C879" w14:textId="77777777" w:rsidR="009B70FE" w:rsidRDefault="00E33E19">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"1"</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"4"</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KeywordTok"/>
        </w:rPr>
        <w:t>&lt;/message&gt;</w:t>
      </w:r>
      <w:r>
        <w:br/>
      </w:r>
      <w:r>
        <w:br/>
      </w:r>
      <w:r>
        <w:rPr>
          <w:rStyle w:val="CommentTok"/>
        </w:rPr>
        <w:t>&lt;!-- New message added in this version--&gt;</w:t>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14:paraId="6F6B805A" w14:textId="77777777" w:rsidR="009B70FE" w:rsidRDefault="00E33E19">
      <w:pPr>
        <w:pStyle w:val="FirstParagraph"/>
      </w:pPr>
      <w:r>
        <w:t>Third version - a field is added</w:t>
      </w:r>
    </w:p>
    <w:p w14:paraId="0A27F7F5" w14:textId="77777777" w:rsidR="009B70FE" w:rsidRDefault="00E33E19">
      <w:pPr>
        <w:pStyle w:val="SourceCode"/>
      </w:pPr>
      <w:r>
        <w:rPr>
          <w:rStyle w:val="KeywordTok"/>
        </w:rPr>
        <w:t>&lt;messageSchema</w:t>
      </w:r>
      <w:r>
        <w:rPr>
          <w:rStyle w:val="OtherTok"/>
        </w:rPr>
        <w:t xml:space="preserve"> package=</w:t>
      </w:r>
      <w:r>
        <w:rPr>
          <w:rStyle w:val="StringTok"/>
        </w:rPr>
        <w:t>"FIXBinaryTest"</w:t>
      </w:r>
      <w:r>
        <w:rPr>
          <w:rStyle w:val="OtherTok"/>
        </w:rPr>
        <w:t xml:space="preserve"> byteOrder=</w:t>
      </w:r>
      <w:r>
        <w:rPr>
          <w:rStyle w:val="StringTok"/>
        </w:rPr>
        <w:t>"littleEndian"</w:t>
      </w:r>
      <w:r>
        <w:br/>
      </w:r>
      <w:r>
        <w:rPr>
          <w:rStyle w:val="OtherTok"/>
        </w:rPr>
        <w:t xml:space="preserve"> version=</w:t>
      </w:r>
      <w:r>
        <w:rPr>
          <w:rStyle w:val="StringTok"/>
        </w:rPr>
        <w:t>"2"</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"int8"</w:t>
      </w:r>
      <w:r>
        <w:rPr>
          <w:rStyle w:val="OtherTok"/>
        </w:rPr>
        <w:t xml:space="preserve"> primitiveType=</w:t>
      </w:r>
      <w:r>
        <w:rPr>
          <w:rStyle w:val="StringTok"/>
        </w:rPr>
        <w:t>"int8"</w:t>
      </w:r>
      <w:r>
        <w:rPr>
          <w:rStyle w:val="KeywordTok"/>
        </w:rPr>
        <w:t>/&gt;</w:t>
      </w:r>
      <w:r>
        <w:br/>
      </w:r>
      <w:r>
        <w:rPr>
          <w:rStyle w:val="NormalTok"/>
        </w:rPr>
        <w:t xml:space="preserve">    </w:t>
      </w:r>
      <w:r>
        <w:rPr>
          <w:rStyle w:val="KeywordTok"/>
        </w:rPr>
        <w:t>&lt;type</w:t>
      </w:r>
      <w:r>
        <w:rPr>
          <w:rStyle w:val="OtherTok"/>
        </w:rPr>
        <w:t xml:space="preserve"> name=</w:t>
      </w:r>
      <w:r>
        <w:rPr>
          <w:rStyle w:val="StringTok"/>
        </w:rPr>
        <w:t>"int16"</w:t>
      </w:r>
      <w:r>
        <w:rPr>
          <w:rStyle w:val="OtherTok"/>
        </w:rPr>
        <w:t xml:space="preserve"> primitiveType=</w:t>
      </w:r>
      <w:r>
        <w:rPr>
          <w:rStyle w:val="StringTok"/>
        </w:rPr>
        <w:t>"int16"</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&lt;type</w:t>
      </w:r>
      <w:r>
        <w:rPr>
          <w:rStyle w:val="OtherTok"/>
        </w:rPr>
        <w:t xml:space="preserve"> name=</w:t>
      </w:r>
      <w:r>
        <w:rPr>
          <w:rStyle w:val="StringTok"/>
        </w:rPr>
        <w:t>"int32"</w:t>
      </w:r>
      <w:r>
        <w:rPr>
          <w:rStyle w:val="OtherTok"/>
        </w:rPr>
        <w:t xml:space="preserve"> primitiveType=</w:t>
      </w:r>
      <w:r>
        <w:rPr>
          <w:rStyle w:val="StringTok"/>
        </w:rPr>
        <w:t>"int32"</w:t>
      </w:r>
      <w:r>
        <w:br/>
      </w:r>
      <w:r>
        <w:rPr>
          <w:rStyle w:val="OtherTok"/>
        </w:rPr>
        <w:t xml:space="preserve">     sinceVersion=</w:t>
      </w:r>
      <w:r>
        <w:rPr>
          <w:rStyle w:val="StringTok"/>
        </w:rPr>
        <w:t>"2"</w:t>
      </w:r>
      <w:r>
        <w:rPr>
          <w:rStyle w:val="KeywordTok"/>
        </w:rPr>
        <w:t>/&gt;</w:t>
      </w:r>
      <w:r>
        <w:br/>
      </w:r>
      <w:r>
        <w:rPr>
          <w:rStyle w:val="KeywordTok"/>
        </w:rPr>
        <w:t>&lt;/types&gt;</w:t>
      </w:r>
      <w:r>
        <w:br/>
      </w:r>
      <w:r>
        <w:br/>
      </w:r>
      <w:r>
        <w:rPr>
          <w:rStyle w:val="KeywordTok"/>
        </w:rPr>
        <w:t>&lt;message</w:t>
      </w:r>
      <w:r>
        <w:rPr>
          <w:rStyle w:val="OtherTok"/>
        </w:rPr>
        <w:t xml:space="preserve"> name=</w:t>
      </w:r>
      <w:r>
        <w:rPr>
          <w:rStyle w:val="StringTok"/>
        </w:rPr>
        <w:t>"FIX Binary Message1"</w:t>
      </w:r>
      <w:r>
        <w:rPr>
          <w:rStyle w:val="OtherTok"/>
        </w:rPr>
        <w:t xml:space="preserve"> id=</w:t>
      </w:r>
      <w:r>
        <w:rPr>
          <w:rStyle w:val="StringTok"/>
        </w:rPr>
        <w:t>"1"</w:t>
      </w:r>
      <w:r>
        <w:rPr>
          <w:rStyle w:val="OtherTok"/>
        </w:rPr>
        <w:t xml:space="preserve"> blockLength=</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w:t>
      </w:r>
      <w:r>
        <w:rPr>
          <w:rStyle w:val="OtherTok"/>
        </w:rPr>
        <w:t xml:space="preserve"> id=</w:t>
      </w:r>
      <w:r>
        <w:rPr>
          <w:rStyle w:val="StringTok"/>
        </w:rPr>
        <w:t>"1"</w:t>
      </w:r>
      <w:r>
        <w:rPr>
          <w:rStyle w:val="OtherTok"/>
        </w:rPr>
        <w:t xml:space="preserve"> type=</w:t>
      </w:r>
      <w:r>
        <w:rPr>
          <w:rStyle w:val="StringTok"/>
        </w:rPr>
        <w:t>"int8"</w:t>
      </w:r>
      <w:r>
        <w:rPr>
          <w:rStyle w:val="OtherTok"/>
        </w:rPr>
        <w:t xml:space="preserve"> semanticType=</w:t>
      </w:r>
      <w:r>
        <w:rPr>
          <w:rStyle w:val="StringTok"/>
        </w:rPr>
        <w:t>"int"</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"Field11"</w:t>
      </w:r>
      <w:r>
        <w:rPr>
          <w:rStyle w:val="OtherTok"/>
        </w:rPr>
        <w:t xml:space="preserve"> id=</w:t>
      </w:r>
      <w:r>
        <w:rPr>
          <w:rStyle w:val="StringTok"/>
        </w:rPr>
        <w:t>"11"</w:t>
      </w:r>
      <w:r>
        <w:rPr>
          <w:rStyle w:val="OtherTok"/>
        </w:rPr>
        <w:t xml:space="preserve"> type=</w:t>
      </w:r>
      <w:r>
        <w:rPr>
          <w:rStyle w:val="StringTok"/>
        </w:rPr>
        <w:t>"int32"</w:t>
      </w:r>
      <w:r>
        <w:rPr>
          <w:rStyle w:val="OtherTok"/>
        </w:rPr>
        <w:t xml:space="preserve"> semanticType=</w:t>
      </w:r>
      <w:r>
        <w:rPr>
          <w:rStyle w:val="StringTok"/>
        </w:rPr>
        <w:t>"int"</w:t>
      </w:r>
      <w:r>
        <w:br/>
      </w:r>
      <w:r>
        <w:rPr>
          <w:rStyle w:val="OtherTok"/>
        </w:rPr>
        <w:t xml:space="preserve">     sinceVersion=</w:t>
      </w:r>
      <w:r>
        <w:rPr>
          <w:rStyle w:val="StringTok"/>
        </w:rPr>
        <w:t>"2"</w:t>
      </w:r>
      <w:r>
        <w:rPr>
          <w:rStyle w:val="KeywordTok"/>
        </w:rPr>
        <w:t>/&gt;</w:t>
      </w:r>
      <w:r>
        <w:br/>
      </w:r>
      <w:r>
        <w:rPr>
          <w:rStyle w:val="KeywordTok"/>
        </w:rPr>
        <w:t>&lt;/message&gt;</w:t>
      </w:r>
      <w:r>
        <w:br/>
      </w:r>
      <w:r>
        <w:br/>
      </w:r>
      <w:r>
        <w:rPr>
          <w:rStyle w:val="KeywordTok"/>
        </w:rPr>
        <w:t>&lt;message</w:t>
      </w:r>
      <w:r>
        <w:rPr>
          <w:rStyle w:val="OtherTok"/>
        </w:rPr>
        <w:t xml:space="preserve"> name=</w:t>
      </w:r>
      <w:r>
        <w:rPr>
          <w:rStyle w:val="StringTok"/>
        </w:rPr>
        <w:t>"FIX Binary Message2"</w:t>
      </w:r>
      <w:r>
        <w:rPr>
          <w:rStyle w:val="OtherTok"/>
        </w:rPr>
        <w:t xml:space="preserve"> id=</w:t>
      </w:r>
      <w:r>
        <w:rPr>
          <w:rStyle w:val="StringTok"/>
        </w:rPr>
        <w:t>"2"</w:t>
      </w:r>
      <w:r>
        <w:rPr>
          <w:rStyle w:val="OtherTok"/>
        </w:rPr>
        <w:t xml:space="preserve"> blockLength=</w:t>
      </w:r>
      <w:r>
        <w:rPr>
          <w:rStyle w:val="StringTok"/>
        </w:rPr>
        <w:t>"4"</w:t>
      </w:r>
      <w:r>
        <w:br/>
      </w:r>
      <w:r>
        <w:rPr>
          <w:rStyle w:val="OtherTok"/>
        </w:rPr>
        <w:t xml:space="preserve">     sinceVersion=</w:t>
      </w:r>
      <w:r>
        <w:rPr>
          <w:rStyle w:val="StringTok"/>
        </w:rPr>
        <w:t>"1"</w:t>
      </w:r>
      <w:r>
        <w:rPr>
          <w:rStyle w:val="KeywordTok"/>
        </w:rPr>
        <w:t>&gt;</w:t>
      </w:r>
      <w:r>
        <w:br/>
      </w:r>
      <w:r>
        <w:rPr>
          <w:rStyle w:val="NormalTok"/>
        </w:rPr>
        <w:t xml:space="preserve">    </w:t>
      </w:r>
      <w:r>
        <w:rPr>
          <w:rStyle w:val="KeywordTok"/>
        </w:rPr>
        <w:t>&lt;field</w:t>
      </w:r>
      <w:r>
        <w:rPr>
          <w:rStyle w:val="OtherTok"/>
        </w:rPr>
        <w:t xml:space="preserve"> name=</w:t>
      </w:r>
      <w:r>
        <w:rPr>
          <w:rStyle w:val="StringTok"/>
        </w:rPr>
        <w:t>"Field2"</w:t>
      </w:r>
      <w:r>
        <w:rPr>
          <w:rStyle w:val="OtherTok"/>
        </w:rPr>
        <w:t xml:space="preserve"> id=</w:t>
      </w:r>
      <w:r>
        <w:rPr>
          <w:rStyle w:val="StringTok"/>
        </w:rPr>
        <w:t>"2"</w:t>
      </w:r>
      <w:r>
        <w:rPr>
          <w:rStyle w:val="OtherTok"/>
        </w:rPr>
        <w:t xml:space="preserve"> type=</w:t>
      </w:r>
      <w:r>
        <w:rPr>
          <w:rStyle w:val="StringTok"/>
        </w:rPr>
        <w:t>"int16"</w:t>
      </w:r>
      <w:r>
        <w:rPr>
          <w:rStyle w:val="OtherTok"/>
        </w:rPr>
        <w:t xml:space="preserve"> semanticType=</w:t>
      </w:r>
      <w:r>
        <w:rPr>
          <w:rStyle w:val="StringTok"/>
        </w:rPr>
        <w:t>"int"</w:t>
      </w:r>
      <w:r>
        <w:rPr>
          <w:rStyle w:val="KeywordTok"/>
        </w:rPr>
        <w:t>/&gt;</w:t>
      </w:r>
      <w:r>
        <w:br/>
      </w:r>
      <w:r>
        <w:rPr>
          <w:rStyle w:val="KeywordTok"/>
        </w:rPr>
        <w:t>&lt;/message&gt;</w:t>
      </w:r>
      <w:r>
        <w:br/>
      </w:r>
      <w:r>
        <w:rPr>
          <w:rStyle w:val="KeywordTok"/>
        </w:rPr>
        <w:t>&lt;/messageSchema&gt;</w:t>
      </w:r>
    </w:p>
    <w:p w14:paraId="3A6034C4" w14:textId="77777777" w:rsidR="009B70FE" w:rsidRDefault="00E33E19">
      <w:pPr>
        <w:pStyle w:val="Heading1"/>
      </w:pPr>
      <w:bookmarkStart w:id="1053" w:name="usage-guidelines"/>
      <w:bookmarkStart w:id="1054" w:name="_Toc57062018"/>
      <w:bookmarkStart w:id="1055" w:name="_Toc54858980"/>
      <w:r>
        <w:lastRenderedPageBreak/>
        <w:t>Usage Guidelines</w:t>
      </w:r>
      <w:bookmarkEnd w:id="1053"/>
      <w:bookmarkEnd w:id="1054"/>
      <w:bookmarkEnd w:id="1055"/>
    </w:p>
    <w:p w14:paraId="17D516FA" w14:textId="77777777" w:rsidR="009B70FE" w:rsidRDefault="00E33E19">
      <w:pPr>
        <w:pStyle w:val="Heading2"/>
      </w:pPr>
      <w:bookmarkStart w:id="1056" w:name="identifier-encodings"/>
      <w:bookmarkStart w:id="1057" w:name="_Toc57062019"/>
      <w:bookmarkStart w:id="1058" w:name="_Toc54858981"/>
      <w:r>
        <w:t>Identifier encodings</w:t>
      </w:r>
      <w:bookmarkEnd w:id="1056"/>
      <w:bookmarkEnd w:id="1057"/>
      <w:bookmarkEnd w:id="1058"/>
    </w:p>
    <w:p w14:paraId="64DF2B24" w14:textId="77777777" w:rsidR="009B70FE" w:rsidRDefault="00E33E19">
      <w:pPr>
        <w:pStyle w:val="FirstParagraph"/>
      </w:pPr>
      <w:r>
        <w:t>FIX specifies request and entity identifiers as String type. Common practice is to specify an identifier field as fixed-length character of a certain size.</w:t>
      </w:r>
    </w:p>
    <w:p w14:paraId="6086F85D" w14:textId="77777777" w:rsidR="009B70FE" w:rsidRDefault="00E33E19">
      <w:pPr>
        <w:pStyle w:val="BodyText"/>
      </w:pPr>
      <w:r>
        <w:t>Optionally, a message schema may restrict such identifiers to numeric encodings.</w:t>
      </w:r>
    </w:p>
    <w:p w14:paraId="34F30464" w14:textId="77777777" w:rsidR="009B70FE" w:rsidRDefault="00E33E19">
      <w:pPr>
        <w:pStyle w:val="BodyText"/>
      </w:pPr>
      <w:r>
        <w:t>Example of an identifier field with character encoding</w:t>
      </w:r>
    </w:p>
    <w:p w14:paraId="69FC4CCA" w14:textId="77777777" w:rsidR="009B70FE" w:rsidRDefault="00E33E19">
      <w:pPr>
        <w:pStyle w:val="SourceCode"/>
      </w:pPr>
      <w:r>
        <w:rPr>
          <w:rStyle w:val="KeywordTok"/>
        </w:rPr>
        <w:t>&lt;type</w:t>
      </w:r>
      <w:r>
        <w:rPr>
          <w:rStyle w:val="OtherTok"/>
        </w:rPr>
        <w:t xml:space="preserve"> name=</w:t>
      </w:r>
      <w:r>
        <w:rPr>
          <w:rStyle w:val="StringTok"/>
        </w:rPr>
        <w:t>"idString"</w:t>
      </w:r>
      <w:r>
        <w:rPr>
          <w:rStyle w:val="OtherTok"/>
        </w:rPr>
        <w:t xml:space="preserve"> primitiveType=</w:t>
      </w:r>
      <w:r>
        <w:rPr>
          <w:rStyle w:val="StringTok"/>
        </w:rPr>
        <w:t>"char"</w:t>
      </w:r>
      <w:r>
        <w:rPr>
          <w:rStyle w:val="OtherTok"/>
        </w:rPr>
        <w:t xml:space="preserve"> length=</w:t>
      </w:r>
      <w:r>
        <w:rPr>
          <w:rStyle w:val="StringTok"/>
        </w:rPr>
        <w:t>"16"</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"idString"</w:t>
      </w:r>
      <w:r>
        <w:br/>
      </w:r>
      <w:r>
        <w:rPr>
          <w:rStyle w:val="OtherTok"/>
        </w:rPr>
        <w:t xml:space="preserve"> semanticType=</w:t>
      </w:r>
      <w:r>
        <w:rPr>
          <w:rStyle w:val="StringTok"/>
        </w:rPr>
        <w:t>"String"</w:t>
      </w:r>
      <w:r>
        <w:rPr>
          <w:rStyle w:val="KeywordTok"/>
        </w:rPr>
        <w:t>/&gt;</w:t>
      </w:r>
    </w:p>
    <w:p w14:paraId="0F1AC0C5" w14:textId="77777777" w:rsidR="009B70FE" w:rsidRDefault="00E33E19">
      <w:pPr>
        <w:pStyle w:val="FirstParagraph"/>
      </w:pPr>
      <w:r>
        <w:t>Example of an identifier field with numeric encoding</w:t>
      </w:r>
    </w:p>
    <w:p w14:paraId="106201D0" w14:textId="77777777" w:rsidR="009B70FE" w:rsidRDefault="00E33E19">
      <w:pPr>
        <w:pStyle w:val="SourceCode"/>
      </w:pPr>
      <w:r>
        <w:rPr>
          <w:rStyle w:val="KeywordTok"/>
        </w:rPr>
        <w:t>&lt;type</w:t>
      </w:r>
      <w:r>
        <w:rPr>
          <w:rStyle w:val="OtherTok"/>
        </w:rPr>
        <w:t xml:space="preserve"> name=</w:t>
      </w:r>
      <w:r>
        <w:rPr>
          <w:rStyle w:val="StringTok"/>
        </w:rPr>
        <w:t>"uint64"</w:t>
      </w:r>
      <w:r>
        <w:rPr>
          <w:rStyle w:val="OtherTok"/>
        </w:rPr>
        <w:t xml:space="preserve"> primitiveType=</w:t>
      </w:r>
      <w:r>
        <w:rPr>
          <w:rStyle w:val="StringTok"/>
        </w:rPr>
        <w:t>"uint64"</w:t>
      </w:r>
      <w:r>
        <w:rPr>
          <w:rStyle w:val="NormalTok"/>
        </w:rPr>
        <w:t xml:space="preserve"> </w:t>
      </w:r>
      <w:r>
        <w:rPr>
          <w:rStyle w:val="KeywordTok"/>
        </w:rPr>
        <w:t>/&gt;</w:t>
      </w:r>
      <w:r>
        <w:br/>
      </w:r>
      <w:r>
        <w:br/>
      </w:r>
      <w:r>
        <w:rPr>
          <w:rStyle w:val="KeywordTok"/>
        </w:rPr>
        <w:t>&lt;field</w:t>
      </w:r>
      <w:r>
        <w:rPr>
          <w:rStyle w:val="OtherTok"/>
        </w:rPr>
        <w:t xml:space="preserve"> name=</w:t>
      </w:r>
      <w:r>
        <w:rPr>
          <w:rStyle w:val="StringTok"/>
        </w:rPr>
        <w:t>"QuoteReqId"</w:t>
      </w:r>
      <w:r>
        <w:rPr>
          <w:rStyle w:val="OtherTok"/>
        </w:rPr>
        <w:t xml:space="preserve"> id=</w:t>
      </w:r>
      <w:r>
        <w:rPr>
          <w:rStyle w:val="StringTok"/>
        </w:rPr>
        <w:t>"131"</w:t>
      </w:r>
      <w:r>
        <w:rPr>
          <w:rStyle w:val="OtherTok"/>
        </w:rPr>
        <w:t xml:space="preserve"> type=</w:t>
      </w:r>
      <w:r>
        <w:rPr>
          <w:rStyle w:val="StringTok"/>
        </w:rPr>
        <w:t>"uint64"</w:t>
      </w:r>
      <w:r>
        <w:br/>
      </w:r>
      <w:r>
        <w:rPr>
          <w:rStyle w:val="OtherTok"/>
        </w:rPr>
        <w:t xml:space="preserve"> semanticType=</w:t>
      </w:r>
      <w:r>
        <w:rPr>
          <w:rStyle w:val="StringTok"/>
        </w:rPr>
        <w:t>"String"</w:t>
      </w:r>
      <w:r>
        <w:rPr>
          <w:rStyle w:val="KeywordTok"/>
        </w:rPr>
        <w:t>/&gt;</w:t>
      </w:r>
    </w:p>
    <w:p w14:paraId="1AEC3D8A" w14:textId="77777777" w:rsidR="009B70FE" w:rsidRDefault="00E33E19">
      <w:pPr>
        <w:pStyle w:val="Heading1"/>
      </w:pPr>
      <w:bookmarkStart w:id="1059" w:name="examples"/>
      <w:bookmarkStart w:id="1060" w:name="_Toc57062020"/>
      <w:bookmarkStart w:id="1061" w:name="_Toc54858982"/>
      <w:r>
        <w:lastRenderedPageBreak/>
        <w:t>Examples</w:t>
      </w:r>
      <w:bookmarkEnd w:id="1059"/>
      <w:bookmarkEnd w:id="1060"/>
      <w:bookmarkEnd w:id="1061"/>
    </w:p>
    <w:p w14:paraId="74019AB7" w14:textId="77777777" w:rsidR="009B70FE" w:rsidRDefault="00E33E19">
      <w:pPr>
        <w:pStyle w:val="FirstParagraph"/>
      </w:pPr>
      <w:r>
        <w:t>The example messages are preceded by Simple Open Framing Header. Note that SOFH encoding is always big-endian, regardless of the byte order of the SBE message body. See that FIX standard for details.</w:t>
      </w:r>
    </w:p>
    <w:p w14:paraId="7C995889" w14:textId="77777777" w:rsidR="009B70FE" w:rsidRDefault="00E33E19">
      <w:pPr>
        <w:pStyle w:val="BodyText"/>
      </w:pPr>
      <w:r>
        <w:t>Not all FIX enumeration values are listed in the samples.</w:t>
      </w:r>
    </w:p>
    <w:p w14:paraId="21E67BEE" w14:textId="77777777" w:rsidR="009B70FE" w:rsidRDefault="00E33E19">
      <w:pPr>
        <w:pStyle w:val="Heading2"/>
      </w:pPr>
      <w:bookmarkStart w:id="1062" w:name="flat-fixed-length-message"/>
      <w:bookmarkStart w:id="1063" w:name="_Toc57062021"/>
      <w:bookmarkStart w:id="1064" w:name="_Toc54858983"/>
      <w:r>
        <w:t>Flat, fixed-length message</w:t>
      </w:r>
      <w:bookmarkEnd w:id="1062"/>
      <w:bookmarkEnd w:id="1063"/>
      <w:bookmarkEnd w:id="1064"/>
    </w:p>
    <w:p w14:paraId="222D0C31" w14:textId="77777777" w:rsidR="009B70FE" w:rsidRDefault="00E33E19">
      <w:pPr>
        <w:pStyle w:val="FirstParagraph"/>
      </w:pPr>
      <w:r>
        <w:t>This is an example of a simple, flat order message without repeating groups or variable-length data.</w:t>
      </w:r>
    </w:p>
    <w:p w14:paraId="35396627" w14:textId="77777777" w:rsidR="009B70FE" w:rsidRDefault="00E33E19">
      <w:pPr>
        <w:pStyle w:val="Heading3"/>
      </w:pPr>
      <w:bookmarkStart w:id="1065" w:name="sample-order-message-schema"/>
      <w:bookmarkStart w:id="1066" w:name="_Toc57062022"/>
      <w:bookmarkStart w:id="1067" w:name="_Toc54858984"/>
      <w:r>
        <w:t>Sample order message schema</w:t>
      </w:r>
      <w:bookmarkEnd w:id="1065"/>
      <w:bookmarkEnd w:id="1066"/>
      <w:bookmarkEnd w:id="1067"/>
    </w:p>
    <w:p w14:paraId="7610C267" w14:textId="77777777" w:rsidR="009B70FE" w:rsidRDefault="00E33E19">
      <w:pPr>
        <w:pStyle w:val="SourceCode"/>
      </w:pPr>
      <w:r>
        <w:rPr>
          <w:rStyle w:val="KeywordTok"/>
        </w:rPr>
        <w:t>&lt;?xml</w:t>
      </w:r>
      <w:r>
        <w:rPr>
          <w:rStyle w:val="NormalTok"/>
        </w:rPr>
        <w:t xml:space="preserve"> version="1.0" encoding="UTF-8" standalone="yes"</w:t>
      </w:r>
      <w:r>
        <w:rPr>
          <w:rStyle w:val="KeywordTok"/>
        </w:rPr>
        <w:t>?&gt;</w:t>
      </w:r>
      <w:r>
        <w:br/>
      </w:r>
      <w:r>
        <w:br/>
      </w:r>
      <w:r>
        <w:rPr>
          <w:rStyle w:val="KeywordTok"/>
        </w:rPr>
        <w:t>&lt;sbe:messageSchema</w:t>
      </w:r>
      <w:r>
        <w:br/>
      </w:r>
      <w:r>
        <w:rPr>
          <w:rStyle w:val="OtherTok"/>
        </w:rPr>
        <w:t xml:space="preserve">    xmlns:sbe=</w:t>
      </w:r>
      <w:r>
        <w:rPr>
          <w:rStyle w:val="StringTok"/>
        </w:rPr>
        <w:t>"http://fixprotocol.io/2016/sbe"</w:t>
      </w:r>
      <w:r>
        <w:br/>
      </w:r>
      <w:r>
        <w:rPr>
          <w:rStyle w:val="OtherTok"/>
        </w:rPr>
        <w:t xml:space="preserve">    xmlns:xsi=</w:t>
      </w:r>
      <w:r>
        <w:rPr>
          <w:rStyle w:val="StringTok"/>
        </w:rPr>
        <w:t>"http://www.w3.org/2001/XMLSchema-instance"</w:t>
      </w:r>
      <w:r>
        <w:br/>
      </w:r>
      <w:r>
        <w:rPr>
          <w:rStyle w:val="OtherTok"/>
        </w:rPr>
        <w:t xml:space="preserve">    package=</w:t>
      </w:r>
      <w:r>
        <w:rPr>
          <w:rStyle w:val="StringTok"/>
        </w:rPr>
        <w:t>"Examples"</w:t>
      </w:r>
      <w:r>
        <w:rPr>
          <w:rStyle w:val="OtherTok"/>
        </w:rPr>
        <w:t xml:space="preserve"> id=</w:t>
      </w:r>
      <w:r>
        <w:rPr>
          <w:rStyle w:val="StringTok"/>
        </w:rPr>
        <w:t>"100"</w:t>
      </w:r>
      <w:r>
        <w:br/>
      </w:r>
      <w:r>
        <w:rPr>
          <w:rStyle w:val="OtherTok"/>
        </w:rPr>
        <w:t xml:space="preserve">    description=</w:t>
      </w:r>
      <w:r>
        <w:rPr>
          <w:rStyle w:val="StringTok"/>
        </w:rPr>
        <w:t>"Test dictionary"</w:t>
      </w:r>
      <w:r>
        <w:br/>
      </w:r>
      <w:r>
        <w:rPr>
          <w:rStyle w:val="OtherTok"/>
        </w:rPr>
        <w:t xml:space="preserve">    byteOrder=</w:t>
      </w:r>
      <w:r>
        <w:rPr>
          <w:rStyle w:val="StringTok"/>
        </w:rPr>
        <w:t>"littleEndian"</w:t>
      </w:r>
      <w:r>
        <w:br/>
      </w:r>
      <w:r>
        <w:rPr>
          <w:rStyle w:val="OtherTok"/>
        </w:rPr>
        <w:t xml:space="preserve">    xsi:schemaLocation=</w:t>
      </w:r>
      <w:r>
        <w:rPr>
          <w:rStyle w:val="StringTok"/>
        </w:rPr>
        <w:t>"http://fixprotocol.io/2016/sbe sbe.xsd"</w:t>
      </w:r>
      <w:r>
        <w:rPr>
          <w:rStyle w:val="KeywordTok"/>
        </w:rPr>
        <w:t>&gt;</w:t>
      </w:r>
      <w:r>
        <w:br/>
      </w: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"enumEncoding"</w:t>
      </w:r>
      <w:r>
        <w:rPr>
          <w:rStyle w:val="OtherTok"/>
        </w:rPr>
        <w:t xml:space="preserve"> primitiveType=</w:t>
      </w:r>
      <w:r>
        <w:rPr>
          <w:rStyle w:val="StringTok"/>
        </w:rPr>
        <w:t>"char"</w:t>
      </w:r>
      <w:r>
        <w:rPr>
          <w:rStyle w:val="KeywordTok"/>
        </w:rPr>
        <w:t>/&gt;</w:t>
      </w:r>
      <w:r>
        <w:br/>
      </w:r>
      <w:r>
        <w:rPr>
          <w:rStyle w:val="NormalTok"/>
        </w:rPr>
        <w:t xml:space="preserve">    </w:t>
      </w:r>
      <w:r>
        <w:rPr>
          <w:rStyle w:val="KeywordTok"/>
        </w:rPr>
        <w:t>&lt;type</w:t>
      </w:r>
      <w:r>
        <w:rPr>
          <w:rStyle w:val="OtherTok"/>
        </w:rPr>
        <w:t xml:space="preserve"> name=</w:t>
      </w:r>
      <w:r>
        <w:rPr>
          <w:rStyle w:val="StringTok"/>
        </w:rPr>
        <w:t>"idString"</w:t>
      </w:r>
      <w:r>
        <w:rPr>
          <w:rStyle w:val="OtherTok"/>
        </w:rPr>
        <w:t xml:space="preserve"> length=</w:t>
      </w:r>
      <w:r>
        <w:rPr>
          <w:rStyle w:val="StringTok"/>
        </w:rPr>
        <w:t>"8"</w:t>
      </w:r>
      <w:r>
        <w:rPr>
          <w:rStyle w:val="OtherTok"/>
        </w:rPr>
        <w:t xml:space="preserve"> primitiveType=</w:t>
      </w:r>
      <w:r>
        <w:rPr>
          <w:rStyle w:val="StringTok"/>
        </w:rPr>
        <w:t>"char"</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&lt;type</w:t>
      </w:r>
      <w:r>
        <w:rPr>
          <w:rStyle w:val="OtherTok"/>
        </w:rPr>
        <w:t xml:space="preserve"> name=</w:t>
      </w:r>
      <w:r>
        <w:rPr>
          <w:rStyle w:val="StringTok"/>
        </w:rPr>
        <w:t>"timestampEncoding"</w:t>
      </w:r>
      <w:r>
        <w:rPr>
          <w:rStyle w:val="OtherTok"/>
        </w:rPr>
        <w:t xml:space="preserve"> primitiveType=</w:t>
      </w:r>
      <w:r>
        <w:rPr>
          <w:rStyle w:val="StringTok"/>
        </w:rPr>
        <w:t>"uint64"</w:t>
      </w:r>
      <w:r>
        <w:rPr>
          <w:rStyle w:val="OtherTok"/>
        </w:rPr>
        <w:t xml:space="preserve"> semanticType=</w:t>
      </w:r>
      <w:r>
        <w:rPr>
          <w:rStyle w:val="StringTok"/>
        </w:rPr>
        <w:t>"UTCTimestamp"</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"messageHeader"</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"templateId"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"schemaId"</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"version"</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"optionalDecimalEncoding"</w:t>
      </w:r>
      <w:r>
        <w:br/>
      </w:r>
      <w:r>
        <w:rPr>
          <w:rStyle w:val="OtherTok"/>
        </w:rPr>
        <w:t xml:space="preserve">        description=</w:t>
      </w:r>
      <w:r>
        <w:rPr>
          <w:rStyle w:val="StringTok"/>
        </w:rPr>
        <w:t>"Optional decimal with constant exponent"</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presence=</w:t>
      </w:r>
      <w:r>
        <w:rPr>
          <w:rStyle w:val="StringTok"/>
        </w:rPr>
        <w:t>"optional"</w:t>
      </w:r>
      <w:r>
        <w:rPr>
          <w:rStyle w:val="OtherTok"/>
        </w:rPr>
        <w:t xml:space="preserve"> primitiveType=</w:t>
      </w:r>
      <w:r>
        <w:rPr>
          <w:rStyle w:val="StringTok"/>
        </w:rPr>
        <w:t>"int64"</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-3</w:t>
      </w:r>
      <w:r>
        <w:rPr>
          <w:rStyle w:val="KeywordTok"/>
        </w:rPr>
        <w:t>&lt;/type&gt;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"qtyEncoding"</w:t>
      </w:r>
      <w:r>
        <w:rPr>
          <w:rStyle w:val="OtherTok"/>
        </w:rPr>
        <w:t xml:space="preserve"> description=</w:t>
      </w:r>
      <w:r>
        <w:rPr>
          <w:rStyle w:val="StringTok"/>
        </w:rPr>
        <w:t>"Decimal constrained to integers"</w:t>
      </w:r>
      <w:r>
        <w:rPr>
          <w:rStyle w:val="KeywordTok"/>
        </w:rPr>
        <w:t>&gt;</w:t>
      </w:r>
      <w:r>
        <w:br/>
      </w:r>
      <w:r>
        <w:rPr>
          <w:rStyle w:val="NormalTok"/>
        </w:rPr>
        <w:t xml:space="preserve">        </w:t>
      </w:r>
      <w:r>
        <w:rPr>
          <w:rStyle w:val="KeywordTok"/>
        </w:rPr>
        <w:t>&lt;type</w:t>
      </w:r>
      <w:r>
        <w:rPr>
          <w:rStyle w:val="OtherTok"/>
        </w:rPr>
        <w:t xml:space="preserve"> name=</w:t>
      </w:r>
      <w:r>
        <w:rPr>
          <w:rStyle w:val="StringTok"/>
        </w:rPr>
        <w:t>"mantissa"</w:t>
      </w:r>
      <w:r>
        <w:rPr>
          <w:rStyle w:val="OtherTok"/>
        </w:rPr>
        <w:t xml:space="preserve"> primitiveType=</w:t>
      </w:r>
      <w:r>
        <w:rPr>
          <w:rStyle w:val="StringTok"/>
        </w:rPr>
        <w:t>"int32"</w:t>
      </w:r>
      <w:r>
        <w:rPr>
          <w:rStyle w:val="KeywordTok"/>
        </w:rPr>
        <w:t>/&gt;</w:t>
      </w:r>
      <w:r>
        <w:br/>
      </w:r>
      <w:r>
        <w:rPr>
          <w:rStyle w:val="NormalTok"/>
        </w:rPr>
        <w:t xml:space="preserve">        </w:t>
      </w:r>
      <w:r>
        <w:rPr>
          <w:rStyle w:val="KeywordTok"/>
        </w:rPr>
        <w:t>&lt;type</w:t>
      </w:r>
      <w:r>
        <w:rPr>
          <w:rStyle w:val="OtherTok"/>
        </w:rPr>
        <w:t xml:space="preserve"> name=</w:t>
      </w:r>
      <w:r>
        <w:rPr>
          <w:rStyle w:val="StringTok"/>
        </w:rPr>
        <w:t>"exponent"</w:t>
      </w:r>
      <w:r>
        <w:rPr>
          <w:rStyle w:val="OtherTok"/>
        </w:rPr>
        <w:t xml:space="preserve"> presence=</w:t>
      </w:r>
      <w:r>
        <w:rPr>
          <w:rStyle w:val="StringTok"/>
        </w:rPr>
        <w:t>"constant"</w:t>
      </w:r>
      <w:r>
        <w:rPr>
          <w:rStyle w:val="OtherTok"/>
        </w:rPr>
        <w:t xml:space="preserve"> primitiveType=</w:t>
      </w:r>
      <w:r>
        <w:rPr>
          <w:rStyle w:val="StringTok"/>
        </w:rPr>
        <w:t>"int8"</w:t>
      </w:r>
      <w:r>
        <w:rPr>
          <w:rStyle w:val="KeywordTok"/>
        </w:rPr>
        <w:t>&gt;</w:t>
      </w:r>
      <w:r>
        <w:rPr>
          <w:rStyle w:val="NormalTok"/>
        </w:rPr>
        <w:t>0</w:t>
      </w:r>
      <w:r>
        <w:rPr>
          <w:rStyle w:val="KeywordTok"/>
        </w:rPr>
        <w:t>&lt;/type&gt;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"ordTypeEnum"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"Market"</w:t>
      </w:r>
      <w:r>
        <w:rPr>
          <w:rStyle w:val="OtherTok"/>
        </w:rPr>
        <w:t xml:space="preserve"> description=</w:t>
      </w:r>
      <w:r>
        <w:rPr>
          <w:rStyle w:val="StringTok"/>
        </w:rPr>
        <w:t>"Market"</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"Limit"</w:t>
      </w:r>
      <w:r>
        <w:rPr>
          <w:rStyle w:val="OtherTok"/>
        </w:rPr>
        <w:t xml:space="preserve"> description=</w:t>
      </w:r>
      <w:r>
        <w:rPr>
          <w:rStyle w:val="StringTok"/>
        </w:rPr>
        <w:t>"Limit"</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w:t>
      </w:r>
      <w:r>
        <w:rPr>
          <w:rStyle w:val="OtherTok"/>
        </w:rPr>
        <w:t xml:space="preserve"> description=</w:t>
      </w:r>
      <w:r>
        <w:rPr>
          <w:rStyle w:val="StringTok"/>
        </w:rPr>
        <w:t>"Stop Loss"</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"StopLimit"</w:t>
      </w:r>
      <w:r>
        <w:rPr>
          <w:rStyle w:val="OtherTok"/>
        </w:rPr>
        <w:t xml:space="preserve"> description=</w:t>
      </w:r>
      <w:r>
        <w:rPr>
          <w:rStyle w:val="StringTok"/>
        </w:rPr>
        <w:t>"Stop Limit"</w:t>
      </w:r>
      <w:r>
        <w:rPr>
          <w:rStyle w:val="KeywordTok"/>
        </w:rPr>
        <w:t>&gt;</w:t>
      </w:r>
      <w:r>
        <w:rPr>
          <w:rStyle w:val="NormalTok"/>
        </w:rPr>
        <w:t>4</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"sideEnum"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"Buy"</w:t>
      </w:r>
      <w:r>
        <w:rPr>
          <w:rStyle w:val="OtherTok"/>
        </w:rPr>
        <w:t xml:space="preserve"> description=</w:t>
      </w:r>
      <w:r>
        <w:rPr>
          <w:rStyle w:val="StringTok"/>
        </w:rPr>
        <w:t>"Buy"</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"Sell"</w:t>
      </w:r>
      <w:r>
        <w:rPr>
          <w:rStyle w:val="OtherTok"/>
        </w:rPr>
        <w:t xml:space="preserve"> description=</w:t>
      </w:r>
      <w:r>
        <w:rPr>
          <w:rStyle w:val="StringTok"/>
        </w:rPr>
        <w:t>"Sell"</w:t>
      </w:r>
      <w:r>
        <w:rPr>
          <w:rStyle w:val="KeywordTok"/>
        </w:rPr>
        <w:t>&gt;</w:t>
      </w:r>
      <w:r>
        <w:rPr>
          <w:rStyle w:val="NormalTok"/>
        </w:rPr>
        <w:t>2</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"NewOrderSingle"</w:t>
      </w:r>
      <w:r>
        <w:rPr>
          <w:rStyle w:val="OtherTok"/>
        </w:rPr>
        <w:t xml:space="preserve"> id=</w:t>
      </w:r>
      <w:r>
        <w:rPr>
          <w:rStyle w:val="StringTok"/>
        </w:rPr>
        <w:t>"99"</w:t>
      </w:r>
      <w:r>
        <w:rPr>
          <w:rStyle w:val="OtherTok"/>
        </w:rPr>
        <w:t xml:space="preserve"> blockLength=</w:t>
      </w:r>
      <w:r>
        <w:rPr>
          <w:rStyle w:val="StringTok"/>
        </w:rPr>
        <w:t>"54"</w:t>
      </w:r>
      <w:r>
        <w:br/>
      </w:r>
      <w:r>
        <w:rPr>
          <w:rStyle w:val="OtherTok"/>
        </w:rPr>
        <w:t>semanticType=</w:t>
      </w:r>
      <w:r>
        <w:rPr>
          <w:rStyle w:val="StringTok"/>
        </w:rPr>
        <w:t>"D"</w:t>
      </w:r>
      <w:r>
        <w:rPr>
          <w:rStyle w:val="KeywordTok"/>
        </w:rPr>
        <w:t>&gt;</w:t>
      </w:r>
      <w:r>
        <w:br/>
      </w:r>
      <w:r>
        <w:rPr>
          <w:rStyle w:val="NormalTok"/>
        </w:rPr>
        <w:t xml:space="preserve">    </w:t>
      </w:r>
      <w:r>
        <w:rPr>
          <w:rStyle w:val="KeywordTok"/>
        </w:rPr>
        <w:t>&lt;field</w:t>
      </w:r>
      <w:r>
        <w:rPr>
          <w:rStyle w:val="OtherTok"/>
        </w:rPr>
        <w:t xml:space="preserve"> name=</w:t>
      </w:r>
      <w:r>
        <w:rPr>
          <w:rStyle w:val="StringTok"/>
        </w:rPr>
        <w:t>"ClOrdID"</w:t>
      </w:r>
      <w:r>
        <w:rPr>
          <w:rStyle w:val="OtherTok"/>
        </w:rPr>
        <w:t xml:space="preserve"> id=</w:t>
      </w:r>
      <w:r>
        <w:rPr>
          <w:rStyle w:val="StringTok"/>
        </w:rPr>
        <w:t>"11"</w:t>
      </w:r>
      <w:r>
        <w:rPr>
          <w:rStyle w:val="OtherTok"/>
        </w:rPr>
        <w:t xml:space="preserve"> type=</w:t>
      </w:r>
      <w:r>
        <w:rPr>
          <w:rStyle w:val="StringTok"/>
        </w:rPr>
        <w:t>"idString"</w:t>
      </w:r>
      <w:r>
        <w:rPr>
          <w:rStyle w:val="OtherTok"/>
        </w:rPr>
        <w:t xml:space="preserve"> description=</w:t>
      </w:r>
      <w:r>
        <w:rPr>
          <w:rStyle w:val="StringTok"/>
        </w:rPr>
        <w:t>"Customer 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lastRenderedPageBreak/>
        <w:t xml:space="preserve">    </w:t>
      </w:r>
      <w:r>
        <w:rPr>
          <w:rStyle w:val="KeywordTok"/>
        </w:rPr>
        <w:t>&lt;field</w:t>
      </w:r>
      <w:r>
        <w:rPr>
          <w:rStyle w:val="OtherTok"/>
        </w:rPr>
        <w:t xml:space="preserve"> name=</w:t>
      </w:r>
      <w:r>
        <w:rPr>
          <w:rStyle w:val="StringTok"/>
        </w:rPr>
        <w:t>"Account"</w:t>
      </w:r>
      <w:r>
        <w:rPr>
          <w:rStyle w:val="OtherTok"/>
        </w:rPr>
        <w:t xml:space="preserve"> id=</w:t>
      </w:r>
      <w:r>
        <w:rPr>
          <w:rStyle w:val="StringTok"/>
        </w:rPr>
        <w:t>"1"</w:t>
      </w:r>
      <w:r>
        <w:rPr>
          <w:rStyle w:val="OtherTok"/>
        </w:rPr>
        <w:t xml:space="preserve"> type=</w:t>
      </w:r>
      <w:r>
        <w:rPr>
          <w:rStyle w:val="StringTok"/>
        </w:rPr>
        <w:t>"idString"</w:t>
      </w:r>
      <w:r>
        <w:rPr>
          <w:rStyle w:val="OtherTok"/>
        </w:rPr>
        <w:t xml:space="preserve"> description=</w:t>
      </w:r>
      <w:r>
        <w:rPr>
          <w:rStyle w:val="StringTok"/>
        </w:rPr>
        <w:t>"Account mnemonic"</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offset=</w:t>
      </w:r>
      <w:r>
        <w:rPr>
          <w:rStyle w:val="StringTok"/>
        </w:rPr>
        <w:t>"16"</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"24"</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"TransactTime"</w:t>
      </w:r>
      <w:r>
        <w:rPr>
          <w:rStyle w:val="OtherTok"/>
        </w:rPr>
        <w:t xml:space="preserve"> id=</w:t>
      </w:r>
      <w:r>
        <w:rPr>
          <w:rStyle w:val="StringTok"/>
        </w:rPr>
        <w:t>"60"</w:t>
      </w:r>
      <w:r>
        <w:rPr>
          <w:rStyle w:val="OtherTok"/>
        </w:rPr>
        <w:t xml:space="preserve"> type=</w:t>
      </w:r>
      <w:r>
        <w:rPr>
          <w:rStyle w:val="StringTok"/>
        </w:rPr>
        <w:t>"timestampEncoding"</w:t>
      </w:r>
      <w:r>
        <w:br/>
      </w:r>
      <w:r>
        <w:rPr>
          <w:rStyle w:val="OtherTok"/>
        </w:rPr>
        <w:t xml:space="preserve">        description=</w:t>
      </w:r>
      <w:r>
        <w:rPr>
          <w:rStyle w:val="StringTok"/>
        </w:rPr>
        <w:t>"Order entry time"</w:t>
      </w:r>
      <w:r>
        <w:rPr>
          <w:rStyle w:val="OtherTok"/>
        </w:rPr>
        <w:t xml:space="preserve"> offset=</w:t>
      </w:r>
      <w:r>
        <w:rPr>
          <w:rStyle w:val="StringTok"/>
        </w:rPr>
        <w:t>"25"</w:t>
      </w:r>
      <w:r>
        <w:rPr>
          <w:rStyle w:val="OtherTok"/>
        </w:rPr>
        <w:t xml:space="preserve"> semanticType=</w:t>
      </w:r>
      <w:r>
        <w:rPr>
          <w:rStyle w:val="StringTok"/>
        </w:rPr>
        <w:t>"UTCTimestamp"</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"OrderQty"</w:t>
      </w:r>
      <w:r>
        <w:rPr>
          <w:rStyle w:val="OtherTok"/>
        </w:rPr>
        <w:t xml:space="preserve"> id=</w:t>
      </w:r>
      <w:r>
        <w:rPr>
          <w:rStyle w:val="StringTok"/>
        </w:rPr>
        <w:t>"38"</w:t>
      </w:r>
      <w:r>
        <w:rPr>
          <w:rStyle w:val="OtherTok"/>
        </w:rPr>
        <w:t xml:space="preserve"> type=</w:t>
      </w:r>
      <w:r>
        <w:rPr>
          <w:rStyle w:val="StringTok"/>
        </w:rPr>
        <w:t>"qtyEncoding"</w:t>
      </w:r>
      <w:r>
        <w:rPr>
          <w:rStyle w:val="OtherTok"/>
        </w:rPr>
        <w:t xml:space="preserve"> description=</w:t>
      </w:r>
      <w:r>
        <w:rPr>
          <w:rStyle w:val="StringTok"/>
        </w:rPr>
        <w:t>"Order quantity"</w:t>
      </w:r>
      <w:r>
        <w:br/>
      </w:r>
      <w:r>
        <w:rPr>
          <w:rStyle w:val="OtherTok"/>
        </w:rPr>
        <w:t xml:space="preserve">        offset=</w:t>
      </w:r>
      <w:r>
        <w:rPr>
          <w:rStyle w:val="StringTok"/>
        </w:rPr>
        <w:t>"33"</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"OrdType"</w:t>
      </w:r>
      <w:r>
        <w:rPr>
          <w:rStyle w:val="OtherTok"/>
        </w:rPr>
        <w:t xml:space="preserve"> id=</w:t>
      </w:r>
      <w:r>
        <w:rPr>
          <w:rStyle w:val="StringTok"/>
        </w:rPr>
        <w:t>"40"</w:t>
      </w:r>
      <w:r>
        <w:rPr>
          <w:rStyle w:val="OtherTok"/>
        </w:rPr>
        <w:t xml:space="preserve"> type=</w:t>
      </w:r>
      <w:r>
        <w:rPr>
          <w:rStyle w:val="StringTok"/>
        </w:rPr>
        <w:t>"ordTypeEnum"</w:t>
      </w:r>
      <w:r>
        <w:rPr>
          <w:rStyle w:val="OtherTok"/>
        </w:rPr>
        <w:t xml:space="preserve"> description=</w:t>
      </w:r>
      <w:r>
        <w:rPr>
          <w:rStyle w:val="StringTok"/>
        </w:rPr>
        <w:t>"Order type"</w:t>
      </w:r>
      <w:r>
        <w:br/>
      </w:r>
      <w:r>
        <w:rPr>
          <w:rStyle w:val="OtherTok"/>
        </w:rPr>
        <w:t xml:space="preserve">        offset=</w:t>
      </w:r>
      <w:r>
        <w:rPr>
          <w:rStyle w:val="StringTok"/>
        </w:rPr>
        <w:t>"37"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"Price"</w:t>
      </w:r>
      <w:r>
        <w:rPr>
          <w:rStyle w:val="OtherTok"/>
        </w:rPr>
        <w:t xml:space="preserve"> id=</w:t>
      </w:r>
      <w:r>
        <w:rPr>
          <w:rStyle w:val="StringTok"/>
        </w:rPr>
        <w:t>"44"</w:t>
      </w:r>
      <w:r>
        <w:rPr>
          <w:rStyle w:val="OtherTok"/>
        </w:rPr>
        <w:t xml:space="preserve"> type=</w:t>
      </w:r>
      <w:r>
        <w:rPr>
          <w:rStyle w:val="StringTok"/>
        </w:rPr>
        <w:t>"optionalDecimalEncoding"</w:t>
      </w:r>
      <w:r>
        <w:br/>
      </w:r>
      <w:r>
        <w:rPr>
          <w:rStyle w:val="OtherTok"/>
        </w:rPr>
        <w:t xml:space="preserve">        description=</w:t>
      </w:r>
      <w:r>
        <w:rPr>
          <w:rStyle w:val="StringTok"/>
        </w:rPr>
        <w:t>"Limit price"</w:t>
      </w:r>
      <w:r>
        <w:rPr>
          <w:rStyle w:val="OtherTok"/>
        </w:rPr>
        <w:t xml:space="preserve"> offset=</w:t>
      </w:r>
      <w:r>
        <w:rPr>
          <w:rStyle w:val="StringTok"/>
        </w:rPr>
        <w:t>"38"</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"StopPx"</w:t>
      </w:r>
      <w:r>
        <w:rPr>
          <w:rStyle w:val="OtherTok"/>
        </w:rPr>
        <w:t xml:space="preserve"> id=</w:t>
      </w:r>
      <w:r>
        <w:rPr>
          <w:rStyle w:val="StringTok"/>
        </w:rPr>
        <w:t>"99"</w:t>
      </w:r>
      <w:r>
        <w:rPr>
          <w:rStyle w:val="OtherTok"/>
        </w:rPr>
        <w:t xml:space="preserve"> type=</w:t>
      </w:r>
      <w:r>
        <w:rPr>
          <w:rStyle w:val="StringTok"/>
        </w:rPr>
        <w:t>"optionalDecimalEncoding"</w:t>
      </w:r>
      <w:r>
        <w:br/>
      </w:r>
      <w:r>
        <w:rPr>
          <w:rStyle w:val="OtherTok"/>
        </w:rPr>
        <w:t xml:space="preserve">        description=</w:t>
      </w:r>
      <w:r>
        <w:rPr>
          <w:rStyle w:val="StringTok"/>
        </w:rPr>
        <w:t>"Stop price"</w:t>
      </w:r>
      <w:r>
        <w:rPr>
          <w:rStyle w:val="OtherTok"/>
        </w:rPr>
        <w:t xml:space="preserve"> offset=</w:t>
      </w:r>
      <w:r>
        <w:rPr>
          <w:rStyle w:val="StringTok"/>
        </w:rPr>
        <w:t>"46"</w:t>
      </w:r>
      <w:r>
        <w:rPr>
          <w:rStyle w:val="OtherTok"/>
        </w:rPr>
        <w:t xml:space="preserve"> semanticType=</w:t>
      </w:r>
      <w:r>
        <w:rPr>
          <w:rStyle w:val="StringTok"/>
        </w:rPr>
        <w:t>"Price"</w:t>
      </w:r>
      <w:r>
        <w:rPr>
          <w:rStyle w:val="KeywordTok"/>
        </w:rPr>
        <w:t>/&gt;</w:t>
      </w:r>
      <w:r>
        <w:br/>
      </w:r>
      <w:r>
        <w:rPr>
          <w:rStyle w:val="KeywordTok"/>
        </w:rPr>
        <w:t>&lt;/sbe:message&gt;</w:t>
      </w:r>
      <w:r>
        <w:br/>
      </w:r>
      <w:r>
        <w:br/>
      </w:r>
      <w:r>
        <w:rPr>
          <w:rStyle w:val="KeywordTok"/>
        </w:rPr>
        <w:t>&lt;/sbe:messageSchema&gt;</w:t>
      </w:r>
    </w:p>
    <w:p w14:paraId="7BFEDA42" w14:textId="77777777" w:rsidR="009B70FE" w:rsidRDefault="00E33E19">
      <w:pPr>
        <w:pStyle w:val="FirstParagraph"/>
      </w:pPr>
      <w:r>
        <w:rPr>
          <w:b/>
        </w:rPr>
        <w:t>Notes on the message schema</w:t>
      </w:r>
    </w:p>
    <w:p w14:paraId="7B080518" w14:textId="77777777" w:rsidR="009B70FE" w:rsidRDefault="00E33E19">
      <w:pPr>
        <w:pStyle w:val="BodyText"/>
      </w:pPr>
      <w:r>
        <w:t xml:space="preserve">In this case, there is a lot of verbiage for one message, but in practice, a schema would define a set of messages. The same encodings within the </w:t>
      </w:r>
      <w:r>
        <w:rPr>
          <w:rStyle w:val="VerbatimChar"/>
        </w:rPr>
        <w:t>&lt;types&gt;</w:t>
      </w:r>
      <w:r>
        <w:t xml:space="preserve"> element would be used for a whole collection of messages. For example, a price encoding need only be defined once but can be used in any number of messages in a schema. Many of the attributes, such as description, offset, and semanticType, are optional but are shown here for a full illustration.</w:t>
      </w:r>
    </w:p>
    <w:p w14:paraId="7DB851F1" w14:textId="77777777" w:rsidR="009B70FE" w:rsidRDefault="00E33E19">
      <w:pPr>
        <w:pStyle w:val="BodyText"/>
      </w:pPr>
      <w:r>
        <w:t>All character fields in the message are fixed-length. Values may be shorter than the specified field length, but not longer. Since all fields are fixed-length, they are always in a fixed position, supporting direct access to data.</w:t>
      </w:r>
    </w:p>
    <w:p w14:paraId="232C7DDE" w14:textId="77777777" w:rsidR="009B70FE" w:rsidRDefault="00E33E19">
      <w:pPr>
        <w:pStyle w:val="BodyText"/>
      </w:pPr>
      <w:r>
        <w:t>An enumeration gives the valid values of a field. Both enumerations in the example use character encoding, but note that some enumerations in FIX are of integer type.</w:t>
      </w:r>
    </w:p>
    <w:p w14:paraId="7CE5761A" w14:textId="77777777" w:rsidR="009B70FE" w:rsidRDefault="00E33E19">
      <w:pPr>
        <w:pStyle w:val="BodyText"/>
      </w:pPr>
      <w:r>
        <w:t>There are two decimal encodings. The one used for quantity sets the exponent to constant zero. In effect there is no fractional part and only the mantissa is sent on the wire, acting as an integer. However, FIX defines Qty as a float type since certain asset classes may use fractional shares.</w:t>
      </w:r>
    </w:p>
    <w:p w14:paraId="09F0B617" w14:textId="6A962C67" w:rsidR="009B70FE" w:rsidRDefault="00E33E19">
      <w:pPr>
        <w:pStyle w:val="BodyText"/>
      </w:pPr>
      <w:r>
        <w:t>The other decimal encoding is used for prices. The exponent is constant -3. In essence, each price is transmitted as an integer on the wire with assumed three decimal places. Each of the prices in the message is conditionally required. If OrdType</w:t>
      </w:r>
      <w:del w:id="1068" w:author="Errata" w:date="2020-11-24T10:42:00Z">
        <w:r w:rsidR="005413C0">
          <w:delText>=</w:delText>
        </w:r>
      </w:del>
      <w:ins w:id="1069" w:author="Errata" w:date="2020-11-24T10:42:00Z">
        <w:r>
          <w:t>(40)=2 (</w:t>
        </w:r>
      </w:ins>
      <w:r>
        <w:t>Limit</w:t>
      </w:r>
      <w:del w:id="1070" w:author="Errata" w:date="2020-11-24T10:42:00Z">
        <w:r w:rsidR="005413C0">
          <w:delText>,</w:delText>
        </w:r>
      </w:del>
      <w:ins w:id="1071" w:author="Errata" w:date="2020-11-24T10:42:00Z">
        <w:r>
          <w:t>),</w:t>
        </w:r>
      </w:ins>
      <w:r>
        <w:t xml:space="preserve"> then </w:t>
      </w:r>
      <w:del w:id="1072" w:author="Errata" w:date="2020-11-24T10:42:00Z">
        <w:r w:rsidR="005413C0">
          <w:delText>Price</w:delText>
        </w:r>
      </w:del>
      <w:ins w:id="1073" w:author="Errata" w:date="2020-11-24T10:42:00Z">
        <w:r>
          <w:t>the</w:t>
        </w:r>
      </w:ins>
      <w:r>
        <w:t xml:space="preserve"> field </w:t>
      </w:r>
      <w:ins w:id="1074" w:author="Errata" w:date="2020-11-24T10:42:00Z">
        <w:r>
          <w:t xml:space="preserve">Price(44) is </w:t>
        </w:r>
      </w:ins>
      <w:r>
        <w:t>required. If OrdType</w:t>
      </w:r>
      <w:del w:id="1075" w:author="Errata" w:date="2020-11-24T10:42:00Z">
        <w:r w:rsidR="005413C0">
          <w:delText>=</w:delText>
        </w:r>
      </w:del>
      <w:ins w:id="1076" w:author="Errata" w:date="2020-11-24T10:42:00Z">
        <w:r>
          <w:t>(40)=3 (</w:t>
        </w:r>
      </w:ins>
      <w:r>
        <w:t>Stop</w:t>
      </w:r>
      <w:ins w:id="1077" w:author="Errata" w:date="2020-11-24T10:42:00Z">
        <w:r>
          <w:t>/Stop Loss)</w:t>
        </w:r>
      </w:ins>
      <w:r>
        <w:t xml:space="preserve"> then StopPx</w:t>
      </w:r>
      <w:ins w:id="1078" w:author="Errata" w:date="2020-11-24T10:42:00Z">
        <w:r>
          <w:t>(99)</w:t>
        </w:r>
      </w:ins>
      <w:r>
        <w:t xml:space="preserve"> is required. Otherwise, if OrdType</w:t>
      </w:r>
      <w:del w:id="1079" w:author="Errata" w:date="2020-11-24T10:42:00Z">
        <w:r w:rsidR="005413C0">
          <w:delText>=</w:delText>
        </w:r>
      </w:del>
      <w:ins w:id="1080" w:author="Errata" w:date="2020-11-24T10:42:00Z">
        <w:r>
          <w:t>(40)=1 (</w:t>
        </w:r>
      </w:ins>
      <w:r>
        <w:t>Market</w:t>
      </w:r>
      <w:del w:id="1081" w:author="Errata" w:date="2020-11-24T10:42:00Z">
        <w:r w:rsidR="005413C0">
          <w:delText>,</w:delText>
        </w:r>
      </w:del>
      <w:ins w:id="1082" w:author="Errata" w:date="2020-11-24T10:42:00Z">
        <w:r>
          <w:t>),</w:t>
        </w:r>
      </w:ins>
      <w:r>
        <w:t xml:space="preserve"> then neither price is required. Therefore, the price </w:t>
      </w:r>
      <w:del w:id="1083" w:author="Errata" w:date="2020-11-24T10:42:00Z">
        <w:r w:rsidR="005413C0">
          <w:delText>takes</w:delText>
        </w:r>
      </w:del>
      <w:ins w:id="1084" w:author="Errata" w:date="2020-11-24T10:42:00Z">
        <w:r>
          <w:t>fields take</w:t>
        </w:r>
      </w:ins>
      <w:r>
        <w:t xml:space="preserve"> an optional encoding. To indicate that it is null, a special value is sent on the wire. See the table in section </w:t>
      </w:r>
      <w:hyperlink w:anchor="range-attributes-for-integer-fields">
        <w:r>
          <w:rPr>
            <w:rStyle w:val="Hyperlink"/>
            <w:i/>
          </w:rPr>
          <w:t>Range attributes for integer fields</w:t>
        </w:r>
      </w:hyperlink>
      <w:del w:id="1085" w:author="Errata" w:date="2020-11-24T10:42:00Z">
        <w:r w:rsidR="005413C0">
          <w:delText>2.4.2 above</w:delText>
        </w:r>
      </w:del>
      <w:r>
        <w:t xml:space="preserve"> for the null value of the int64 mantissa.</w:t>
      </w:r>
    </w:p>
    <w:p w14:paraId="72864088" w14:textId="77777777" w:rsidR="009B70FE" w:rsidRDefault="00E33E19">
      <w:pPr>
        <w:pStyle w:val="BodyText"/>
      </w:pPr>
      <w:r>
        <w:t>In this example, all fields are packed without special byte alignment. Performance testing may prove better results with a different arrangement of the fields or adjustments to field offsets. However, those sorts of optimizations are platform dependent.</w:t>
      </w:r>
    </w:p>
    <w:p w14:paraId="236699BE" w14:textId="77777777" w:rsidR="009B70FE" w:rsidRDefault="00E33E19">
      <w:pPr>
        <w:pStyle w:val="Heading3"/>
      </w:pPr>
      <w:bookmarkStart w:id="1086" w:name="wire-format-of-an-order-message"/>
      <w:bookmarkStart w:id="1087" w:name="_Toc57062023"/>
      <w:bookmarkStart w:id="1088" w:name="_Toc54858985"/>
      <w:r>
        <w:t>Wire format of an order message</w:t>
      </w:r>
      <w:bookmarkEnd w:id="1086"/>
      <w:bookmarkEnd w:id="1087"/>
      <w:bookmarkEnd w:id="1088"/>
    </w:p>
    <w:p w14:paraId="3224DD13" w14:textId="77777777" w:rsidR="009B70FE" w:rsidRDefault="00E33E19">
      <w:pPr>
        <w:pStyle w:val="FirstParagraph"/>
      </w:pPr>
      <w:r>
        <w:t>Hexadecimal and ASCII representations (little-endian byte order):</w:t>
      </w:r>
    </w:p>
    <w:p w14:paraId="4B41ED94" w14:textId="77777777" w:rsidR="009B70FE" w:rsidRDefault="00E33E19">
      <w:pPr>
        <w:pStyle w:val="SourceCode"/>
      </w:pPr>
      <w:r>
        <w:rPr>
          <w:rStyle w:val="VerbatimChar"/>
        </w:rPr>
        <w:t>00 00 00 44 eb 50 36 00 63 00 5b 00 00 00 4f 52 :   D P6 c [   OR</w:t>
      </w:r>
      <w:r>
        <w:br/>
      </w:r>
      <w:r>
        <w:rPr>
          <w:rStyle w:val="VerbatimChar"/>
        </w:rPr>
        <w:t>44 30 30 30 30 31 41 43 43 54 30 31 00 00 47 45 :D00001ACCT01  GE</w:t>
      </w:r>
      <w:r>
        <w:br/>
      </w:r>
      <w:r>
        <w:rPr>
          <w:rStyle w:val="VerbatimChar"/>
        </w:rPr>
        <w:t xml:space="preserve">4d 34 00 00 00 00 31 80 16 b3 3b 13 65 29 15 07 :M4    1   ; e)  </w:t>
      </w:r>
      <w:r>
        <w:br/>
      </w:r>
      <w:r>
        <w:rPr>
          <w:rStyle w:val="VerbatimChar"/>
        </w:rPr>
        <w:t xml:space="preserve">00 00 00 32 1a 85 01 00 00 00 00 00 00 00 00 00 :   2            </w:t>
      </w:r>
      <w:r>
        <w:br/>
      </w:r>
      <w:r>
        <w:rPr>
          <w:rStyle w:val="VerbatimChar"/>
        </w:rPr>
        <w:t xml:space="preserve">00 00 00 80  </w:t>
      </w:r>
    </w:p>
    <w:p w14:paraId="3B443223" w14:textId="77777777" w:rsidR="009B70FE" w:rsidRDefault="00E33E19">
      <w:pPr>
        <w:pStyle w:val="FirstParagraph"/>
      </w:pPr>
      <w:r>
        <w:rPr>
          <w:b/>
        </w:rPr>
        <w:t>Interpretation</w:t>
      </w:r>
    </w:p>
    <w:tbl>
      <w:tblPr>
        <w:tblStyle w:val="Table"/>
        <w:tblW w:w="0" w:type="pct"/>
        <w:tblLook w:val="07E0" w:firstRow="1" w:lastRow="1" w:firstColumn="1" w:lastColumn="1" w:noHBand="1" w:noVBand="1"/>
      </w:tblPr>
      <w:tblGrid>
        <w:gridCol w:w="3332"/>
        <w:gridCol w:w="576"/>
        <w:gridCol w:w="1342"/>
        <w:gridCol w:w="678"/>
        <w:gridCol w:w="725"/>
        <w:gridCol w:w="2856"/>
      </w:tblGrid>
      <w:tr w:rsidR="009B70FE" w14:paraId="796ABF33"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2444DB8" w14:textId="77777777" w:rsidR="009B70FE" w:rsidRDefault="00E33E19">
            <w:pPr>
              <w:pStyle w:val="Compact"/>
            </w:pPr>
            <w:r>
              <w:t>Wire format</w:t>
            </w:r>
          </w:p>
        </w:tc>
        <w:tc>
          <w:tcPr>
            <w:tcW w:w="0" w:type="auto"/>
            <w:tcBorders>
              <w:bottom w:val="single" w:sz="0" w:space="0" w:color="auto"/>
            </w:tcBorders>
            <w:vAlign w:val="bottom"/>
          </w:tcPr>
          <w:p w14:paraId="51665FFD" w14:textId="77777777" w:rsidR="009B70FE" w:rsidRDefault="00E33E19">
            <w:pPr>
              <w:pStyle w:val="Compact"/>
              <w:jc w:val="right"/>
            </w:pPr>
            <w:r>
              <w:t>Field ID</w:t>
            </w:r>
          </w:p>
        </w:tc>
        <w:tc>
          <w:tcPr>
            <w:tcW w:w="0" w:type="auto"/>
            <w:tcBorders>
              <w:bottom w:val="single" w:sz="0" w:space="0" w:color="auto"/>
            </w:tcBorders>
            <w:vAlign w:val="bottom"/>
          </w:tcPr>
          <w:p w14:paraId="5F7D4613" w14:textId="77777777" w:rsidR="009B70FE" w:rsidRDefault="00E33E19">
            <w:pPr>
              <w:pStyle w:val="Compact"/>
            </w:pPr>
            <w:r>
              <w:t>Name</w:t>
            </w:r>
          </w:p>
        </w:tc>
        <w:tc>
          <w:tcPr>
            <w:tcW w:w="0" w:type="auto"/>
            <w:tcBorders>
              <w:bottom w:val="single" w:sz="0" w:space="0" w:color="auto"/>
            </w:tcBorders>
            <w:vAlign w:val="bottom"/>
          </w:tcPr>
          <w:p w14:paraId="63F62695" w14:textId="77777777" w:rsidR="009B70FE" w:rsidRDefault="00E33E19">
            <w:pPr>
              <w:pStyle w:val="Compact"/>
              <w:jc w:val="right"/>
            </w:pPr>
            <w:r>
              <w:t>Offset</w:t>
            </w:r>
          </w:p>
        </w:tc>
        <w:tc>
          <w:tcPr>
            <w:tcW w:w="0" w:type="auto"/>
            <w:tcBorders>
              <w:bottom w:val="single" w:sz="0" w:space="0" w:color="auto"/>
            </w:tcBorders>
            <w:vAlign w:val="bottom"/>
          </w:tcPr>
          <w:p w14:paraId="7533209B" w14:textId="77777777" w:rsidR="009B70FE" w:rsidRDefault="00E33E19">
            <w:pPr>
              <w:pStyle w:val="Compact"/>
              <w:jc w:val="right"/>
            </w:pPr>
            <w:r>
              <w:t>Length</w:t>
            </w:r>
          </w:p>
        </w:tc>
        <w:tc>
          <w:tcPr>
            <w:tcW w:w="0" w:type="auto"/>
            <w:tcBorders>
              <w:bottom w:val="single" w:sz="0" w:space="0" w:color="auto"/>
            </w:tcBorders>
            <w:vAlign w:val="bottom"/>
          </w:tcPr>
          <w:p w14:paraId="4576CB86" w14:textId="77777777" w:rsidR="009B70FE" w:rsidRDefault="00E33E19">
            <w:pPr>
              <w:pStyle w:val="Compact"/>
            </w:pPr>
            <w:r>
              <w:t>Interpreted value</w:t>
            </w:r>
          </w:p>
        </w:tc>
      </w:tr>
      <w:tr w:rsidR="009B70FE" w14:paraId="0DFC63FC" w14:textId="77777777">
        <w:tc>
          <w:tcPr>
            <w:tcW w:w="0" w:type="auto"/>
          </w:tcPr>
          <w:p w14:paraId="0F35FA78" w14:textId="77777777" w:rsidR="009B70FE" w:rsidRDefault="00E33E19">
            <w:pPr>
              <w:pStyle w:val="Compact"/>
            </w:pPr>
            <w:r>
              <w:rPr>
                <w:rStyle w:val="VerbatimChar"/>
              </w:rPr>
              <w:t>00000044</w:t>
            </w:r>
          </w:p>
        </w:tc>
        <w:tc>
          <w:tcPr>
            <w:tcW w:w="0" w:type="auto"/>
          </w:tcPr>
          <w:p w14:paraId="24D699A6" w14:textId="77777777" w:rsidR="009B70FE" w:rsidRDefault="009B70FE"/>
        </w:tc>
        <w:tc>
          <w:tcPr>
            <w:tcW w:w="0" w:type="auto"/>
          </w:tcPr>
          <w:p w14:paraId="57D136CA" w14:textId="77777777" w:rsidR="009B70FE" w:rsidRDefault="00E33E19">
            <w:pPr>
              <w:pStyle w:val="Compact"/>
            </w:pPr>
            <w:r>
              <w:t>SOFH message length</w:t>
            </w:r>
          </w:p>
        </w:tc>
        <w:tc>
          <w:tcPr>
            <w:tcW w:w="0" w:type="auto"/>
          </w:tcPr>
          <w:p w14:paraId="102FDA26" w14:textId="77777777" w:rsidR="009B70FE" w:rsidRDefault="00E33E19">
            <w:pPr>
              <w:pStyle w:val="Compact"/>
              <w:jc w:val="right"/>
            </w:pPr>
            <w:r>
              <w:t>0</w:t>
            </w:r>
          </w:p>
        </w:tc>
        <w:tc>
          <w:tcPr>
            <w:tcW w:w="0" w:type="auto"/>
          </w:tcPr>
          <w:p w14:paraId="16D09376" w14:textId="77777777" w:rsidR="009B70FE" w:rsidRDefault="00E33E19">
            <w:pPr>
              <w:pStyle w:val="Compact"/>
              <w:jc w:val="right"/>
            </w:pPr>
            <w:r>
              <w:t>4</w:t>
            </w:r>
          </w:p>
        </w:tc>
        <w:tc>
          <w:tcPr>
            <w:tcW w:w="0" w:type="auto"/>
          </w:tcPr>
          <w:p w14:paraId="5AB5DD6C" w14:textId="77777777" w:rsidR="009B70FE" w:rsidRDefault="00E33E19">
            <w:pPr>
              <w:pStyle w:val="Compact"/>
            </w:pPr>
            <w:r>
              <w:t>68</w:t>
            </w:r>
          </w:p>
        </w:tc>
      </w:tr>
      <w:tr w:rsidR="009B70FE" w14:paraId="05193697" w14:textId="77777777">
        <w:tc>
          <w:tcPr>
            <w:tcW w:w="0" w:type="auto"/>
          </w:tcPr>
          <w:p w14:paraId="269475AB" w14:textId="77777777" w:rsidR="009B70FE" w:rsidRDefault="00E33E19">
            <w:pPr>
              <w:pStyle w:val="Compact"/>
            </w:pPr>
            <w:r>
              <w:rPr>
                <w:rStyle w:val="VerbatimChar"/>
              </w:rPr>
              <w:lastRenderedPageBreak/>
              <w:t>eb50</w:t>
            </w:r>
          </w:p>
        </w:tc>
        <w:tc>
          <w:tcPr>
            <w:tcW w:w="0" w:type="auto"/>
          </w:tcPr>
          <w:p w14:paraId="2872E0A9" w14:textId="77777777" w:rsidR="009B70FE" w:rsidRDefault="009B70FE"/>
        </w:tc>
        <w:tc>
          <w:tcPr>
            <w:tcW w:w="0" w:type="auto"/>
          </w:tcPr>
          <w:p w14:paraId="5A218E6E" w14:textId="77777777" w:rsidR="009B70FE" w:rsidRDefault="00E33E19">
            <w:pPr>
              <w:pStyle w:val="Compact"/>
            </w:pPr>
            <w:r>
              <w:t>SOFH encoding</w:t>
            </w:r>
          </w:p>
        </w:tc>
        <w:tc>
          <w:tcPr>
            <w:tcW w:w="0" w:type="auto"/>
          </w:tcPr>
          <w:p w14:paraId="54620666" w14:textId="77777777" w:rsidR="009B70FE" w:rsidRDefault="00E33E19">
            <w:pPr>
              <w:pStyle w:val="Compact"/>
              <w:jc w:val="right"/>
            </w:pPr>
            <w:r>
              <w:t>4</w:t>
            </w:r>
          </w:p>
        </w:tc>
        <w:tc>
          <w:tcPr>
            <w:tcW w:w="0" w:type="auto"/>
          </w:tcPr>
          <w:p w14:paraId="4F9C5B3C" w14:textId="77777777" w:rsidR="009B70FE" w:rsidRDefault="00E33E19">
            <w:pPr>
              <w:pStyle w:val="Compact"/>
              <w:jc w:val="right"/>
            </w:pPr>
            <w:r>
              <w:t>2</w:t>
            </w:r>
          </w:p>
        </w:tc>
        <w:tc>
          <w:tcPr>
            <w:tcW w:w="0" w:type="auto"/>
          </w:tcPr>
          <w:p w14:paraId="3C64E104" w14:textId="77777777" w:rsidR="009B70FE" w:rsidRDefault="00E33E19">
            <w:pPr>
              <w:pStyle w:val="Compact"/>
            </w:pPr>
            <w:r>
              <w:t>SBE little-endian</w:t>
            </w:r>
          </w:p>
        </w:tc>
      </w:tr>
      <w:tr w:rsidR="009B70FE" w14:paraId="548D0619" w14:textId="77777777">
        <w:tc>
          <w:tcPr>
            <w:tcW w:w="0" w:type="auto"/>
          </w:tcPr>
          <w:p w14:paraId="334FF40E" w14:textId="77777777" w:rsidR="009B70FE" w:rsidRDefault="00E33E19">
            <w:pPr>
              <w:pStyle w:val="Compact"/>
            </w:pPr>
            <w:r>
              <w:rPr>
                <w:rStyle w:val="VerbatimChar"/>
              </w:rPr>
              <w:t>3600</w:t>
            </w:r>
          </w:p>
        </w:tc>
        <w:tc>
          <w:tcPr>
            <w:tcW w:w="0" w:type="auto"/>
          </w:tcPr>
          <w:p w14:paraId="1D529594" w14:textId="77777777" w:rsidR="009B70FE" w:rsidRDefault="009B70FE"/>
        </w:tc>
        <w:tc>
          <w:tcPr>
            <w:tcW w:w="0" w:type="auto"/>
          </w:tcPr>
          <w:p w14:paraId="0441161A" w14:textId="77777777" w:rsidR="009B70FE" w:rsidRDefault="00E33E19">
            <w:pPr>
              <w:pStyle w:val="Compact"/>
            </w:pPr>
            <w:r>
              <w:t>SBE block length</w:t>
            </w:r>
          </w:p>
        </w:tc>
        <w:tc>
          <w:tcPr>
            <w:tcW w:w="0" w:type="auto"/>
          </w:tcPr>
          <w:p w14:paraId="4FF993EC" w14:textId="77777777" w:rsidR="009B70FE" w:rsidRDefault="00E33E19">
            <w:pPr>
              <w:pStyle w:val="Compact"/>
              <w:jc w:val="right"/>
            </w:pPr>
            <w:r>
              <w:t>0</w:t>
            </w:r>
          </w:p>
        </w:tc>
        <w:tc>
          <w:tcPr>
            <w:tcW w:w="0" w:type="auto"/>
          </w:tcPr>
          <w:p w14:paraId="34ACB295" w14:textId="77777777" w:rsidR="009B70FE" w:rsidRDefault="00E33E19">
            <w:pPr>
              <w:pStyle w:val="Compact"/>
              <w:jc w:val="right"/>
            </w:pPr>
            <w:r>
              <w:t>2</w:t>
            </w:r>
          </w:p>
        </w:tc>
        <w:tc>
          <w:tcPr>
            <w:tcW w:w="0" w:type="auto"/>
          </w:tcPr>
          <w:p w14:paraId="604BBC8B" w14:textId="77777777" w:rsidR="009B70FE" w:rsidRDefault="00E33E19">
            <w:pPr>
              <w:pStyle w:val="Compact"/>
            </w:pPr>
            <w:r>
              <w:t>54</w:t>
            </w:r>
          </w:p>
        </w:tc>
      </w:tr>
      <w:tr w:rsidR="009B70FE" w14:paraId="47D0C5AF" w14:textId="77777777">
        <w:tc>
          <w:tcPr>
            <w:tcW w:w="0" w:type="auto"/>
          </w:tcPr>
          <w:p w14:paraId="412FD29C" w14:textId="77777777" w:rsidR="009B70FE" w:rsidRDefault="00E33E19">
            <w:pPr>
              <w:pStyle w:val="Compact"/>
            </w:pPr>
            <w:r>
              <w:rPr>
                <w:rStyle w:val="VerbatimChar"/>
              </w:rPr>
              <w:t>6300</w:t>
            </w:r>
          </w:p>
        </w:tc>
        <w:tc>
          <w:tcPr>
            <w:tcW w:w="0" w:type="auto"/>
          </w:tcPr>
          <w:p w14:paraId="62AF893B" w14:textId="77777777" w:rsidR="009B70FE" w:rsidRDefault="009B70FE"/>
        </w:tc>
        <w:tc>
          <w:tcPr>
            <w:tcW w:w="0" w:type="auto"/>
          </w:tcPr>
          <w:p w14:paraId="03307F1E" w14:textId="77777777" w:rsidR="009B70FE" w:rsidRDefault="00E33E19">
            <w:pPr>
              <w:pStyle w:val="Compact"/>
            </w:pPr>
            <w:r>
              <w:t>SBE template ID</w:t>
            </w:r>
          </w:p>
        </w:tc>
        <w:tc>
          <w:tcPr>
            <w:tcW w:w="0" w:type="auto"/>
          </w:tcPr>
          <w:p w14:paraId="76895DD7" w14:textId="77777777" w:rsidR="009B70FE" w:rsidRDefault="00E33E19">
            <w:pPr>
              <w:pStyle w:val="Compact"/>
              <w:jc w:val="right"/>
            </w:pPr>
            <w:r>
              <w:t>2</w:t>
            </w:r>
          </w:p>
        </w:tc>
        <w:tc>
          <w:tcPr>
            <w:tcW w:w="0" w:type="auto"/>
          </w:tcPr>
          <w:p w14:paraId="0EE1E6F0" w14:textId="77777777" w:rsidR="009B70FE" w:rsidRDefault="00E33E19">
            <w:pPr>
              <w:pStyle w:val="Compact"/>
              <w:jc w:val="right"/>
            </w:pPr>
            <w:r>
              <w:t>2</w:t>
            </w:r>
          </w:p>
        </w:tc>
        <w:tc>
          <w:tcPr>
            <w:tcW w:w="0" w:type="auto"/>
          </w:tcPr>
          <w:p w14:paraId="0B6549E6" w14:textId="77777777" w:rsidR="009B70FE" w:rsidRDefault="00E33E19">
            <w:pPr>
              <w:pStyle w:val="Compact"/>
            </w:pPr>
            <w:r>
              <w:t>99</w:t>
            </w:r>
          </w:p>
        </w:tc>
      </w:tr>
      <w:tr w:rsidR="009B70FE" w14:paraId="2D162CB6" w14:textId="77777777">
        <w:tc>
          <w:tcPr>
            <w:tcW w:w="0" w:type="auto"/>
          </w:tcPr>
          <w:p w14:paraId="2F3CAF34" w14:textId="77777777" w:rsidR="009B70FE" w:rsidRDefault="00E33E19">
            <w:pPr>
              <w:pStyle w:val="Compact"/>
            </w:pPr>
            <w:r>
              <w:rPr>
                <w:rStyle w:val="VerbatimChar"/>
              </w:rPr>
              <w:t>5b00</w:t>
            </w:r>
          </w:p>
        </w:tc>
        <w:tc>
          <w:tcPr>
            <w:tcW w:w="0" w:type="auto"/>
          </w:tcPr>
          <w:p w14:paraId="461A358F" w14:textId="77777777" w:rsidR="009B70FE" w:rsidRDefault="009B70FE"/>
        </w:tc>
        <w:tc>
          <w:tcPr>
            <w:tcW w:w="0" w:type="auto"/>
          </w:tcPr>
          <w:p w14:paraId="7685765A" w14:textId="77777777" w:rsidR="009B70FE" w:rsidRDefault="00E33E19">
            <w:pPr>
              <w:pStyle w:val="Compact"/>
            </w:pPr>
            <w:r>
              <w:t>SBE schema ID</w:t>
            </w:r>
          </w:p>
        </w:tc>
        <w:tc>
          <w:tcPr>
            <w:tcW w:w="0" w:type="auto"/>
          </w:tcPr>
          <w:p w14:paraId="791A5EDE" w14:textId="77777777" w:rsidR="009B70FE" w:rsidRDefault="00E33E19">
            <w:pPr>
              <w:pStyle w:val="Compact"/>
              <w:jc w:val="right"/>
            </w:pPr>
            <w:r>
              <w:t>4</w:t>
            </w:r>
          </w:p>
        </w:tc>
        <w:tc>
          <w:tcPr>
            <w:tcW w:w="0" w:type="auto"/>
          </w:tcPr>
          <w:p w14:paraId="03B65460" w14:textId="77777777" w:rsidR="009B70FE" w:rsidRDefault="00E33E19">
            <w:pPr>
              <w:pStyle w:val="Compact"/>
              <w:jc w:val="right"/>
            </w:pPr>
            <w:r>
              <w:t>2</w:t>
            </w:r>
          </w:p>
        </w:tc>
        <w:tc>
          <w:tcPr>
            <w:tcW w:w="0" w:type="auto"/>
          </w:tcPr>
          <w:p w14:paraId="04CFA5BE" w14:textId="77777777" w:rsidR="009B70FE" w:rsidRDefault="00E33E19">
            <w:pPr>
              <w:pStyle w:val="Compact"/>
            </w:pPr>
            <w:r>
              <w:t>91</w:t>
            </w:r>
          </w:p>
        </w:tc>
      </w:tr>
      <w:tr w:rsidR="009B70FE" w14:paraId="01D60C15" w14:textId="77777777">
        <w:tc>
          <w:tcPr>
            <w:tcW w:w="0" w:type="auto"/>
          </w:tcPr>
          <w:p w14:paraId="46BE0EEB" w14:textId="77777777" w:rsidR="009B70FE" w:rsidRDefault="00E33E19">
            <w:pPr>
              <w:pStyle w:val="Compact"/>
            </w:pPr>
            <w:r>
              <w:rPr>
                <w:rStyle w:val="VerbatimChar"/>
              </w:rPr>
              <w:t>0000</w:t>
            </w:r>
          </w:p>
        </w:tc>
        <w:tc>
          <w:tcPr>
            <w:tcW w:w="0" w:type="auto"/>
          </w:tcPr>
          <w:p w14:paraId="044F2E2F" w14:textId="77777777" w:rsidR="009B70FE" w:rsidRDefault="009B70FE"/>
        </w:tc>
        <w:tc>
          <w:tcPr>
            <w:tcW w:w="0" w:type="auto"/>
          </w:tcPr>
          <w:p w14:paraId="6CAB6842" w14:textId="77777777" w:rsidR="009B70FE" w:rsidRDefault="00E33E19">
            <w:pPr>
              <w:pStyle w:val="Compact"/>
            </w:pPr>
            <w:r>
              <w:t>SBE schema version</w:t>
            </w:r>
          </w:p>
        </w:tc>
        <w:tc>
          <w:tcPr>
            <w:tcW w:w="0" w:type="auto"/>
          </w:tcPr>
          <w:p w14:paraId="06CBAC1C" w14:textId="77777777" w:rsidR="009B70FE" w:rsidRDefault="00E33E19">
            <w:pPr>
              <w:pStyle w:val="Compact"/>
              <w:jc w:val="right"/>
            </w:pPr>
            <w:r>
              <w:t>6</w:t>
            </w:r>
          </w:p>
        </w:tc>
        <w:tc>
          <w:tcPr>
            <w:tcW w:w="0" w:type="auto"/>
          </w:tcPr>
          <w:p w14:paraId="4E9652A9" w14:textId="77777777" w:rsidR="009B70FE" w:rsidRDefault="00E33E19">
            <w:pPr>
              <w:pStyle w:val="Compact"/>
              <w:jc w:val="right"/>
            </w:pPr>
            <w:r>
              <w:t>2</w:t>
            </w:r>
          </w:p>
        </w:tc>
        <w:tc>
          <w:tcPr>
            <w:tcW w:w="0" w:type="auto"/>
          </w:tcPr>
          <w:p w14:paraId="77EE08D7" w14:textId="77777777" w:rsidR="009B70FE" w:rsidRDefault="00E33E19">
            <w:pPr>
              <w:pStyle w:val="Compact"/>
            </w:pPr>
            <w:r>
              <w:t>0</w:t>
            </w:r>
          </w:p>
        </w:tc>
      </w:tr>
      <w:tr w:rsidR="009B70FE" w14:paraId="4D207E22" w14:textId="77777777">
        <w:tc>
          <w:tcPr>
            <w:tcW w:w="0" w:type="auto"/>
          </w:tcPr>
          <w:p w14:paraId="0B9A2B5E" w14:textId="77777777" w:rsidR="009B70FE" w:rsidRDefault="00E33E19">
            <w:pPr>
              <w:pStyle w:val="Compact"/>
            </w:pPr>
            <w:r>
              <w:rPr>
                <w:rStyle w:val="VerbatimChar"/>
              </w:rPr>
              <w:t>4f52443030303031</w:t>
            </w:r>
          </w:p>
        </w:tc>
        <w:tc>
          <w:tcPr>
            <w:tcW w:w="0" w:type="auto"/>
          </w:tcPr>
          <w:p w14:paraId="347E6F4C" w14:textId="77777777" w:rsidR="009B70FE" w:rsidRDefault="00E33E19">
            <w:pPr>
              <w:pStyle w:val="Compact"/>
              <w:jc w:val="right"/>
            </w:pPr>
            <w:r>
              <w:t>11</w:t>
            </w:r>
          </w:p>
        </w:tc>
        <w:tc>
          <w:tcPr>
            <w:tcW w:w="0" w:type="auto"/>
          </w:tcPr>
          <w:p w14:paraId="71807F47" w14:textId="1E326089" w:rsidR="009B70FE" w:rsidRDefault="005413C0">
            <w:pPr>
              <w:pStyle w:val="Compact"/>
            </w:pPr>
            <w:del w:id="1089" w:author="Errata" w:date="2020-11-24T10:42:00Z">
              <w:r>
                <w:delText>ClOrdId</w:delText>
              </w:r>
            </w:del>
            <w:ins w:id="1090" w:author="Errata" w:date="2020-11-24T10:42:00Z">
              <w:r w:rsidR="00E33E19">
                <w:t>ClOrdID</w:t>
              </w:r>
            </w:ins>
          </w:p>
        </w:tc>
        <w:tc>
          <w:tcPr>
            <w:tcW w:w="0" w:type="auto"/>
          </w:tcPr>
          <w:p w14:paraId="699FBF17" w14:textId="77777777" w:rsidR="009B70FE" w:rsidRDefault="00E33E19">
            <w:pPr>
              <w:pStyle w:val="Compact"/>
              <w:jc w:val="right"/>
            </w:pPr>
            <w:r>
              <w:t>0</w:t>
            </w:r>
          </w:p>
        </w:tc>
        <w:tc>
          <w:tcPr>
            <w:tcW w:w="0" w:type="auto"/>
          </w:tcPr>
          <w:p w14:paraId="3072B3FE" w14:textId="77777777" w:rsidR="009B70FE" w:rsidRDefault="00E33E19">
            <w:pPr>
              <w:pStyle w:val="Compact"/>
              <w:jc w:val="right"/>
            </w:pPr>
            <w:r>
              <w:t>8</w:t>
            </w:r>
          </w:p>
        </w:tc>
        <w:tc>
          <w:tcPr>
            <w:tcW w:w="0" w:type="auto"/>
          </w:tcPr>
          <w:p w14:paraId="3B6FDA8F" w14:textId="77777777" w:rsidR="009B70FE" w:rsidRDefault="00E33E19">
            <w:pPr>
              <w:pStyle w:val="Compact"/>
            </w:pPr>
            <w:r>
              <w:t>ORD00001</w:t>
            </w:r>
          </w:p>
        </w:tc>
      </w:tr>
      <w:tr w:rsidR="009B70FE" w14:paraId="7A5D85E2" w14:textId="77777777">
        <w:tc>
          <w:tcPr>
            <w:tcW w:w="0" w:type="auto"/>
          </w:tcPr>
          <w:p w14:paraId="7293C48D" w14:textId="77777777" w:rsidR="009B70FE" w:rsidRDefault="00E33E19">
            <w:pPr>
              <w:pStyle w:val="Compact"/>
            </w:pPr>
            <w:r>
              <w:rPr>
                <w:rStyle w:val="VerbatimChar"/>
              </w:rPr>
              <w:t>4143435430310000</w:t>
            </w:r>
          </w:p>
        </w:tc>
        <w:tc>
          <w:tcPr>
            <w:tcW w:w="0" w:type="auto"/>
          </w:tcPr>
          <w:p w14:paraId="29E84C23" w14:textId="77777777" w:rsidR="009B70FE" w:rsidRDefault="00E33E19">
            <w:pPr>
              <w:pStyle w:val="Compact"/>
              <w:jc w:val="right"/>
            </w:pPr>
            <w:r>
              <w:t>1</w:t>
            </w:r>
          </w:p>
        </w:tc>
        <w:tc>
          <w:tcPr>
            <w:tcW w:w="0" w:type="auto"/>
          </w:tcPr>
          <w:p w14:paraId="4FBD9861" w14:textId="77777777" w:rsidR="009B70FE" w:rsidRDefault="00E33E19">
            <w:pPr>
              <w:pStyle w:val="Compact"/>
            </w:pPr>
            <w:r>
              <w:t>Account</w:t>
            </w:r>
          </w:p>
        </w:tc>
        <w:tc>
          <w:tcPr>
            <w:tcW w:w="0" w:type="auto"/>
          </w:tcPr>
          <w:p w14:paraId="378BADE3" w14:textId="77777777" w:rsidR="009B70FE" w:rsidRDefault="00E33E19">
            <w:pPr>
              <w:pStyle w:val="Compact"/>
              <w:jc w:val="right"/>
            </w:pPr>
            <w:r>
              <w:t>8</w:t>
            </w:r>
          </w:p>
        </w:tc>
        <w:tc>
          <w:tcPr>
            <w:tcW w:w="0" w:type="auto"/>
          </w:tcPr>
          <w:p w14:paraId="049A9F7B" w14:textId="77777777" w:rsidR="009B70FE" w:rsidRDefault="00E33E19">
            <w:pPr>
              <w:pStyle w:val="Compact"/>
              <w:jc w:val="right"/>
            </w:pPr>
            <w:r>
              <w:t>8</w:t>
            </w:r>
          </w:p>
        </w:tc>
        <w:tc>
          <w:tcPr>
            <w:tcW w:w="0" w:type="auto"/>
          </w:tcPr>
          <w:p w14:paraId="3AE4E622" w14:textId="77777777" w:rsidR="009B70FE" w:rsidRDefault="00E33E19">
            <w:pPr>
              <w:pStyle w:val="Compact"/>
            </w:pPr>
            <w:r>
              <w:t>ACCT01</w:t>
            </w:r>
          </w:p>
        </w:tc>
      </w:tr>
      <w:tr w:rsidR="009B70FE" w14:paraId="0FBF83C4" w14:textId="77777777">
        <w:tc>
          <w:tcPr>
            <w:tcW w:w="0" w:type="auto"/>
          </w:tcPr>
          <w:p w14:paraId="70E61FA4" w14:textId="77777777" w:rsidR="009B70FE" w:rsidRDefault="00E33E19">
            <w:pPr>
              <w:pStyle w:val="Compact"/>
            </w:pPr>
            <w:r>
              <w:rPr>
                <w:rStyle w:val="VerbatimChar"/>
              </w:rPr>
              <w:t>47454d3400000000</w:t>
            </w:r>
          </w:p>
        </w:tc>
        <w:tc>
          <w:tcPr>
            <w:tcW w:w="0" w:type="auto"/>
          </w:tcPr>
          <w:p w14:paraId="4758D030" w14:textId="77777777" w:rsidR="009B70FE" w:rsidRDefault="00E33E19">
            <w:pPr>
              <w:pStyle w:val="Compact"/>
              <w:jc w:val="right"/>
            </w:pPr>
            <w:r>
              <w:t>55</w:t>
            </w:r>
          </w:p>
        </w:tc>
        <w:tc>
          <w:tcPr>
            <w:tcW w:w="0" w:type="auto"/>
          </w:tcPr>
          <w:p w14:paraId="353793C9" w14:textId="77777777" w:rsidR="009B70FE" w:rsidRDefault="00E33E19">
            <w:pPr>
              <w:pStyle w:val="Compact"/>
            </w:pPr>
            <w:r>
              <w:t>Symbol</w:t>
            </w:r>
          </w:p>
        </w:tc>
        <w:tc>
          <w:tcPr>
            <w:tcW w:w="0" w:type="auto"/>
          </w:tcPr>
          <w:p w14:paraId="302D5166" w14:textId="77777777" w:rsidR="009B70FE" w:rsidRDefault="00E33E19">
            <w:pPr>
              <w:pStyle w:val="Compact"/>
              <w:jc w:val="right"/>
            </w:pPr>
            <w:r>
              <w:t>16</w:t>
            </w:r>
          </w:p>
        </w:tc>
        <w:tc>
          <w:tcPr>
            <w:tcW w:w="0" w:type="auto"/>
          </w:tcPr>
          <w:p w14:paraId="5598858D" w14:textId="77777777" w:rsidR="009B70FE" w:rsidRDefault="00E33E19">
            <w:pPr>
              <w:pStyle w:val="Compact"/>
              <w:jc w:val="right"/>
            </w:pPr>
            <w:r>
              <w:t>8</w:t>
            </w:r>
          </w:p>
        </w:tc>
        <w:tc>
          <w:tcPr>
            <w:tcW w:w="0" w:type="auto"/>
          </w:tcPr>
          <w:p w14:paraId="574867B6" w14:textId="77777777" w:rsidR="009B70FE" w:rsidRDefault="00E33E19">
            <w:pPr>
              <w:pStyle w:val="Compact"/>
            </w:pPr>
            <w:r>
              <w:t>GEM4</w:t>
            </w:r>
          </w:p>
        </w:tc>
      </w:tr>
      <w:tr w:rsidR="009B70FE" w14:paraId="522755E3" w14:textId="77777777">
        <w:tc>
          <w:tcPr>
            <w:tcW w:w="0" w:type="auto"/>
          </w:tcPr>
          <w:p w14:paraId="412EB717" w14:textId="77777777" w:rsidR="009B70FE" w:rsidRDefault="00E33E19">
            <w:pPr>
              <w:pStyle w:val="Compact"/>
            </w:pPr>
            <w:r>
              <w:rPr>
                <w:rStyle w:val="VerbatimChar"/>
              </w:rPr>
              <w:t>31</w:t>
            </w:r>
          </w:p>
        </w:tc>
        <w:tc>
          <w:tcPr>
            <w:tcW w:w="0" w:type="auto"/>
          </w:tcPr>
          <w:p w14:paraId="3832D2BC" w14:textId="77777777" w:rsidR="009B70FE" w:rsidRDefault="00E33E19">
            <w:pPr>
              <w:pStyle w:val="Compact"/>
              <w:jc w:val="right"/>
            </w:pPr>
            <w:r>
              <w:t>54</w:t>
            </w:r>
          </w:p>
        </w:tc>
        <w:tc>
          <w:tcPr>
            <w:tcW w:w="0" w:type="auto"/>
          </w:tcPr>
          <w:p w14:paraId="10CB46EC" w14:textId="77777777" w:rsidR="009B70FE" w:rsidRDefault="00E33E19">
            <w:pPr>
              <w:pStyle w:val="Compact"/>
            </w:pPr>
            <w:r>
              <w:t>Side</w:t>
            </w:r>
          </w:p>
        </w:tc>
        <w:tc>
          <w:tcPr>
            <w:tcW w:w="0" w:type="auto"/>
          </w:tcPr>
          <w:p w14:paraId="616C904B" w14:textId="77777777" w:rsidR="009B70FE" w:rsidRDefault="00E33E19">
            <w:pPr>
              <w:pStyle w:val="Compact"/>
              <w:jc w:val="right"/>
            </w:pPr>
            <w:r>
              <w:t>24</w:t>
            </w:r>
          </w:p>
        </w:tc>
        <w:tc>
          <w:tcPr>
            <w:tcW w:w="0" w:type="auto"/>
          </w:tcPr>
          <w:p w14:paraId="1CE86ECE" w14:textId="77777777" w:rsidR="009B70FE" w:rsidRDefault="00E33E19">
            <w:pPr>
              <w:pStyle w:val="Compact"/>
              <w:jc w:val="right"/>
            </w:pPr>
            <w:r>
              <w:t>1</w:t>
            </w:r>
          </w:p>
        </w:tc>
        <w:tc>
          <w:tcPr>
            <w:tcW w:w="0" w:type="auto"/>
          </w:tcPr>
          <w:p w14:paraId="1BEF9B59" w14:textId="77777777" w:rsidR="009B70FE" w:rsidRDefault="00E33E19">
            <w:pPr>
              <w:pStyle w:val="Compact"/>
            </w:pPr>
            <w:r>
              <w:t>Buy</w:t>
            </w:r>
          </w:p>
        </w:tc>
      </w:tr>
      <w:tr w:rsidR="009B70FE" w14:paraId="5AB1DF41" w14:textId="77777777">
        <w:tc>
          <w:tcPr>
            <w:tcW w:w="0" w:type="auto"/>
          </w:tcPr>
          <w:p w14:paraId="4A16B3EA" w14:textId="0DAE1794" w:rsidR="009B70FE" w:rsidRDefault="00061696">
            <w:pPr>
              <w:pStyle w:val="Compact"/>
            </w:pPr>
            <w:del w:id="1091" w:author="Errata" w:date="2020-11-24T10:42:00Z">
              <w:r w:rsidRPr="00061696">
                <w:rPr>
                  <w:rStyle w:val="VerbatimChar"/>
                </w:rPr>
                <w:delText>c021ed1b04c32b13</w:delText>
              </w:r>
            </w:del>
            <w:ins w:id="1092" w:author="Errata" w:date="2020-11-24T10:42:00Z">
              <w:r w:rsidR="00E33E19">
                <w:rPr>
                  <w:rStyle w:val="VerbatimChar"/>
                </w:rPr>
                <w:t>00b863e7343d2a15</w:t>
              </w:r>
            </w:ins>
          </w:p>
        </w:tc>
        <w:tc>
          <w:tcPr>
            <w:tcW w:w="0" w:type="auto"/>
          </w:tcPr>
          <w:p w14:paraId="6400F8AA" w14:textId="77777777" w:rsidR="009B70FE" w:rsidRDefault="00E33E19">
            <w:pPr>
              <w:pStyle w:val="Compact"/>
              <w:jc w:val="right"/>
            </w:pPr>
            <w:r>
              <w:t>60</w:t>
            </w:r>
          </w:p>
        </w:tc>
        <w:tc>
          <w:tcPr>
            <w:tcW w:w="0" w:type="auto"/>
          </w:tcPr>
          <w:p w14:paraId="145077BD" w14:textId="77777777" w:rsidR="009B70FE" w:rsidRDefault="00E33E19">
            <w:pPr>
              <w:pStyle w:val="Compact"/>
            </w:pPr>
            <w:r>
              <w:t>TransactTime</w:t>
            </w:r>
          </w:p>
        </w:tc>
        <w:tc>
          <w:tcPr>
            <w:tcW w:w="0" w:type="auto"/>
          </w:tcPr>
          <w:p w14:paraId="6E0E494D" w14:textId="77777777" w:rsidR="009B70FE" w:rsidRDefault="00E33E19">
            <w:pPr>
              <w:pStyle w:val="Compact"/>
              <w:jc w:val="right"/>
            </w:pPr>
            <w:r>
              <w:t>25</w:t>
            </w:r>
          </w:p>
        </w:tc>
        <w:tc>
          <w:tcPr>
            <w:tcW w:w="0" w:type="auto"/>
          </w:tcPr>
          <w:p w14:paraId="351EFF4B" w14:textId="77777777" w:rsidR="009B70FE" w:rsidRDefault="00E33E19">
            <w:pPr>
              <w:pStyle w:val="Compact"/>
              <w:jc w:val="right"/>
            </w:pPr>
            <w:r>
              <w:t>8</w:t>
            </w:r>
          </w:p>
        </w:tc>
        <w:tc>
          <w:tcPr>
            <w:tcW w:w="0" w:type="auto"/>
          </w:tcPr>
          <w:p w14:paraId="01349E84" w14:textId="6ACB37E5" w:rsidR="009B70FE" w:rsidRDefault="00E33E19">
            <w:pPr>
              <w:pStyle w:val="Compact"/>
            </w:pPr>
            <w:r>
              <w:t>2018-04-</w:t>
            </w:r>
            <w:del w:id="1093" w:author="Errata" w:date="2020-11-24T10:42:00Z">
              <w:r w:rsidR="005413C0">
                <w:delText>27T20:31:22.122Z</w:delText>
              </w:r>
            </w:del>
            <w:ins w:id="1094" w:author="Errata" w:date="2020-11-24T10:42:00Z">
              <w:r>
                <w:t>30T14:32:01.248Z</w:t>
              </w:r>
            </w:ins>
          </w:p>
        </w:tc>
      </w:tr>
      <w:tr w:rsidR="009B70FE" w14:paraId="4F10DAB7" w14:textId="77777777">
        <w:tc>
          <w:tcPr>
            <w:tcW w:w="0" w:type="auto"/>
          </w:tcPr>
          <w:p w14:paraId="74CEAE62" w14:textId="77777777" w:rsidR="009B70FE" w:rsidRDefault="00E33E19">
            <w:pPr>
              <w:pStyle w:val="Compact"/>
            </w:pPr>
            <w:r>
              <w:rPr>
                <w:rStyle w:val="VerbatimChar"/>
              </w:rPr>
              <w:t>07000000</w:t>
            </w:r>
          </w:p>
        </w:tc>
        <w:tc>
          <w:tcPr>
            <w:tcW w:w="0" w:type="auto"/>
          </w:tcPr>
          <w:p w14:paraId="3804CEE0" w14:textId="77777777" w:rsidR="009B70FE" w:rsidRDefault="00E33E19">
            <w:pPr>
              <w:pStyle w:val="Compact"/>
              <w:jc w:val="right"/>
            </w:pPr>
            <w:r>
              <w:t>38</w:t>
            </w:r>
          </w:p>
        </w:tc>
        <w:tc>
          <w:tcPr>
            <w:tcW w:w="0" w:type="auto"/>
          </w:tcPr>
          <w:p w14:paraId="2B814928" w14:textId="77777777" w:rsidR="009B70FE" w:rsidRDefault="00E33E19">
            <w:pPr>
              <w:pStyle w:val="Compact"/>
            </w:pPr>
            <w:r>
              <w:t>OrderQty</w:t>
            </w:r>
          </w:p>
        </w:tc>
        <w:tc>
          <w:tcPr>
            <w:tcW w:w="0" w:type="auto"/>
          </w:tcPr>
          <w:p w14:paraId="19E05EF2" w14:textId="77777777" w:rsidR="009B70FE" w:rsidRDefault="00E33E19">
            <w:pPr>
              <w:pStyle w:val="Compact"/>
              <w:jc w:val="right"/>
            </w:pPr>
            <w:r>
              <w:t>33</w:t>
            </w:r>
          </w:p>
        </w:tc>
        <w:tc>
          <w:tcPr>
            <w:tcW w:w="0" w:type="auto"/>
          </w:tcPr>
          <w:p w14:paraId="4FA73478" w14:textId="77777777" w:rsidR="009B70FE" w:rsidRDefault="00E33E19">
            <w:pPr>
              <w:pStyle w:val="Compact"/>
              <w:jc w:val="right"/>
            </w:pPr>
            <w:r>
              <w:t>4</w:t>
            </w:r>
          </w:p>
        </w:tc>
        <w:tc>
          <w:tcPr>
            <w:tcW w:w="0" w:type="auto"/>
          </w:tcPr>
          <w:p w14:paraId="5C94AF2B" w14:textId="77777777" w:rsidR="009B70FE" w:rsidRDefault="00E33E19">
            <w:pPr>
              <w:pStyle w:val="Compact"/>
            </w:pPr>
            <w:r>
              <w:t>7</w:t>
            </w:r>
          </w:p>
        </w:tc>
      </w:tr>
      <w:tr w:rsidR="009B70FE" w14:paraId="02E91102" w14:textId="77777777">
        <w:tc>
          <w:tcPr>
            <w:tcW w:w="0" w:type="auto"/>
          </w:tcPr>
          <w:p w14:paraId="54A36D01" w14:textId="77777777" w:rsidR="009B70FE" w:rsidRDefault="00E33E19">
            <w:pPr>
              <w:pStyle w:val="Compact"/>
            </w:pPr>
            <w:r>
              <w:rPr>
                <w:rStyle w:val="VerbatimChar"/>
              </w:rPr>
              <w:t>32</w:t>
            </w:r>
          </w:p>
        </w:tc>
        <w:tc>
          <w:tcPr>
            <w:tcW w:w="0" w:type="auto"/>
          </w:tcPr>
          <w:p w14:paraId="1C99A6FE" w14:textId="77777777" w:rsidR="009B70FE" w:rsidRDefault="00E33E19">
            <w:pPr>
              <w:pStyle w:val="Compact"/>
              <w:jc w:val="right"/>
            </w:pPr>
            <w:r>
              <w:t>40</w:t>
            </w:r>
          </w:p>
        </w:tc>
        <w:tc>
          <w:tcPr>
            <w:tcW w:w="0" w:type="auto"/>
          </w:tcPr>
          <w:p w14:paraId="4DA819C4" w14:textId="77777777" w:rsidR="009B70FE" w:rsidRDefault="00E33E19">
            <w:pPr>
              <w:pStyle w:val="Compact"/>
            </w:pPr>
            <w:r>
              <w:t>OrdType</w:t>
            </w:r>
          </w:p>
        </w:tc>
        <w:tc>
          <w:tcPr>
            <w:tcW w:w="0" w:type="auto"/>
          </w:tcPr>
          <w:p w14:paraId="44F15696" w14:textId="77777777" w:rsidR="009B70FE" w:rsidRDefault="00E33E19">
            <w:pPr>
              <w:pStyle w:val="Compact"/>
              <w:jc w:val="right"/>
            </w:pPr>
            <w:r>
              <w:t>37</w:t>
            </w:r>
          </w:p>
        </w:tc>
        <w:tc>
          <w:tcPr>
            <w:tcW w:w="0" w:type="auto"/>
          </w:tcPr>
          <w:p w14:paraId="79937EEC" w14:textId="77777777" w:rsidR="009B70FE" w:rsidRDefault="00E33E19">
            <w:pPr>
              <w:pStyle w:val="Compact"/>
              <w:jc w:val="right"/>
            </w:pPr>
            <w:r>
              <w:t>1</w:t>
            </w:r>
          </w:p>
        </w:tc>
        <w:tc>
          <w:tcPr>
            <w:tcW w:w="0" w:type="auto"/>
          </w:tcPr>
          <w:p w14:paraId="2A791A0C" w14:textId="77777777" w:rsidR="009B70FE" w:rsidRDefault="00E33E19">
            <w:pPr>
              <w:pStyle w:val="Compact"/>
            </w:pPr>
            <w:r>
              <w:t>Limit</w:t>
            </w:r>
          </w:p>
        </w:tc>
      </w:tr>
      <w:tr w:rsidR="009B70FE" w14:paraId="17085442" w14:textId="77777777">
        <w:tc>
          <w:tcPr>
            <w:tcW w:w="0" w:type="auto"/>
          </w:tcPr>
          <w:p w14:paraId="423E3A9D" w14:textId="77777777" w:rsidR="009B70FE" w:rsidRDefault="00E33E19">
            <w:pPr>
              <w:pStyle w:val="Compact"/>
            </w:pPr>
            <w:r>
              <w:rPr>
                <w:rStyle w:val="VerbatimChar"/>
              </w:rPr>
              <w:t>1a85010000000000</w:t>
            </w:r>
          </w:p>
        </w:tc>
        <w:tc>
          <w:tcPr>
            <w:tcW w:w="0" w:type="auto"/>
          </w:tcPr>
          <w:p w14:paraId="685B7E6A" w14:textId="77777777" w:rsidR="009B70FE" w:rsidRDefault="00E33E19">
            <w:pPr>
              <w:pStyle w:val="Compact"/>
              <w:jc w:val="right"/>
            </w:pPr>
            <w:r>
              <w:t>44</w:t>
            </w:r>
          </w:p>
        </w:tc>
        <w:tc>
          <w:tcPr>
            <w:tcW w:w="0" w:type="auto"/>
          </w:tcPr>
          <w:p w14:paraId="190D9023" w14:textId="77777777" w:rsidR="009B70FE" w:rsidRDefault="00E33E19">
            <w:pPr>
              <w:pStyle w:val="Compact"/>
            </w:pPr>
            <w:r>
              <w:t>Price</w:t>
            </w:r>
          </w:p>
        </w:tc>
        <w:tc>
          <w:tcPr>
            <w:tcW w:w="0" w:type="auto"/>
          </w:tcPr>
          <w:p w14:paraId="385F4A35" w14:textId="77777777" w:rsidR="009B70FE" w:rsidRDefault="00E33E19">
            <w:pPr>
              <w:pStyle w:val="Compact"/>
              <w:jc w:val="right"/>
            </w:pPr>
            <w:r>
              <w:t>38</w:t>
            </w:r>
          </w:p>
        </w:tc>
        <w:tc>
          <w:tcPr>
            <w:tcW w:w="0" w:type="auto"/>
          </w:tcPr>
          <w:p w14:paraId="3AAEB5A3" w14:textId="77777777" w:rsidR="009B70FE" w:rsidRDefault="00E33E19">
            <w:pPr>
              <w:pStyle w:val="Compact"/>
              <w:jc w:val="right"/>
            </w:pPr>
            <w:r>
              <w:t>8</w:t>
            </w:r>
          </w:p>
        </w:tc>
        <w:tc>
          <w:tcPr>
            <w:tcW w:w="0" w:type="auto"/>
          </w:tcPr>
          <w:p w14:paraId="5B7AF4A5" w14:textId="77777777" w:rsidR="009B70FE" w:rsidRDefault="00E33E19">
            <w:pPr>
              <w:pStyle w:val="Compact"/>
            </w:pPr>
            <w:r>
              <w:t>99.610</w:t>
            </w:r>
          </w:p>
        </w:tc>
      </w:tr>
      <w:tr w:rsidR="009B70FE" w14:paraId="0C5E917C" w14:textId="77777777">
        <w:tc>
          <w:tcPr>
            <w:tcW w:w="0" w:type="auto"/>
          </w:tcPr>
          <w:p w14:paraId="3595142F" w14:textId="77777777" w:rsidR="009B70FE" w:rsidRDefault="00E33E19">
            <w:pPr>
              <w:pStyle w:val="Compact"/>
            </w:pPr>
            <w:r>
              <w:rPr>
                <w:rStyle w:val="VerbatimChar"/>
              </w:rPr>
              <w:t>0000000000000080</w:t>
            </w:r>
          </w:p>
        </w:tc>
        <w:tc>
          <w:tcPr>
            <w:tcW w:w="0" w:type="auto"/>
          </w:tcPr>
          <w:p w14:paraId="33342F5C" w14:textId="77777777" w:rsidR="009B70FE" w:rsidRDefault="00E33E19">
            <w:pPr>
              <w:pStyle w:val="Compact"/>
              <w:jc w:val="right"/>
            </w:pPr>
            <w:r>
              <w:t>99</w:t>
            </w:r>
          </w:p>
        </w:tc>
        <w:tc>
          <w:tcPr>
            <w:tcW w:w="0" w:type="auto"/>
          </w:tcPr>
          <w:p w14:paraId="74099F8E" w14:textId="77777777" w:rsidR="009B70FE" w:rsidRDefault="00E33E19">
            <w:pPr>
              <w:pStyle w:val="Compact"/>
            </w:pPr>
            <w:r>
              <w:t>StopPx</w:t>
            </w:r>
          </w:p>
        </w:tc>
        <w:tc>
          <w:tcPr>
            <w:tcW w:w="0" w:type="auto"/>
          </w:tcPr>
          <w:p w14:paraId="303B0133" w14:textId="77777777" w:rsidR="009B70FE" w:rsidRDefault="00E33E19">
            <w:pPr>
              <w:pStyle w:val="Compact"/>
              <w:jc w:val="right"/>
            </w:pPr>
            <w:r>
              <w:t>46</w:t>
            </w:r>
          </w:p>
        </w:tc>
        <w:tc>
          <w:tcPr>
            <w:tcW w:w="0" w:type="auto"/>
          </w:tcPr>
          <w:p w14:paraId="62A9C9AE" w14:textId="77777777" w:rsidR="009B70FE" w:rsidRDefault="00E33E19">
            <w:pPr>
              <w:pStyle w:val="Compact"/>
              <w:jc w:val="right"/>
            </w:pPr>
            <w:r>
              <w:t>8</w:t>
            </w:r>
          </w:p>
        </w:tc>
        <w:tc>
          <w:tcPr>
            <w:tcW w:w="0" w:type="auto"/>
          </w:tcPr>
          <w:p w14:paraId="26AB1558" w14:textId="77777777" w:rsidR="009B70FE" w:rsidRDefault="00E33E19">
            <w:pPr>
              <w:pStyle w:val="Compact"/>
            </w:pPr>
            <w:r>
              <w:t>null</w:t>
            </w:r>
          </w:p>
        </w:tc>
      </w:tr>
    </w:tbl>
    <w:p w14:paraId="23000496" w14:textId="77777777" w:rsidR="009B70FE" w:rsidRDefault="00E33E19">
      <w:pPr>
        <w:pStyle w:val="Heading2"/>
      </w:pPr>
      <w:bookmarkStart w:id="1095" w:name="message-with-a-repeating-group-1"/>
      <w:bookmarkStart w:id="1096" w:name="_Toc57062024"/>
      <w:bookmarkStart w:id="1097" w:name="_Toc54858986"/>
      <w:r>
        <w:t>Message with a repeating group</w:t>
      </w:r>
      <w:bookmarkEnd w:id="1095"/>
      <w:bookmarkEnd w:id="1096"/>
      <w:bookmarkEnd w:id="1097"/>
    </w:p>
    <w:p w14:paraId="52BCAD5B" w14:textId="77777777" w:rsidR="009B70FE" w:rsidRDefault="00E33E19">
      <w:pPr>
        <w:pStyle w:val="FirstParagraph"/>
      </w:pPr>
      <w:r>
        <w:t>This is an example of a message with a repeating group.</w:t>
      </w:r>
    </w:p>
    <w:p w14:paraId="2B53651C" w14:textId="77777777" w:rsidR="009B70FE" w:rsidRDefault="00E33E19">
      <w:pPr>
        <w:pStyle w:val="Heading3"/>
      </w:pPr>
      <w:bookmarkStart w:id="1098" w:name="sample-execution-report-message-schema"/>
      <w:bookmarkStart w:id="1099" w:name="_Toc57062025"/>
      <w:bookmarkStart w:id="1100" w:name="_Toc54858987"/>
      <w:r>
        <w:t>Sample execution report message schema</w:t>
      </w:r>
      <w:bookmarkEnd w:id="1098"/>
      <w:bookmarkEnd w:id="1099"/>
      <w:bookmarkEnd w:id="1100"/>
    </w:p>
    <w:p w14:paraId="395AAFF9" w14:textId="77777777" w:rsidR="009B70FE" w:rsidRDefault="00E33E19">
      <w:pPr>
        <w:pStyle w:val="FirstParagraph"/>
      </w:pPr>
      <w:r>
        <w:t>Add this encoding types element to those in the previous example.</w:t>
      </w:r>
    </w:p>
    <w:p w14:paraId="671DC443" w14:textId="77777777" w:rsidR="009B70FE" w:rsidRDefault="00E33E19">
      <w:pPr>
        <w:pStyle w:val="SourceCode"/>
      </w:pPr>
      <w:r>
        <w:rPr>
          <w:rStyle w:val="KeywordTok"/>
        </w:rPr>
        <w:t>&lt;types&gt;</w:t>
      </w:r>
      <w:r>
        <w:br/>
      </w:r>
      <w:r>
        <w:rPr>
          <w:rStyle w:val="NormalTok"/>
        </w:rPr>
        <w:t xml:space="preserve">    </w:t>
      </w:r>
      <w:r>
        <w:rPr>
          <w:rStyle w:val="KeywordTok"/>
        </w:rPr>
        <w:t>&lt;type</w:t>
      </w:r>
      <w:r>
        <w:rPr>
          <w:rStyle w:val="OtherTok"/>
        </w:rPr>
        <w:t xml:space="preserve"> name=</w:t>
      </w:r>
      <w:r>
        <w:rPr>
          <w:rStyle w:val="StringTok"/>
        </w:rPr>
        <w:t>"date"</w:t>
      </w:r>
      <w:r>
        <w:rPr>
          <w:rStyle w:val="OtherTok"/>
        </w:rPr>
        <w:t xml:space="preserve"> primitiveType=</w:t>
      </w:r>
      <w:r>
        <w:rPr>
          <w:rStyle w:val="StringTok"/>
        </w:rPr>
        <w:t>"uint16"</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&lt;composite</w:t>
      </w:r>
      <w:r>
        <w:rPr>
          <w:rStyle w:val="OtherTok"/>
        </w:rPr>
        <w:t xml:space="preserve"> name=</w:t>
      </w:r>
      <w:r>
        <w:rPr>
          <w:rStyle w:val="StringTok"/>
        </w:rPr>
        <w:t>"MONTH_YEAR"</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&lt;type</w:t>
      </w:r>
      <w:r>
        <w:rPr>
          <w:rStyle w:val="OtherTok"/>
        </w:rPr>
        <w:t xml:space="preserve"> name=</w:t>
      </w:r>
      <w:r>
        <w:rPr>
          <w:rStyle w:val="StringTok"/>
        </w:rPr>
        <w:t>"year"</w:t>
      </w:r>
      <w:r>
        <w:rPr>
          <w:rStyle w:val="OtherTok"/>
        </w:rPr>
        <w:t xml:space="preserve"> primitiveType=</w:t>
      </w:r>
      <w:r>
        <w:rPr>
          <w:rStyle w:val="StringTok"/>
        </w:rPr>
        <w:t>"uint16"</w:t>
      </w:r>
      <w:r>
        <w:rPr>
          <w:rStyle w:val="KeywordTok"/>
        </w:rPr>
        <w:t>/&gt;</w:t>
      </w:r>
      <w:r>
        <w:br/>
      </w:r>
      <w:r>
        <w:rPr>
          <w:rStyle w:val="NormalTok"/>
        </w:rPr>
        <w:t xml:space="preserve">        </w:t>
      </w:r>
      <w:r>
        <w:rPr>
          <w:rStyle w:val="KeywordTok"/>
        </w:rPr>
        <w:t>&lt;type</w:t>
      </w:r>
      <w:r>
        <w:rPr>
          <w:rStyle w:val="OtherTok"/>
        </w:rPr>
        <w:t xml:space="preserve"> name=</w:t>
      </w:r>
      <w:r>
        <w:rPr>
          <w:rStyle w:val="StringTok"/>
        </w:rPr>
        <w:t>"month"</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"day"</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&lt;type</w:t>
      </w:r>
      <w:r>
        <w:rPr>
          <w:rStyle w:val="OtherTok"/>
        </w:rPr>
        <w:t xml:space="preserve"> name=</w:t>
      </w:r>
      <w:r>
        <w:rPr>
          <w:rStyle w:val="StringTok"/>
        </w:rPr>
        <w:t>"week"</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&lt;composite</w:t>
      </w:r>
      <w:r>
        <w:rPr>
          <w:rStyle w:val="OtherTok"/>
        </w:rPr>
        <w:t xml:space="preserve"> name=</w:t>
      </w:r>
      <w:r>
        <w:rPr>
          <w:rStyle w:val="StringTok"/>
        </w:rPr>
        <w:t>"groupSizeEncoding"</w:t>
      </w:r>
      <w:r>
        <w:rPr>
          <w:rStyle w:val="OtherTok"/>
        </w:rPr>
        <w:t xml:space="preserve"> description=</w:t>
      </w:r>
      <w:r>
        <w:rPr>
          <w:rStyle w:val="StringTok"/>
        </w:rPr>
        <w:t>"Repeating group dimensions"</w:t>
      </w:r>
      <w:r>
        <w:rPr>
          <w:rStyle w:val="KeywordTok"/>
        </w:rPr>
        <w:t>&gt;</w:t>
      </w:r>
      <w:r>
        <w:br/>
      </w:r>
      <w:r>
        <w:rPr>
          <w:rStyle w:val="NormalTok"/>
        </w:rPr>
        <w:t xml:space="preserve">        </w:t>
      </w:r>
      <w:r>
        <w:rPr>
          <w:rStyle w:val="KeywordTok"/>
        </w:rPr>
        <w:t>&lt;type</w:t>
      </w:r>
      <w:r>
        <w:rPr>
          <w:rStyle w:val="OtherTok"/>
        </w:rPr>
        <w:t xml:space="preserve"> name=</w:t>
      </w:r>
      <w:r>
        <w:rPr>
          <w:rStyle w:val="StringTok"/>
        </w:rPr>
        <w:t>"blockLength"</w:t>
      </w:r>
      <w:r>
        <w:rPr>
          <w:rStyle w:val="OtherTok"/>
        </w:rPr>
        <w:t xml:space="preserve"> primitiveType=</w:t>
      </w:r>
      <w:r>
        <w:rPr>
          <w:rStyle w:val="StringTok"/>
        </w:rPr>
        <w:t>"uint16"</w:t>
      </w:r>
      <w:r>
        <w:br/>
      </w:r>
      <w:r>
        <w:rPr>
          <w:rStyle w:val="OtherTok"/>
        </w:rPr>
        <w:t xml:space="preserve">        semanticType=</w:t>
      </w:r>
      <w:r>
        <w:rPr>
          <w:rStyle w:val="StringTok"/>
        </w:rPr>
        <w:t>"Length"</w:t>
      </w:r>
      <w:r>
        <w:rPr>
          <w:rStyle w:val="KeywordTok"/>
        </w:rPr>
        <w:t>/&gt;</w:t>
      </w:r>
      <w:r>
        <w:br/>
      </w:r>
      <w:r>
        <w:rPr>
          <w:rStyle w:val="NormalTok"/>
        </w:rPr>
        <w:t xml:space="preserve">        </w:t>
      </w:r>
      <w:r>
        <w:rPr>
          <w:rStyle w:val="KeywordTok"/>
        </w:rPr>
        <w:t>&lt;type</w:t>
      </w:r>
      <w:r>
        <w:rPr>
          <w:rStyle w:val="OtherTok"/>
        </w:rPr>
        <w:t xml:space="preserve"> name=</w:t>
      </w:r>
      <w:r>
        <w:rPr>
          <w:rStyle w:val="StringTok"/>
        </w:rPr>
        <w:t>"numInGroup"</w:t>
      </w:r>
      <w:r>
        <w:rPr>
          <w:rStyle w:val="OtherTok"/>
        </w:rPr>
        <w:t xml:space="preserve"> primitiveType=</w:t>
      </w:r>
      <w:r>
        <w:rPr>
          <w:rStyle w:val="StringTok"/>
        </w:rPr>
        <w:t>"uint16"</w:t>
      </w:r>
      <w:r>
        <w:br/>
      </w:r>
      <w:r>
        <w:rPr>
          <w:rStyle w:val="OtherTok"/>
        </w:rPr>
        <w:t xml:space="preserve">        semanticType=</w:t>
      </w:r>
      <w:r>
        <w:rPr>
          <w:rStyle w:val="StringTok"/>
        </w:rPr>
        <w:t>"NumInGroup"</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"execTypeEnum"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"Replaced"</w:t>
      </w:r>
      <w:r>
        <w:rPr>
          <w:rStyle w:val="OtherTok"/>
        </w:rPr>
        <w:t xml:space="preserve"> description=</w:t>
      </w:r>
      <w:r>
        <w:rPr>
          <w:rStyle w:val="StringTok"/>
        </w:rPr>
        <w:t>"Replaced"</w:t>
      </w:r>
      <w:r>
        <w:rPr>
          <w:rStyle w:val="KeywordTok"/>
        </w:rPr>
        <w:t>&gt;</w:t>
      </w:r>
      <w:r>
        <w:rPr>
          <w:rStyle w:val="NormalTok"/>
        </w:rPr>
        <w:t>5</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"Rejected"</w:t>
      </w:r>
      <w:r>
        <w:rPr>
          <w:rStyle w:val="KeywordTok"/>
        </w:rPr>
        <w:t>&gt;</w:t>
      </w:r>
      <w:r>
        <w:rPr>
          <w:rStyle w:val="NormalTok"/>
        </w:rPr>
        <w:t>8</w:t>
      </w:r>
      <w:r>
        <w:rPr>
          <w:rStyle w:val="KeywordTok"/>
        </w:rPr>
        <w:t>&lt;/validValue&gt;</w:t>
      </w:r>
      <w:r>
        <w:br/>
      </w:r>
      <w:r>
        <w:rPr>
          <w:rStyle w:val="NormalTok"/>
        </w:rPr>
        <w:lastRenderedPageBreak/>
        <w:t xml:space="preserve">        </w:t>
      </w:r>
      <w:r>
        <w:rPr>
          <w:rStyle w:val="KeywordTok"/>
        </w:rPr>
        <w:t>&lt;validValue</w:t>
      </w:r>
      <w:r>
        <w:rPr>
          <w:rStyle w:val="OtherTok"/>
        </w:rPr>
        <w:t xml:space="preserve"> name=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"Trade"</w:t>
      </w:r>
      <w:r>
        <w:rPr>
          <w:rStyle w:val="OtherTok"/>
        </w:rPr>
        <w:t xml:space="preserve"> description=</w:t>
      </w:r>
      <w:r>
        <w:rPr>
          <w:rStyle w:val="StringTok"/>
        </w:rPr>
        <w:t>"partial fill or fill"</w:t>
      </w:r>
      <w:r>
        <w:rPr>
          <w:rStyle w:val="KeywordTok"/>
        </w:rPr>
        <w:t>&gt;</w:t>
      </w:r>
      <w:r>
        <w:rPr>
          <w:rStyle w:val="NormalTok"/>
        </w:rPr>
        <w:t>F</w:t>
      </w:r>
      <w:r>
        <w:rPr>
          <w:rStyle w:val="KeywordTok"/>
        </w:rPr>
        <w:t>&lt;/validValue&gt;</w:t>
      </w:r>
      <w:r>
        <w:br/>
      </w:r>
      <w:r>
        <w:rPr>
          <w:rStyle w:val="NormalTok"/>
        </w:rPr>
        <w:t xml:space="preserve">    </w:t>
      </w:r>
      <w:r>
        <w:rPr>
          <w:rStyle w:val="KeywordTok"/>
        </w:rPr>
        <w:t>&lt;/enum&gt;</w:t>
      </w:r>
      <w:r>
        <w:br/>
      </w:r>
      <w:r>
        <w:br/>
      </w:r>
      <w:r>
        <w:rPr>
          <w:rStyle w:val="NormalTok"/>
        </w:rPr>
        <w:t xml:space="preserve">    </w:t>
      </w:r>
      <w:r>
        <w:rPr>
          <w:rStyle w:val="KeywordTok"/>
        </w:rPr>
        <w:t>&lt;enum</w:t>
      </w:r>
      <w:r>
        <w:rPr>
          <w:rStyle w:val="OtherTok"/>
        </w:rPr>
        <w:t xml:space="preserve"> name=</w:t>
      </w:r>
      <w:r>
        <w:rPr>
          <w:rStyle w:val="StringTok"/>
        </w:rPr>
        <w:t>"ordStatusEnum"</w:t>
      </w:r>
      <w:r>
        <w:rPr>
          <w:rStyle w:val="OtherTok"/>
        </w:rPr>
        <w:t xml:space="preserve"> encodingType=</w:t>
      </w:r>
      <w:r>
        <w:rPr>
          <w:rStyle w:val="StringTok"/>
        </w:rPr>
        <w:t>"enumEncoding"</w:t>
      </w:r>
      <w:r>
        <w:rPr>
          <w:rStyle w:val="KeywordTok"/>
        </w:rPr>
        <w:t>&gt;</w:t>
      </w:r>
      <w:r>
        <w:br/>
      </w:r>
      <w:r>
        <w:rPr>
          <w:rStyle w:val="NormalTok"/>
        </w:rPr>
        <w:t xml:space="preserve">        </w:t>
      </w:r>
      <w:r>
        <w:rPr>
          <w:rStyle w:val="KeywordTok"/>
        </w:rPr>
        <w:t>&lt;validValue</w:t>
      </w:r>
      <w:r>
        <w:rPr>
          <w:rStyle w:val="OtherTok"/>
        </w:rPr>
        <w:t xml:space="preserve"> name=</w:t>
      </w:r>
      <w:r>
        <w:rPr>
          <w:rStyle w:val="StringTok"/>
        </w:rPr>
        <w:t>"New"</w:t>
      </w:r>
      <w:r>
        <w:rPr>
          <w:rStyle w:val="OtherTok"/>
        </w:rPr>
        <w:t xml:space="preserve"> description=</w:t>
      </w:r>
      <w:r>
        <w:rPr>
          <w:rStyle w:val="StringTok"/>
        </w:rPr>
        <w:t>"New"</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"PartialFilled"</w:t>
      </w:r>
      <w:r>
        <w:rPr>
          <w:rStyle w:val="KeywordTok"/>
        </w:rPr>
        <w:t>&gt;</w:t>
      </w:r>
      <w:r>
        <w:rPr>
          <w:rStyle w:val="NormalTok"/>
        </w:rPr>
        <w:t>1</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"Filled"</w:t>
      </w:r>
      <w:r>
        <w:rPr>
          <w:rStyle w:val="OtherTok"/>
        </w:rPr>
        <w:t xml:space="preserve"> description=</w:t>
      </w:r>
      <w:r>
        <w:rPr>
          <w:rStyle w:val="StringTok"/>
        </w:rPr>
        <w:t>"Filled"</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"DoneForDay"</w:t>
      </w:r>
      <w:r>
        <w:rPr>
          <w:rStyle w:val="OtherTok"/>
        </w:rPr>
        <w:t xml:space="preserve"> description=</w:t>
      </w:r>
      <w:r>
        <w:rPr>
          <w:rStyle w:val="StringTok"/>
        </w:rPr>
        <w:t>"Done for day"</w:t>
      </w:r>
      <w:r>
        <w:rPr>
          <w:rStyle w:val="KeywordTok"/>
        </w:rPr>
        <w:t>&gt;</w:t>
      </w:r>
      <w:r>
        <w:rPr>
          <w:rStyle w:val="NormalTok"/>
        </w:rPr>
        <w:t>3</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"Canceled"</w:t>
      </w:r>
      <w:r>
        <w:rPr>
          <w:rStyle w:val="OtherTok"/>
        </w:rPr>
        <w:t xml:space="preserve"> description=</w:t>
      </w:r>
      <w:r>
        <w:rPr>
          <w:rStyle w:val="StringTok"/>
        </w:rPr>
        <w:t>"Canceled"</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"PendingCancel"</w:t>
      </w:r>
      <w:r>
        <w:rPr>
          <w:rStyle w:val="KeywordTok"/>
        </w:rPr>
        <w:t>&gt;</w:t>
      </w:r>
      <w:r>
        <w:rPr>
          <w:rStyle w:val="NormalTok"/>
        </w:rPr>
        <w:t>6</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"Rejected"</w:t>
      </w:r>
      <w:r>
        <w:rPr>
          <w:rStyle w:val="OtherTok"/>
        </w:rPr>
        <w:t xml:space="preserve"> description=</w:t>
      </w:r>
      <w:r>
        <w:rPr>
          <w:rStyle w:val="StringTok"/>
        </w:rPr>
        <w:t>"Rejected"</w:t>
      </w:r>
      <w:r>
        <w:rPr>
          <w:rStyle w:val="KeywordTok"/>
        </w:rPr>
        <w:t>&gt;</w:t>
      </w:r>
      <w:r>
        <w:rPr>
          <w:rStyle w:val="NormalTok"/>
        </w:rPr>
        <w:t>8</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"PendingNew"</w:t>
      </w:r>
      <w:r>
        <w:rPr>
          <w:rStyle w:val="OtherTok"/>
        </w:rPr>
        <w:t xml:space="preserve"> description=</w:t>
      </w:r>
      <w:r>
        <w:rPr>
          <w:rStyle w:val="StringTok"/>
        </w:rPr>
        <w:t>"Pending New"</w:t>
      </w:r>
      <w:r>
        <w:rPr>
          <w:rStyle w:val="KeywordTok"/>
        </w:rPr>
        <w:t>&gt;</w:t>
      </w:r>
      <w:r>
        <w:rPr>
          <w:rStyle w:val="NormalTok"/>
        </w:rPr>
        <w:t>A</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"PendingReplace"</w:t>
      </w:r>
      <w:r>
        <w:rPr>
          <w:rStyle w:val="NormalTok"/>
        </w:rPr>
        <w:t xml:space="preserve"> </w:t>
      </w:r>
      <w:r>
        <w:rPr>
          <w:rStyle w:val="KeywordTok"/>
        </w:rPr>
        <w:t>&gt;</w:t>
      </w:r>
      <w:r>
        <w:rPr>
          <w:rStyle w:val="NormalTok"/>
        </w:rPr>
        <w:t>E</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KeywordTok"/>
        </w:rPr>
        <w:t>&lt;sbe:message</w:t>
      </w:r>
      <w:r>
        <w:rPr>
          <w:rStyle w:val="OtherTok"/>
        </w:rPr>
        <w:t xml:space="preserve"> name=</w:t>
      </w:r>
      <w:r>
        <w:rPr>
          <w:rStyle w:val="StringTok"/>
        </w:rPr>
        <w:t>"ExecutionReport"</w:t>
      </w:r>
      <w:r>
        <w:rPr>
          <w:rStyle w:val="OtherTok"/>
        </w:rPr>
        <w:t xml:space="preserve"> id=</w:t>
      </w:r>
      <w:r>
        <w:rPr>
          <w:rStyle w:val="StringTok"/>
        </w:rPr>
        <w:t>"98"</w:t>
      </w:r>
      <w:r>
        <w:rPr>
          <w:rStyle w:val="OtherTok"/>
        </w:rPr>
        <w:t xml:space="preserve"> blockLength=</w:t>
      </w:r>
      <w:r>
        <w:rPr>
          <w:rStyle w:val="StringTok"/>
        </w:rPr>
        <w:t>"42"</w:t>
      </w:r>
      <w:r>
        <w:br/>
      </w:r>
      <w:r>
        <w:rPr>
          <w:rStyle w:val="OtherTok"/>
        </w:rPr>
        <w:t>semanticType=</w:t>
      </w:r>
      <w:r>
        <w:rPr>
          <w:rStyle w:val="StringTok"/>
        </w:rPr>
        <w:t>"8"</w:t>
      </w:r>
      <w:r>
        <w:rPr>
          <w:rStyle w:val="KeywordTok"/>
        </w:rPr>
        <w:t>&gt;</w:t>
      </w:r>
      <w:r>
        <w:br/>
      </w:r>
      <w:r>
        <w:rPr>
          <w:rStyle w:val="NormalTok"/>
        </w:rPr>
        <w:t xml:space="preserve">    </w:t>
      </w:r>
      <w:r>
        <w:rPr>
          <w:rStyle w:val="KeywordTok"/>
        </w:rPr>
        <w:t>&lt;field</w:t>
      </w:r>
      <w:r>
        <w:rPr>
          <w:rStyle w:val="OtherTok"/>
        </w:rPr>
        <w:t xml:space="preserve"> name=</w:t>
      </w:r>
      <w:r>
        <w:rPr>
          <w:rStyle w:val="StringTok"/>
        </w:rPr>
        <w:t>"OrderID"</w:t>
      </w:r>
      <w:r>
        <w:rPr>
          <w:rStyle w:val="OtherTok"/>
        </w:rPr>
        <w:t xml:space="preserve"> id=</w:t>
      </w:r>
      <w:r>
        <w:rPr>
          <w:rStyle w:val="StringTok"/>
        </w:rPr>
        <w:t>"37"</w:t>
      </w:r>
      <w:r>
        <w:rPr>
          <w:rStyle w:val="OtherTok"/>
        </w:rPr>
        <w:t xml:space="preserve"> type=</w:t>
      </w:r>
      <w:r>
        <w:rPr>
          <w:rStyle w:val="StringTok"/>
        </w:rPr>
        <w:t>"idString"</w:t>
      </w:r>
      <w:r>
        <w:rPr>
          <w:rStyle w:val="OtherTok"/>
        </w:rPr>
        <w:t xml:space="preserve"> description=</w:t>
      </w:r>
      <w:r>
        <w:rPr>
          <w:rStyle w:val="StringTok"/>
        </w:rPr>
        <w:t>"Order ID"</w:t>
      </w:r>
      <w:r>
        <w:br/>
      </w:r>
      <w:r>
        <w:rPr>
          <w:rStyle w:val="OtherTok"/>
        </w:rPr>
        <w:t xml:space="preserve">    offset=</w:t>
      </w:r>
      <w:r>
        <w:rPr>
          <w:rStyle w:val="StringTok"/>
        </w:rPr>
        <w:t>"0"</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"ExecID"</w:t>
      </w:r>
      <w:r>
        <w:rPr>
          <w:rStyle w:val="OtherTok"/>
        </w:rPr>
        <w:t xml:space="preserve"> id=</w:t>
      </w:r>
      <w:r>
        <w:rPr>
          <w:rStyle w:val="StringTok"/>
        </w:rPr>
        <w:t>"17"</w:t>
      </w:r>
      <w:r>
        <w:rPr>
          <w:rStyle w:val="OtherTok"/>
        </w:rPr>
        <w:t xml:space="preserve"> type=</w:t>
      </w:r>
      <w:r>
        <w:rPr>
          <w:rStyle w:val="StringTok"/>
        </w:rPr>
        <w:t>"idString"</w:t>
      </w:r>
      <w:r>
        <w:rPr>
          <w:rStyle w:val="OtherTok"/>
        </w:rPr>
        <w:t xml:space="preserve"> description=</w:t>
      </w:r>
      <w:r>
        <w:rPr>
          <w:rStyle w:val="StringTok"/>
        </w:rPr>
        <w:t>"Execution ID"</w:t>
      </w:r>
      <w:r>
        <w:br/>
      </w:r>
      <w:r>
        <w:rPr>
          <w:rStyle w:val="OtherTok"/>
        </w:rPr>
        <w:t xml:space="preserve">    offset=</w:t>
      </w:r>
      <w:r>
        <w:rPr>
          <w:rStyle w:val="StringTok"/>
        </w:rPr>
        <w:t>"8"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"ExecType"</w:t>
      </w:r>
      <w:r>
        <w:rPr>
          <w:rStyle w:val="OtherTok"/>
        </w:rPr>
        <w:t xml:space="preserve"> id=</w:t>
      </w:r>
      <w:r>
        <w:rPr>
          <w:rStyle w:val="StringTok"/>
        </w:rPr>
        <w:t>"150"</w:t>
      </w:r>
      <w:r>
        <w:rPr>
          <w:rStyle w:val="OtherTok"/>
        </w:rPr>
        <w:t xml:space="preserve"> type=</w:t>
      </w:r>
      <w:r>
        <w:rPr>
          <w:rStyle w:val="StringTok"/>
        </w:rPr>
        <w:t>"execTypeEnum"</w:t>
      </w:r>
      <w:r>
        <w:br/>
      </w:r>
      <w:r>
        <w:rPr>
          <w:rStyle w:val="OtherTok"/>
        </w:rPr>
        <w:t xml:space="preserve">    description=</w:t>
      </w:r>
      <w:r>
        <w:rPr>
          <w:rStyle w:val="StringTok"/>
        </w:rPr>
        <w:t>"Execution type"</w:t>
      </w:r>
      <w:r>
        <w:rPr>
          <w:rStyle w:val="OtherTok"/>
        </w:rPr>
        <w:t xml:space="preserve"> offset=</w:t>
      </w:r>
      <w:r>
        <w:rPr>
          <w:rStyle w:val="StringTok"/>
        </w:rPr>
        <w:t>"16"</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"OrdStatus"</w:t>
      </w:r>
      <w:r>
        <w:rPr>
          <w:rStyle w:val="OtherTok"/>
        </w:rPr>
        <w:t xml:space="preserve"> id=</w:t>
      </w:r>
      <w:r>
        <w:rPr>
          <w:rStyle w:val="StringTok"/>
        </w:rPr>
        <w:t>"39"</w:t>
      </w:r>
      <w:r>
        <w:rPr>
          <w:rStyle w:val="OtherTok"/>
        </w:rPr>
        <w:t xml:space="preserve"> type=</w:t>
      </w:r>
      <w:r>
        <w:rPr>
          <w:rStyle w:val="StringTok"/>
        </w:rPr>
        <w:t>"ordStatusEnum"</w:t>
      </w:r>
      <w:r>
        <w:br/>
      </w:r>
      <w:r>
        <w:rPr>
          <w:rStyle w:val="OtherTok"/>
        </w:rPr>
        <w:t xml:space="preserve">    description=</w:t>
      </w:r>
      <w:r>
        <w:rPr>
          <w:rStyle w:val="StringTok"/>
        </w:rPr>
        <w:t>"Order status"</w:t>
      </w:r>
      <w:r>
        <w:rPr>
          <w:rStyle w:val="OtherTok"/>
        </w:rPr>
        <w:t xml:space="preserve"> offset=</w:t>
      </w:r>
      <w:r>
        <w:rPr>
          <w:rStyle w:val="StringTok"/>
        </w:rPr>
        <w:t>"17"</w:t>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"Symbol"</w:t>
      </w:r>
      <w:r>
        <w:rPr>
          <w:rStyle w:val="OtherTok"/>
        </w:rPr>
        <w:t xml:space="preserve"> id=</w:t>
      </w:r>
      <w:r>
        <w:rPr>
          <w:rStyle w:val="StringTok"/>
        </w:rPr>
        <w:t>"55"</w:t>
      </w:r>
      <w:r>
        <w:rPr>
          <w:rStyle w:val="OtherTok"/>
        </w:rPr>
        <w:t xml:space="preserve"> type=</w:t>
      </w:r>
      <w:r>
        <w:rPr>
          <w:rStyle w:val="StringTok"/>
        </w:rPr>
        <w:t>"idString"</w:t>
      </w:r>
      <w:r>
        <w:rPr>
          <w:rStyle w:val="OtherTok"/>
        </w:rPr>
        <w:t xml:space="preserve"> description=</w:t>
      </w:r>
      <w:r>
        <w:rPr>
          <w:rStyle w:val="StringTok"/>
        </w:rPr>
        <w:t>"Security ID"</w:t>
      </w:r>
      <w:r>
        <w:br/>
      </w:r>
      <w:r>
        <w:rPr>
          <w:rStyle w:val="OtherTok"/>
        </w:rPr>
        <w:t xml:space="preserve">    offset=</w:t>
      </w:r>
      <w:r>
        <w:rPr>
          <w:rStyle w:val="StringTok"/>
        </w:rPr>
        <w:t>"18"</w:t>
      </w:r>
      <w:r>
        <w:rPr>
          <w:rStyle w:val="OtherTok"/>
        </w:rPr>
        <w:t xml:space="preserve"> semanticType=</w:t>
      </w:r>
      <w:r>
        <w:rPr>
          <w:rStyle w:val="StringTok"/>
        </w:rPr>
        <w:t>"String"</w:t>
      </w:r>
      <w:r>
        <w:rPr>
          <w:rStyle w:val="KeywordTok"/>
        </w:rPr>
        <w:t>/&gt;</w:t>
      </w:r>
      <w:r>
        <w:br/>
      </w:r>
      <w:r>
        <w:rPr>
          <w:rStyle w:val="NormalTok"/>
        </w:rPr>
        <w:t xml:space="preserve">    </w:t>
      </w:r>
      <w:r>
        <w:rPr>
          <w:rStyle w:val="KeywordTok"/>
        </w:rPr>
        <w:t>&lt;field</w:t>
      </w:r>
      <w:r>
        <w:rPr>
          <w:rStyle w:val="OtherTok"/>
        </w:rPr>
        <w:t xml:space="preserve"> name=</w:t>
      </w:r>
      <w:r>
        <w:rPr>
          <w:rStyle w:val="StringTok"/>
        </w:rPr>
        <w:t>"MaturityMonthYear"</w:t>
      </w:r>
      <w:r>
        <w:rPr>
          <w:rStyle w:val="OtherTok"/>
        </w:rPr>
        <w:t xml:space="preserve"> id=</w:t>
      </w:r>
      <w:r>
        <w:rPr>
          <w:rStyle w:val="StringTok"/>
        </w:rPr>
        <w:t>"200"</w:t>
      </w:r>
      <w:r>
        <w:rPr>
          <w:rStyle w:val="OtherTok"/>
        </w:rPr>
        <w:t xml:space="preserve"> type=</w:t>
      </w:r>
      <w:r>
        <w:rPr>
          <w:rStyle w:val="StringTok"/>
        </w:rPr>
        <w:t>"MONTH_YEAR"</w:t>
      </w:r>
      <w:r>
        <w:br/>
      </w:r>
      <w:r>
        <w:rPr>
          <w:rStyle w:val="OtherTok"/>
        </w:rPr>
        <w:t xml:space="preserve">    description=</w:t>
      </w:r>
      <w:r>
        <w:rPr>
          <w:rStyle w:val="StringTok"/>
        </w:rPr>
        <w:t>"Expiration"</w:t>
      </w:r>
      <w:r>
        <w:rPr>
          <w:rStyle w:val="OtherTok"/>
        </w:rPr>
        <w:t xml:space="preserve"> offset=</w:t>
      </w:r>
      <w:r>
        <w:rPr>
          <w:rStyle w:val="StringTok"/>
        </w:rPr>
        <w:t>"26"</w:t>
      </w:r>
      <w:r>
        <w:rPr>
          <w:rStyle w:val="OtherTok"/>
        </w:rPr>
        <w:t xml:space="preserve"> semanticType=</w:t>
      </w:r>
      <w:r>
        <w:rPr>
          <w:rStyle w:val="StringTok"/>
        </w:rPr>
        <w:t>"MonthYear"</w:t>
      </w:r>
      <w:r>
        <w:rPr>
          <w:rStyle w:val="KeywordTok"/>
        </w:rPr>
        <w:t>/&gt;</w:t>
      </w:r>
      <w:r>
        <w:br/>
      </w:r>
      <w:r>
        <w:rPr>
          <w:rStyle w:val="NormalTok"/>
        </w:rPr>
        <w:t xml:space="preserve">    </w:t>
      </w:r>
      <w:r>
        <w:rPr>
          <w:rStyle w:val="KeywordTok"/>
        </w:rPr>
        <w:t>&lt;field</w:t>
      </w:r>
      <w:r>
        <w:rPr>
          <w:rStyle w:val="OtherTok"/>
        </w:rPr>
        <w:t xml:space="preserve"> name=</w:t>
      </w:r>
      <w:r>
        <w:rPr>
          <w:rStyle w:val="StringTok"/>
        </w:rPr>
        <w:t>"Side"</w:t>
      </w:r>
      <w:r>
        <w:rPr>
          <w:rStyle w:val="OtherTok"/>
        </w:rPr>
        <w:t xml:space="preserve"> id=</w:t>
      </w:r>
      <w:r>
        <w:rPr>
          <w:rStyle w:val="StringTok"/>
        </w:rPr>
        <w:t>"54"</w:t>
      </w:r>
      <w:r>
        <w:rPr>
          <w:rStyle w:val="OtherTok"/>
        </w:rPr>
        <w:t xml:space="preserve"> type=</w:t>
      </w:r>
      <w:r>
        <w:rPr>
          <w:rStyle w:val="StringTok"/>
        </w:rPr>
        <w:t>"sideEnum"</w:t>
      </w:r>
      <w:r>
        <w:rPr>
          <w:rStyle w:val="OtherTok"/>
        </w:rPr>
        <w:t xml:space="preserve"> description=</w:t>
      </w:r>
      <w:r>
        <w:rPr>
          <w:rStyle w:val="StringTok"/>
        </w:rPr>
        <w:t>"Side"</w:t>
      </w:r>
      <w:r>
        <w:rPr>
          <w:rStyle w:val="OtherTok"/>
        </w:rPr>
        <w:t xml:space="preserve"> offset=</w:t>
      </w:r>
      <w:r>
        <w:rPr>
          <w:rStyle w:val="StringTok"/>
        </w:rPr>
        <w:t>"31"</w:t>
      </w:r>
      <w:r>
        <w:br/>
      </w:r>
      <w:r>
        <w:rPr>
          <w:rStyle w:val="OtherTok"/>
        </w:rPr>
        <w:t xml:space="preserve">    semanticType=</w:t>
      </w:r>
      <w:r>
        <w:rPr>
          <w:rStyle w:val="StringTok"/>
        </w:rPr>
        <w:t>"char"</w:t>
      </w:r>
      <w:r>
        <w:rPr>
          <w:rStyle w:val="KeywordTok"/>
        </w:rPr>
        <w:t>/&gt;</w:t>
      </w:r>
      <w:r>
        <w:br/>
      </w:r>
      <w:r>
        <w:rPr>
          <w:rStyle w:val="NormalTok"/>
        </w:rPr>
        <w:t xml:space="preserve">    </w:t>
      </w:r>
      <w:r>
        <w:rPr>
          <w:rStyle w:val="KeywordTok"/>
        </w:rPr>
        <w:t>&lt;field</w:t>
      </w:r>
      <w:r>
        <w:rPr>
          <w:rStyle w:val="OtherTok"/>
        </w:rPr>
        <w:t xml:space="preserve"> name=</w:t>
      </w:r>
      <w:r>
        <w:rPr>
          <w:rStyle w:val="StringTok"/>
        </w:rPr>
        <w:t>"LeavesQty"</w:t>
      </w:r>
      <w:r>
        <w:rPr>
          <w:rStyle w:val="OtherTok"/>
        </w:rPr>
        <w:t xml:space="preserve"> id=</w:t>
      </w:r>
      <w:r>
        <w:rPr>
          <w:rStyle w:val="StringTok"/>
        </w:rPr>
        <w:t>"151"</w:t>
      </w:r>
      <w:r>
        <w:rPr>
          <w:rStyle w:val="OtherTok"/>
        </w:rPr>
        <w:t xml:space="preserve"> type=</w:t>
      </w:r>
      <w:r>
        <w:rPr>
          <w:rStyle w:val="StringTok"/>
        </w:rPr>
        <w:t>"qtyEncoding"</w:t>
      </w:r>
      <w:r>
        <w:br/>
      </w:r>
      <w:r>
        <w:rPr>
          <w:rStyle w:val="OtherTok"/>
        </w:rPr>
        <w:t xml:space="preserve">    description=</w:t>
      </w:r>
      <w:r>
        <w:rPr>
          <w:rStyle w:val="StringTok"/>
        </w:rPr>
        <w:t>"Quantity open"</w:t>
      </w:r>
      <w:r>
        <w:rPr>
          <w:rStyle w:val="OtherTok"/>
        </w:rPr>
        <w:t xml:space="preserve"> offset=</w:t>
      </w:r>
      <w:r>
        <w:rPr>
          <w:rStyle w:val="StringTok"/>
        </w:rPr>
        <w:t>"32"</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"CumQty"</w:t>
      </w:r>
      <w:r>
        <w:rPr>
          <w:rStyle w:val="OtherTok"/>
        </w:rPr>
        <w:t xml:space="preserve"> id=</w:t>
      </w:r>
      <w:r>
        <w:rPr>
          <w:rStyle w:val="StringTok"/>
        </w:rPr>
        <w:t>"14"</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"36"</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&lt;field</w:t>
      </w:r>
      <w:r>
        <w:rPr>
          <w:rStyle w:val="OtherTok"/>
        </w:rPr>
        <w:t xml:space="preserve"> name=</w:t>
      </w:r>
      <w:r>
        <w:rPr>
          <w:rStyle w:val="StringTok"/>
        </w:rPr>
        <w:t>"TradeDate"</w:t>
      </w:r>
      <w:r>
        <w:rPr>
          <w:rStyle w:val="OtherTok"/>
        </w:rPr>
        <w:t xml:space="preserve"> id=</w:t>
      </w:r>
      <w:r>
        <w:rPr>
          <w:rStyle w:val="StringTok"/>
        </w:rPr>
        <w:t>"75"</w:t>
      </w:r>
      <w:r>
        <w:rPr>
          <w:rStyle w:val="OtherTok"/>
        </w:rPr>
        <w:t xml:space="preserve"> type=</w:t>
      </w:r>
      <w:r>
        <w:rPr>
          <w:rStyle w:val="StringTok"/>
        </w:rPr>
        <w:t>"date"</w:t>
      </w:r>
      <w:r>
        <w:br/>
      </w:r>
      <w:r>
        <w:rPr>
          <w:rStyle w:val="OtherTok"/>
        </w:rPr>
        <w:t xml:space="preserve">    description=</w:t>
      </w:r>
      <w:r>
        <w:rPr>
          <w:rStyle w:val="StringTok"/>
        </w:rPr>
        <w:t>"Trade date"</w:t>
      </w:r>
      <w:r>
        <w:rPr>
          <w:rStyle w:val="OtherTok"/>
        </w:rPr>
        <w:t xml:space="preserve"> offset=</w:t>
      </w:r>
      <w:r>
        <w:rPr>
          <w:rStyle w:val="StringTok"/>
        </w:rPr>
        <w:t>"40"</w:t>
      </w:r>
      <w:r>
        <w:rPr>
          <w:rStyle w:val="OtherTok"/>
        </w:rPr>
        <w:t xml:space="preserve"> semanticType=</w:t>
      </w:r>
      <w:r>
        <w:rPr>
          <w:rStyle w:val="StringTok"/>
        </w:rPr>
        <w:t>"LocalMktDate"</w:t>
      </w:r>
      <w:r>
        <w:rPr>
          <w:rStyle w:val="KeywordTok"/>
        </w:rPr>
        <w:t>/&gt;</w:t>
      </w:r>
      <w:r>
        <w:br/>
      </w:r>
      <w:r>
        <w:rPr>
          <w:rStyle w:val="NormalTok"/>
        </w:rPr>
        <w:t xml:space="preserve">    </w:t>
      </w:r>
      <w:r>
        <w:rPr>
          <w:rStyle w:val="KeywordTok"/>
        </w:rPr>
        <w:t>&lt;group</w:t>
      </w:r>
      <w:r>
        <w:rPr>
          <w:rStyle w:val="OtherTok"/>
        </w:rPr>
        <w:t xml:space="preserve"> name=</w:t>
      </w:r>
      <w:r>
        <w:rPr>
          <w:rStyle w:val="StringTok"/>
        </w:rPr>
        <w:t>"FillsGrp"</w:t>
      </w:r>
      <w:r>
        <w:rPr>
          <w:rStyle w:val="OtherTok"/>
        </w:rPr>
        <w:t xml:space="preserve"> id=</w:t>
      </w:r>
      <w:r>
        <w:rPr>
          <w:rStyle w:val="StringTok"/>
        </w:rPr>
        <w:t>"2112"</w:t>
      </w:r>
      <w:r>
        <w:rPr>
          <w:rStyle w:val="OtherTok"/>
        </w:rPr>
        <w:t xml:space="preserve"> description=</w:t>
      </w:r>
      <w:r>
        <w:rPr>
          <w:rStyle w:val="StringTok"/>
        </w:rPr>
        <w:t>"Partial fills"</w:t>
      </w:r>
      <w:r>
        <w:br/>
      </w:r>
      <w:r>
        <w:rPr>
          <w:rStyle w:val="OtherTok"/>
        </w:rPr>
        <w:t xml:space="preserve">    blockLength=</w:t>
      </w:r>
      <w:r>
        <w:rPr>
          <w:rStyle w:val="StringTok"/>
        </w:rPr>
        <w:t>"12"</w:t>
      </w:r>
      <w:r>
        <w:rPr>
          <w:rStyle w:val="OtherTok"/>
        </w:rPr>
        <w:t xml:space="preserve"> dimensionType=</w:t>
      </w:r>
      <w:r>
        <w:rPr>
          <w:rStyle w:val="StringTok"/>
        </w:rPr>
        <w:t>"groupSizeEncoding"</w:t>
      </w:r>
      <w:r>
        <w:rPr>
          <w:rStyle w:val="KeywordTok"/>
        </w:rPr>
        <w:t>&gt;</w:t>
      </w:r>
      <w:r>
        <w:br/>
      </w:r>
      <w:r>
        <w:rPr>
          <w:rStyle w:val="NormalTok"/>
        </w:rPr>
        <w:t xml:space="preserve">        </w:t>
      </w:r>
      <w:r>
        <w:rPr>
          <w:rStyle w:val="KeywordTok"/>
        </w:rPr>
        <w:t>&lt;field</w:t>
      </w:r>
      <w:r>
        <w:rPr>
          <w:rStyle w:val="OtherTok"/>
        </w:rPr>
        <w:t xml:space="preserve"> name=</w:t>
      </w:r>
      <w:r>
        <w:rPr>
          <w:rStyle w:val="StringTok"/>
        </w:rPr>
        <w:t>"FillPx"</w:t>
      </w:r>
      <w:r>
        <w:rPr>
          <w:rStyle w:val="OtherTok"/>
        </w:rPr>
        <w:t xml:space="preserve"> id=</w:t>
      </w:r>
      <w:r>
        <w:rPr>
          <w:rStyle w:val="StringTok"/>
        </w:rPr>
        <w:t>"1364"</w:t>
      </w:r>
      <w:r>
        <w:rPr>
          <w:rStyle w:val="OtherTok"/>
        </w:rPr>
        <w:t xml:space="preserve"> type=</w:t>
      </w:r>
      <w:r>
        <w:rPr>
          <w:rStyle w:val="StringTok"/>
        </w:rPr>
        <w:t>"optionalDecimalEncoding"</w:t>
      </w:r>
      <w:r>
        <w:br/>
      </w:r>
      <w:r>
        <w:rPr>
          <w:rStyle w:val="OtherTok"/>
        </w:rPr>
        <w:t xml:space="preserve">        description=</w:t>
      </w:r>
      <w:r>
        <w:rPr>
          <w:rStyle w:val="StringTok"/>
        </w:rPr>
        <w:t>"Price of partial fill"</w:t>
      </w:r>
      <w:r>
        <w:rPr>
          <w:rStyle w:val="OtherTok"/>
        </w:rPr>
        <w:t xml:space="preserve"> offset=</w:t>
      </w:r>
      <w:r>
        <w:rPr>
          <w:rStyle w:val="StringTok"/>
        </w:rPr>
        <w:t>"0"</w:t>
      </w:r>
      <w:r>
        <w:rPr>
          <w:rStyle w:val="OtherTok"/>
        </w:rPr>
        <w:t xml:space="preserve"> semanticType=</w:t>
      </w:r>
      <w:r>
        <w:rPr>
          <w:rStyle w:val="StringTok"/>
        </w:rPr>
        <w:t>"Price"</w:t>
      </w:r>
      <w:r>
        <w:rPr>
          <w:rStyle w:val="KeywordTok"/>
        </w:rPr>
        <w:t>/&gt;</w:t>
      </w:r>
      <w:r>
        <w:br/>
      </w:r>
      <w:r>
        <w:rPr>
          <w:rStyle w:val="NormalTok"/>
        </w:rPr>
        <w:t xml:space="preserve">        </w:t>
      </w:r>
      <w:r>
        <w:rPr>
          <w:rStyle w:val="KeywordTok"/>
        </w:rPr>
        <w:t>&lt;field</w:t>
      </w:r>
      <w:r>
        <w:rPr>
          <w:rStyle w:val="OtherTok"/>
        </w:rPr>
        <w:t xml:space="preserve"> name=</w:t>
      </w:r>
      <w:r>
        <w:rPr>
          <w:rStyle w:val="StringTok"/>
        </w:rPr>
        <w:t>"FillQty"</w:t>
      </w:r>
      <w:r>
        <w:rPr>
          <w:rStyle w:val="OtherTok"/>
        </w:rPr>
        <w:t xml:space="preserve"> id=</w:t>
      </w:r>
      <w:r>
        <w:rPr>
          <w:rStyle w:val="StringTok"/>
        </w:rPr>
        <w:t>"1365"</w:t>
      </w:r>
      <w:r>
        <w:rPr>
          <w:rStyle w:val="OtherTok"/>
        </w:rPr>
        <w:t xml:space="preserve"> type=</w:t>
      </w:r>
      <w:r>
        <w:rPr>
          <w:rStyle w:val="StringTok"/>
        </w:rPr>
        <w:t>"qtyEncoding"</w:t>
      </w:r>
      <w:r>
        <w:br/>
      </w:r>
      <w:r>
        <w:rPr>
          <w:rStyle w:val="OtherTok"/>
        </w:rPr>
        <w:t xml:space="preserve">        description=</w:t>
      </w:r>
      <w:r>
        <w:rPr>
          <w:rStyle w:val="StringTok"/>
        </w:rPr>
        <w:t>"Executed quantity"</w:t>
      </w:r>
      <w:r>
        <w:rPr>
          <w:rStyle w:val="OtherTok"/>
        </w:rPr>
        <w:t xml:space="preserve"> offset=</w:t>
      </w:r>
      <w:r>
        <w:rPr>
          <w:rStyle w:val="StringTok"/>
        </w:rPr>
        <w:t>"8"</w:t>
      </w:r>
      <w:r>
        <w:rPr>
          <w:rStyle w:val="OtherTok"/>
        </w:rPr>
        <w:t xml:space="preserve"> semanticType=</w:t>
      </w:r>
      <w:r>
        <w:rPr>
          <w:rStyle w:val="StringTok"/>
        </w:rPr>
        <w:t>"Qty"</w:t>
      </w:r>
      <w:r>
        <w:rPr>
          <w:rStyle w:val="KeywordTok"/>
        </w:rPr>
        <w:t>/&gt;</w:t>
      </w:r>
      <w:r>
        <w:br/>
      </w:r>
      <w:r>
        <w:rPr>
          <w:rStyle w:val="NormalTok"/>
        </w:rPr>
        <w:t xml:space="preserve">    </w:t>
      </w:r>
      <w:r>
        <w:rPr>
          <w:rStyle w:val="KeywordTok"/>
        </w:rPr>
        <w:t>&lt;/group&gt;</w:t>
      </w:r>
      <w:r>
        <w:br/>
      </w:r>
      <w:r>
        <w:rPr>
          <w:rStyle w:val="KeywordTok"/>
        </w:rPr>
        <w:t>&lt;/sbe:message&gt;</w:t>
      </w:r>
    </w:p>
    <w:p w14:paraId="7BFF3240" w14:textId="77777777" w:rsidR="009B70FE" w:rsidRDefault="00E33E19">
      <w:pPr>
        <w:pStyle w:val="FirstParagraph"/>
      </w:pPr>
      <w:r>
        <w:rPr>
          <w:b/>
        </w:rPr>
        <w:t>Notes on the message schema</w:t>
      </w:r>
    </w:p>
    <w:p w14:paraId="0837C162" w14:textId="77777777" w:rsidR="009B70FE" w:rsidRDefault="00E33E19">
      <w:pPr>
        <w:pStyle w:val="BodyText"/>
      </w:pPr>
      <w:r>
        <w:t>The message contains a MonthYear field. It is encoded as a composite type with year, month, day and week subfields.</w:t>
      </w:r>
    </w:p>
    <w:p w14:paraId="5E027117" w14:textId="77777777" w:rsidR="009B70FE" w:rsidRDefault="00E33E19">
      <w:pPr>
        <w:pStyle w:val="BodyText"/>
      </w:pPr>
      <w:r>
        <w:t xml:space="preserve">This message layout contains a repeating group containing a collection of partial fills for an execution report. The </w:t>
      </w:r>
      <w:r>
        <w:rPr>
          <w:rStyle w:val="VerbatimChar"/>
        </w:rPr>
        <w:t>&lt;group&gt;</w:t>
      </w:r>
      <w:r>
        <w:t xml:space="preserve"> XML tag enclosed the fields within a group entry. The dimensions of the repeating group are encoding as a composite type called groupSizeEncoding.</w:t>
      </w:r>
    </w:p>
    <w:p w14:paraId="1EB96ACE" w14:textId="77777777" w:rsidR="009B70FE" w:rsidRDefault="00E33E19">
      <w:pPr>
        <w:pStyle w:val="Heading3"/>
      </w:pPr>
      <w:bookmarkStart w:id="1101" w:name="wire-format-of-an-execution-message"/>
      <w:bookmarkStart w:id="1102" w:name="_Toc57062026"/>
      <w:bookmarkStart w:id="1103" w:name="_Toc54858988"/>
      <w:r>
        <w:t>Wire format of an execution message</w:t>
      </w:r>
      <w:bookmarkEnd w:id="1101"/>
      <w:bookmarkEnd w:id="1102"/>
      <w:bookmarkEnd w:id="1103"/>
    </w:p>
    <w:p w14:paraId="4A432672" w14:textId="77777777" w:rsidR="009B70FE" w:rsidRDefault="00E33E19">
      <w:pPr>
        <w:pStyle w:val="FirstParagraph"/>
      </w:pPr>
      <w:r>
        <w:t>Hexadecimal and ASCII representations (little-endian byte order):</w:t>
      </w:r>
    </w:p>
    <w:p w14:paraId="0D26B371" w14:textId="77777777" w:rsidR="009B70FE" w:rsidRDefault="00E33E19">
      <w:pPr>
        <w:pStyle w:val="SourceCode"/>
      </w:pPr>
      <w:r>
        <w:rPr>
          <w:rStyle w:val="VerbatimChar"/>
        </w:rPr>
        <w:t>00 00 00 54 eb 50 2a 00 62 00 5b 00 00 00 4f 30 :   T P* b [   O0</w:t>
      </w:r>
      <w:r>
        <w:br/>
      </w:r>
      <w:r>
        <w:rPr>
          <w:rStyle w:val="VerbatimChar"/>
        </w:rPr>
        <w:t>30 30 30 30 30 31 45 58 45 43 30 30 30 30 46 31 :000001EXEC0000F1</w:t>
      </w:r>
      <w:r>
        <w:br/>
      </w:r>
      <w:r>
        <w:rPr>
          <w:rStyle w:val="VerbatimChar"/>
        </w:rPr>
        <w:t xml:space="preserve">47 45 4d 34 00 00 00 00 de 07 06 ff ff 31 01 00 :GEM4         1  </w:t>
      </w:r>
      <w:r>
        <w:br/>
      </w:r>
      <w:r>
        <w:rPr>
          <w:rStyle w:val="VerbatimChar"/>
        </w:rPr>
        <w:t xml:space="preserve">00 00 06 00 00 00 75 3e 0c 00 02 00 1a 85 01 00 :      u&gt;        </w:t>
      </w:r>
      <w:r>
        <w:br/>
      </w:r>
      <w:r>
        <w:rPr>
          <w:rStyle w:val="VerbatimChar"/>
        </w:rPr>
        <w:t xml:space="preserve">00 00 00 00 02 00 00 00 24 85 01 00 00 00 00 00 :        $       </w:t>
      </w:r>
      <w:r>
        <w:br/>
      </w:r>
      <w:r>
        <w:rPr>
          <w:rStyle w:val="VerbatimChar"/>
        </w:rPr>
        <w:t xml:space="preserve">04 00 00 00                                     :    </w:t>
      </w:r>
    </w:p>
    <w:p w14:paraId="20BEA93B" w14:textId="77777777" w:rsidR="009B70FE" w:rsidRDefault="00E33E19">
      <w:pPr>
        <w:pStyle w:val="Heading3"/>
      </w:pPr>
      <w:bookmarkStart w:id="1104" w:name="interpretation"/>
      <w:bookmarkStart w:id="1105" w:name="_Toc57062027"/>
      <w:bookmarkStart w:id="1106" w:name="_Toc54858989"/>
      <w:r>
        <w:lastRenderedPageBreak/>
        <w:t>Interpretation</w:t>
      </w:r>
      <w:bookmarkEnd w:id="1104"/>
      <w:bookmarkEnd w:id="1105"/>
      <w:bookmarkEnd w:id="1106"/>
    </w:p>
    <w:p w14:paraId="4D6EF23B" w14:textId="77777777" w:rsidR="009B70FE" w:rsidRDefault="00E33E19">
      <w:pPr>
        <w:pStyle w:val="FirstParagraph"/>
      </w:pPr>
      <w:r>
        <w:t>Offset is from beginning of block.</w:t>
      </w:r>
    </w:p>
    <w:tbl>
      <w:tblPr>
        <w:tblStyle w:val="Table"/>
        <w:tblW w:w="0" w:type="pct"/>
        <w:tblLook w:val="07E0" w:firstRow="1" w:lastRow="1" w:firstColumn="1" w:lastColumn="1" w:noHBand="1" w:noVBand="1"/>
      </w:tblPr>
      <w:tblGrid>
        <w:gridCol w:w="1945"/>
        <w:gridCol w:w="730"/>
        <w:gridCol w:w="2364"/>
        <w:gridCol w:w="728"/>
        <w:gridCol w:w="781"/>
        <w:gridCol w:w="2961"/>
      </w:tblGrid>
      <w:tr w:rsidR="009B70FE" w14:paraId="4FC50357"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44FAB4F" w14:textId="77777777" w:rsidR="009B70FE" w:rsidRDefault="00E33E19">
            <w:pPr>
              <w:pStyle w:val="Compact"/>
            </w:pPr>
            <w:r>
              <w:t>Wire format</w:t>
            </w:r>
          </w:p>
        </w:tc>
        <w:tc>
          <w:tcPr>
            <w:tcW w:w="0" w:type="auto"/>
            <w:tcBorders>
              <w:bottom w:val="single" w:sz="0" w:space="0" w:color="auto"/>
            </w:tcBorders>
            <w:vAlign w:val="bottom"/>
          </w:tcPr>
          <w:p w14:paraId="6F6BC26C" w14:textId="77777777" w:rsidR="009B70FE" w:rsidRDefault="00E33E19">
            <w:pPr>
              <w:pStyle w:val="Compact"/>
              <w:jc w:val="right"/>
            </w:pPr>
            <w:r>
              <w:t>Field ID</w:t>
            </w:r>
          </w:p>
        </w:tc>
        <w:tc>
          <w:tcPr>
            <w:tcW w:w="0" w:type="auto"/>
            <w:tcBorders>
              <w:bottom w:val="single" w:sz="0" w:space="0" w:color="auto"/>
            </w:tcBorders>
            <w:vAlign w:val="bottom"/>
          </w:tcPr>
          <w:p w14:paraId="140EA971" w14:textId="77777777" w:rsidR="009B70FE" w:rsidRDefault="00E33E19">
            <w:pPr>
              <w:pStyle w:val="Compact"/>
            </w:pPr>
            <w:r>
              <w:t>Name</w:t>
            </w:r>
          </w:p>
        </w:tc>
        <w:tc>
          <w:tcPr>
            <w:tcW w:w="0" w:type="auto"/>
            <w:tcBorders>
              <w:bottom w:val="single" w:sz="0" w:space="0" w:color="auto"/>
            </w:tcBorders>
            <w:vAlign w:val="bottom"/>
          </w:tcPr>
          <w:p w14:paraId="1186FF70" w14:textId="77777777" w:rsidR="009B70FE" w:rsidRDefault="00E33E19">
            <w:pPr>
              <w:pStyle w:val="Compact"/>
              <w:jc w:val="right"/>
            </w:pPr>
            <w:r>
              <w:t>Offset</w:t>
            </w:r>
          </w:p>
        </w:tc>
        <w:tc>
          <w:tcPr>
            <w:tcW w:w="0" w:type="auto"/>
            <w:tcBorders>
              <w:bottom w:val="single" w:sz="0" w:space="0" w:color="auto"/>
            </w:tcBorders>
            <w:vAlign w:val="bottom"/>
          </w:tcPr>
          <w:p w14:paraId="030225B0" w14:textId="77777777" w:rsidR="009B70FE" w:rsidRDefault="00E33E19">
            <w:pPr>
              <w:pStyle w:val="Compact"/>
              <w:jc w:val="right"/>
            </w:pPr>
            <w:r>
              <w:t>Length</w:t>
            </w:r>
          </w:p>
        </w:tc>
        <w:tc>
          <w:tcPr>
            <w:tcW w:w="0" w:type="auto"/>
            <w:tcBorders>
              <w:bottom w:val="single" w:sz="0" w:space="0" w:color="auto"/>
            </w:tcBorders>
            <w:vAlign w:val="bottom"/>
          </w:tcPr>
          <w:p w14:paraId="046C74AF" w14:textId="77777777" w:rsidR="009B70FE" w:rsidRDefault="00E33E19">
            <w:pPr>
              <w:pStyle w:val="Compact"/>
            </w:pPr>
            <w:r>
              <w:t>Interpreted value</w:t>
            </w:r>
          </w:p>
        </w:tc>
      </w:tr>
      <w:tr w:rsidR="009B70FE" w14:paraId="780277DA" w14:textId="77777777">
        <w:tc>
          <w:tcPr>
            <w:tcW w:w="0" w:type="auto"/>
          </w:tcPr>
          <w:p w14:paraId="541E000E" w14:textId="77777777" w:rsidR="009B70FE" w:rsidRDefault="00E33E19">
            <w:pPr>
              <w:pStyle w:val="Compact"/>
            </w:pPr>
            <w:r>
              <w:rPr>
                <w:rStyle w:val="VerbatimChar"/>
              </w:rPr>
              <w:t>00000054</w:t>
            </w:r>
          </w:p>
        </w:tc>
        <w:tc>
          <w:tcPr>
            <w:tcW w:w="0" w:type="auto"/>
          </w:tcPr>
          <w:p w14:paraId="1DF4F360" w14:textId="77777777" w:rsidR="009B70FE" w:rsidRDefault="009B70FE"/>
        </w:tc>
        <w:tc>
          <w:tcPr>
            <w:tcW w:w="0" w:type="auto"/>
          </w:tcPr>
          <w:p w14:paraId="59297EFE" w14:textId="77777777" w:rsidR="009B70FE" w:rsidRDefault="00E33E19">
            <w:pPr>
              <w:pStyle w:val="Compact"/>
            </w:pPr>
            <w:r>
              <w:t>SOFH message length</w:t>
            </w:r>
          </w:p>
        </w:tc>
        <w:tc>
          <w:tcPr>
            <w:tcW w:w="0" w:type="auto"/>
          </w:tcPr>
          <w:p w14:paraId="27F9BD4D" w14:textId="77777777" w:rsidR="009B70FE" w:rsidRDefault="00E33E19">
            <w:pPr>
              <w:pStyle w:val="Compact"/>
              <w:jc w:val="right"/>
            </w:pPr>
            <w:r>
              <w:t>0</w:t>
            </w:r>
          </w:p>
        </w:tc>
        <w:tc>
          <w:tcPr>
            <w:tcW w:w="0" w:type="auto"/>
          </w:tcPr>
          <w:p w14:paraId="32E00372" w14:textId="77777777" w:rsidR="009B70FE" w:rsidRDefault="00E33E19">
            <w:pPr>
              <w:pStyle w:val="Compact"/>
              <w:jc w:val="right"/>
            </w:pPr>
            <w:r>
              <w:t>4</w:t>
            </w:r>
          </w:p>
        </w:tc>
        <w:tc>
          <w:tcPr>
            <w:tcW w:w="0" w:type="auto"/>
          </w:tcPr>
          <w:p w14:paraId="56F10966" w14:textId="77777777" w:rsidR="009B70FE" w:rsidRDefault="00E33E19">
            <w:pPr>
              <w:pStyle w:val="Compact"/>
            </w:pPr>
            <w:r>
              <w:t>84</w:t>
            </w:r>
          </w:p>
        </w:tc>
      </w:tr>
      <w:tr w:rsidR="009B70FE" w14:paraId="4C2381B8" w14:textId="77777777">
        <w:tc>
          <w:tcPr>
            <w:tcW w:w="0" w:type="auto"/>
          </w:tcPr>
          <w:p w14:paraId="11BCD252" w14:textId="77777777" w:rsidR="009B70FE" w:rsidRDefault="00E33E19">
            <w:pPr>
              <w:pStyle w:val="Compact"/>
            </w:pPr>
            <w:r>
              <w:rPr>
                <w:rStyle w:val="VerbatimChar"/>
              </w:rPr>
              <w:t>eb50</w:t>
            </w:r>
          </w:p>
        </w:tc>
        <w:tc>
          <w:tcPr>
            <w:tcW w:w="0" w:type="auto"/>
          </w:tcPr>
          <w:p w14:paraId="13DD4B77" w14:textId="77777777" w:rsidR="009B70FE" w:rsidRDefault="009B70FE"/>
        </w:tc>
        <w:tc>
          <w:tcPr>
            <w:tcW w:w="0" w:type="auto"/>
          </w:tcPr>
          <w:p w14:paraId="2BA4C622" w14:textId="77777777" w:rsidR="009B70FE" w:rsidRDefault="00E33E19">
            <w:pPr>
              <w:pStyle w:val="Compact"/>
            </w:pPr>
            <w:r>
              <w:t>SOFH encoding</w:t>
            </w:r>
          </w:p>
        </w:tc>
        <w:tc>
          <w:tcPr>
            <w:tcW w:w="0" w:type="auto"/>
          </w:tcPr>
          <w:p w14:paraId="6B51DF24" w14:textId="77777777" w:rsidR="009B70FE" w:rsidRDefault="00E33E19">
            <w:pPr>
              <w:pStyle w:val="Compact"/>
              <w:jc w:val="right"/>
            </w:pPr>
            <w:r>
              <w:t>4</w:t>
            </w:r>
          </w:p>
        </w:tc>
        <w:tc>
          <w:tcPr>
            <w:tcW w:w="0" w:type="auto"/>
          </w:tcPr>
          <w:p w14:paraId="3EEA4B49" w14:textId="77777777" w:rsidR="009B70FE" w:rsidRDefault="00E33E19">
            <w:pPr>
              <w:pStyle w:val="Compact"/>
              <w:jc w:val="right"/>
            </w:pPr>
            <w:r>
              <w:t>2</w:t>
            </w:r>
          </w:p>
        </w:tc>
        <w:tc>
          <w:tcPr>
            <w:tcW w:w="0" w:type="auto"/>
          </w:tcPr>
          <w:p w14:paraId="3D56F5E1" w14:textId="77777777" w:rsidR="009B70FE" w:rsidRDefault="00E33E19">
            <w:pPr>
              <w:pStyle w:val="Compact"/>
            </w:pPr>
            <w:r>
              <w:t>SBE little-endian</w:t>
            </w:r>
          </w:p>
        </w:tc>
      </w:tr>
      <w:tr w:rsidR="009B70FE" w14:paraId="74DCB7A0" w14:textId="77777777">
        <w:tc>
          <w:tcPr>
            <w:tcW w:w="0" w:type="auto"/>
          </w:tcPr>
          <w:p w14:paraId="0934468A" w14:textId="77777777" w:rsidR="009B70FE" w:rsidRDefault="00E33E19">
            <w:pPr>
              <w:pStyle w:val="Compact"/>
            </w:pPr>
            <w:r>
              <w:rPr>
                <w:rStyle w:val="VerbatimChar"/>
              </w:rPr>
              <w:t>2a00</w:t>
            </w:r>
          </w:p>
        </w:tc>
        <w:tc>
          <w:tcPr>
            <w:tcW w:w="0" w:type="auto"/>
          </w:tcPr>
          <w:p w14:paraId="3582D5AE" w14:textId="77777777" w:rsidR="009B70FE" w:rsidRDefault="009B70FE"/>
        </w:tc>
        <w:tc>
          <w:tcPr>
            <w:tcW w:w="0" w:type="auto"/>
          </w:tcPr>
          <w:p w14:paraId="774C3ADE" w14:textId="77777777" w:rsidR="009B70FE" w:rsidRDefault="00E33E19">
            <w:pPr>
              <w:pStyle w:val="Compact"/>
            </w:pPr>
            <w:r>
              <w:t>SBE block length</w:t>
            </w:r>
          </w:p>
        </w:tc>
        <w:tc>
          <w:tcPr>
            <w:tcW w:w="0" w:type="auto"/>
          </w:tcPr>
          <w:p w14:paraId="427B3B81" w14:textId="77777777" w:rsidR="009B70FE" w:rsidRDefault="00E33E19">
            <w:pPr>
              <w:pStyle w:val="Compact"/>
              <w:jc w:val="right"/>
            </w:pPr>
            <w:r>
              <w:t>0</w:t>
            </w:r>
          </w:p>
        </w:tc>
        <w:tc>
          <w:tcPr>
            <w:tcW w:w="0" w:type="auto"/>
          </w:tcPr>
          <w:p w14:paraId="0CA68A39" w14:textId="77777777" w:rsidR="009B70FE" w:rsidRDefault="00E33E19">
            <w:pPr>
              <w:pStyle w:val="Compact"/>
              <w:jc w:val="right"/>
            </w:pPr>
            <w:r>
              <w:t>2</w:t>
            </w:r>
          </w:p>
        </w:tc>
        <w:tc>
          <w:tcPr>
            <w:tcW w:w="0" w:type="auto"/>
          </w:tcPr>
          <w:p w14:paraId="6C1175AF" w14:textId="77777777" w:rsidR="009B70FE" w:rsidRDefault="00E33E19">
            <w:pPr>
              <w:pStyle w:val="Compact"/>
            </w:pPr>
            <w:r>
              <w:t>42</w:t>
            </w:r>
          </w:p>
        </w:tc>
      </w:tr>
      <w:tr w:rsidR="009B70FE" w14:paraId="43178D05" w14:textId="77777777">
        <w:tc>
          <w:tcPr>
            <w:tcW w:w="0" w:type="auto"/>
          </w:tcPr>
          <w:p w14:paraId="527D7B78" w14:textId="77777777" w:rsidR="009B70FE" w:rsidRDefault="00E33E19">
            <w:pPr>
              <w:pStyle w:val="Compact"/>
            </w:pPr>
            <w:r>
              <w:rPr>
                <w:rStyle w:val="VerbatimChar"/>
              </w:rPr>
              <w:t>6200</w:t>
            </w:r>
          </w:p>
        </w:tc>
        <w:tc>
          <w:tcPr>
            <w:tcW w:w="0" w:type="auto"/>
          </w:tcPr>
          <w:p w14:paraId="32F69EA9" w14:textId="77777777" w:rsidR="009B70FE" w:rsidRDefault="009B70FE"/>
        </w:tc>
        <w:tc>
          <w:tcPr>
            <w:tcW w:w="0" w:type="auto"/>
          </w:tcPr>
          <w:p w14:paraId="3A317ABC" w14:textId="77777777" w:rsidR="009B70FE" w:rsidRDefault="00E33E19">
            <w:pPr>
              <w:pStyle w:val="Compact"/>
            </w:pPr>
            <w:r>
              <w:t>SBE template ID</w:t>
            </w:r>
          </w:p>
        </w:tc>
        <w:tc>
          <w:tcPr>
            <w:tcW w:w="0" w:type="auto"/>
          </w:tcPr>
          <w:p w14:paraId="173E40C3" w14:textId="77777777" w:rsidR="009B70FE" w:rsidRDefault="00E33E19">
            <w:pPr>
              <w:pStyle w:val="Compact"/>
              <w:jc w:val="right"/>
            </w:pPr>
            <w:r>
              <w:t>2</w:t>
            </w:r>
          </w:p>
        </w:tc>
        <w:tc>
          <w:tcPr>
            <w:tcW w:w="0" w:type="auto"/>
          </w:tcPr>
          <w:p w14:paraId="4A4730BC" w14:textId="77777777" w:rsidR="009B70FE" w:rsidRDefault="00E33E19">
            <w:pPr>
              <w:pStyle w:val="Compact"/>
              <w:jc w:val="right"/>
            </w:pPr>
            <w:r>
              <w:t>2</w:t>
            </w:r>
          </w:p>
        </w:tc>
        <w:tc>
          <w:tcPr>
            <w:tcW w:w="0" w:type="auto"/>
          </w:tcPr>
          <w:p w14:paraId="28258978" w14:textId="77777777" w:rsidR="009B70FE" w:rsidRDefault="00E33E19">
            <w:pPr>
              <w:pStyle w:val="Compact"/>
            </w:pPr>
            <w:r>
              <w:t>98</w:t>
            </w:r>
          </w:p>
        </w:tc>
      </w:tr>
      <w:tr w:rsidR="009B70FE" w14:paraId="3353DF04" w14:textId="77777777">
        <w:tc>
          <w:tcPr>
            <w:tcW w:w="0" w:type="auto"/>
          </w:tcPr>
          <w:p w14:paraId="7989DD24" w14:textId="77777777" w:rsidR="009B70FE" w:rsidRDefault="00E33E19">
            <w:pPr>
              <w:pStyle w:val="Compact"/>
            </w:pPr>
            <w:r>
              <w:rPr>
                <w:rStyle w:val="VerbatimChar"/>
              </w:rPr>
              <w:t>5b00</w:t>
            </w:r>
          </w:p>
        </w:tc>
        <w:tc>
          <w:tcPr>
            <w:tcW w:w="0" w:type="auto"/>
          </w:tcPr>
          <w:p w14:paraId="38F5B699" w14:textId="77777777" w:rsidR="009B70FE" w:rsidRDefault="009B70FE"/>
        </w:tc>
        <w:tc>
          <w:tcPr>
            <w:tcW w:w="0" w:type="auto"/>
          </w:tcPr>
          <w:p w14:paraId="456AE39F" w14:textId="77777777" w:rsidR="009B70FE" w:rsidRDefault="00E33E19">
            <w:pPr>
              <w:pStyle w:val="Compact"/>
            </w:pPr>
            <w:r>
              <w:t>SBE schema ID</w:t>
            </w:r>
          </w:p>
        </w:tc>
        <w:tc>
          <w:tcPr>
            <w:tcW w:w="0" w:type="auto"/>
          </w:tcPr>
          <w:p w14:paraId="30AB3503" w14:textId="77777777" w:rsidR="009B70FE" w:rsidRDefault="00E33E19">
            <w:pPr>
              <w:pStyle w:val="Compact"/>
              <w:jc w:val="right"/>
            </w:pPr>
            <w:r>
              <w:t>4</w:t>
            </w:r>
          </w:p>
        </w:tc>
        <w:tc>
          <w:tcPr>
            <w:tcW w:w="0" w:type="auto"/>
          </w:tcPr>
          <w:p w14:paraId="331D7D4C" w14:textId="77777777" w:rsidR="009B70FE" w:rsidRDefault="00E33E19">
            <w:pPr>
              <w:pStyle w:val="Compact"/>
              <w:jc w:val="right"/>
            </w:pPr>
            <w:r>
              <w:t>2</w:t>
            </w:r>
          </w:p>
        </w:tc>
        <w:tc>
          <w:tcPr>
            <w:tcW w:w="0" w:type="auto"/>
          </w:tcPr>
          <w:p w14:paraId="0D5C91D9" w14:textId="77777777" w:rsidR="009B70FE" w:rsidRDefault="00E33E19">
            <w:pPr>
              <w:pStyle w:val="Compact"/>
            </w:pPr>
            <w:r>
              <w:t>91</w:t>
            </w:r>
          </w:p>
        </w:tc>
      </w:tr>
      <w:tr w:rsidR="009B70FE" w14:paraId="22A86C90" w14:textId="77777777">
        <w:tc>
          <w:tcPr>
            <w:tcW w:w="0" w:type="auto"/>
          </w:tcPr>
          <w:p w14:paraId="339F643C" w14:textId="77777777" w:rsidR="009B70FE" w:rsidRDefault="00E33E19">
            <w:pPr>
              <w:pStyle w:val="Compact"/>
            </w:pPr>
            <w:r>
              <w:rPr>
                <w:rStyle w:val="VerbatimChar"/>
              </w:rPr>
              <w:t>0000</w:t>
            </w:r>
          </w:p>
        </w:tc>
        <w:tc>
          <w:tcPr>
            <w:tcW w:w="0" w:type="auto"/>
          </w:tcPr>
          <w:p w14:paraId="04D52C17" w14:textId="77777777" w:rsidR="009B70FE" w:rsidRDefault="009B70FE"/>
        </w:tc>
        <w:tc>
          <w:tcPr>
            <w:tcW w:w="0" w:type="auto"/>
          </w:tcPr>
          <w:p w14:paraId="01091D1D" w14:textId="77777777" w:rsidR="009B70FE" w:rsidRDefault="00E33E19">
            <w:pPr>
              <w:pStyle w:val="Compact"/>
            </w:pPr>
            <w:r>
              <w:t>SBE schema version</w:t>
            </w:r>
          </w:p>
        </w:tc>
        <w:tc>
          <w:tcPr>
            <w:tcW w:w="0" w:type="auto"/>
          </w:tcPr>
          <w:p w14:paraId="55AEA233" w14:textId="77777777" w:rsidR="009B70FE" w:rsidRDefault="00E33E19">
            <w:pPr>
              <w:pStyle w:val="Compact"/>
              <w:jc w:val="right"/>
            </w:pPr>
            <w:r>
              <w:t>6</w:t>
            </w:r>
          </w:p>
        </w:tc>
        <w:tc>
          <w:tcPr>
            <w:tcW w:w="0" w:type="auto"/>
          </w:tcPr>
          <w:p w14:paraId="27914F01" w14:textId="77777777" w:rsidR="009B70FE" w:rsidRDefault="00E33E19">
            <w:pPr>
              <w:pStyle w:val="Compact"/>
              <w:jc w:val="right"/>
            </w:pPr>
            <w:r>
              <w:t>2</w:t>
            </w:r>
          </w:p>
        </w:tc>
        <w:tc>
          <w:tcPr>
            <w:tcW w:w="0" w:type="auto"/>
          </w:tcPr>
          <w:p w14:paraId="0C909B74" w14:textId="77777777" w:rsidR="009B70FE" w:rsidRDefault="00E33E19">
            <w:pPr>
              <w:pStyle w:val="Compact"/>
            </w:pPr>
            <w:r>
              <w:t>0</w:t>
            </w:r>
          </w:p>
        </w:tc>
      </w:tr>
      <w:tr w:rsidR="009B70FE" w14:paraId="5A4ACA37" w14:textId="77777777">
        <w:tc>
          <w:tcPr>
            <w:tcW w:w="0" w:type="auto"/>
          </w:tcPr>
          <w:p w14:paraId="3259855D" w14:textId="77777777" w:rsidR="009B70FE" w:rsidRDefault="00E33E19">
            <w:pPr>
              <w:pStyle w:val="Compact"/>
            </w:pPr>
            <w:r>
              <w:rPr>
                <w:rStyle w:val="VerbatimChar"/>
              </w:rPr>
              <w:t>4558454330303030</w:t>
            </w:r>
          </w:p>
        </w:tc>
        <w:tc>
          <w:tcPr>
            <w:tcW w:w="0" w:type="auto"/>
          </w:tcPr>
          <w:p w14:paraId="2F5E0B57" w14:textId="77777777" w:rsidR="009B70FE" w:rsidRDefault="00E33E19">
            <w:pPr>
              <w:pStyle w:val="Compact"/>
              <w:jc w:val="right"/>
            </w:pPr>
            <w:r>
              <w:t>37</w:t>
            </w:r>
          </w:p>
        </w:tc>
        <w:tc>
          <w:tcPr>
            <w:tcW w:w="0" w:type="auto"/>
          </w:tcPr>
          <w:p w14:paraId="45E5D82E" w14:textId="77777777" w:rsidR="009B70FE" w:rsidRDefault="00E33E19">
            <w:pPr>
              <w:pStyle w:val="Compact"/>
            </w:pPr>
            <w:r>
              <w:t>OrderID</w:t>
            </w:r>
          </w:p>
        </w:tc>
        <w:tc>
          <w:tcPr>
            <w:tcW w:w="0" w:type="auto"/>
          </w:tcPr>
          <w:p w14:paraId="1DA332CE" w14:textId="77777777" w:rsidR="009B70FE" w:rsidRDefault="00E33E19">
            <w:pPr>
              <w:pStyle w:val="Compact"/>
              <w:jc w:val="right"/>
            </w:pPr>
            <w:r>
              <w:t>8</w:t>
            </w:r>
          </w:p>
        </w:tc>
        <w:tc>
          <w:tcPr>
            <w:tcW w:w="0" w:type="auto"/>
          </w:tcPr>
          <w:p w14:paraId="18E0D75D" w14:textId="77777777" w:rsidR="009B70FE" w:rsidRDefault="00E33E19">
            <w:pPr>
              <w:pStyle w:val="Compact"/>
              <w:jc w:val="right"/>
            </w:pPr>
            <w:r>
              <w:t>8</w:t>
            </w:r>
          </w:p>
        </w:tc>
        <w:tc>
          <w:tcPr>
            <w:tcW w:w="0" w:type="auto"/>
          </w:tcPr>
          <w:p w14:paraId="04B2CC0D" w14:textId="77777777" w:rsidR="009B70FE" w:rsidRDefault="00E33E19">
            <w:pPr>
              <w:pStyle w:val="Compact"/>
            </w:pPr>
            <w:r>
              <w:t>O0000001</w:t>
            </w:r>
          </w:p>
        </w:tc>
      </w:tr>
      <w:tr w:rsidR="009B70FE" w14:paraId="6C914D9C" w14:textId="77777777">
        <w:tc>
          <w:tcPr>
            <w:tcW w:w="0" w:type="auto"/>
          </w:tcPr>
          <w:p w14:paraId="023C825E" w14:textId="77777777" w:rsidR="009B70FE" w:rsidRDefault="00E33E19">
            <w:pPr>
              <w:pStyle w:val="Compact"/>
            </w:pPr>
            <w:r>
              <w:rPr>
                <w:rStyle w:val="VerbatimChar"/>
              </w:rPr>
              <w:t>4558454330303030</w:t>
            </w:r>
          </w:p>
        </w:tc>
        <w:tc>
          <w:tcPr>
            <w:tcW w:w="0" w:type="auto"/>
          </w:tcPr>
          <w:p w14:paraId="6661F037" w14:textId="77777777" w:rsidR="009B70FE" w:rsidRDefault="00E33E19">
            <w:pPr>
              <w:pStyle w:val="Compact"/>
              <w:jc w:val="right"/>
            </w:pPr>
            <w:r>
              <w:t>17</w:t>
            </w:r>
          </w:p>
        </w:tc>
        <w:tc>
          <w:tcPr>
            <w:tcW w:w="0" w:type="auto"/>
          </w:tcPr>
          <w:p w14:paraId="5649644B" w14:textId="77777777" w:rsidR="009B70FE" w:rsidRDefault="00E33E19">
            <w:pPr>
              <w:pStyle w:val="Compact"/>
            </w:pPr>
            <w:r>
              <w:t>ExecID</w:t>
            </w:r>
          </w:p>
        </w:tc>
        <w:tc>
          <w:tcPr>
            <w:tcW w:w="0" w:type="auto"/>
          </w:tcPr>
          <w:p w14:paraId="58997AD2" w14:textId="77777777" w:rsidR="009B70FE" w:rsidRDefault="00E33E19">
            <w:pPr>
              <w:pStyle w:val="Compact"/>
              <w:jc w:val="right"/>
            </w:pPr>
            <w:r>
              <w:t>8</w:t>
            </w:r>
          </w:p>
        </w:tc>
        <w:tc>
          <w:tcPr>
            <w:tcW w:w="0" w:type="auto"/>
          </w:tcPr>
          <w:p w14:paraId="1309A182" w14:textId="77777777" w:rsidR="009B70FE" w:rsidRDefault="00E33E19">
            <w:pPr>
              <w:pStyle w:val="Compact"/>
              <w:jc w:val="right"/>
            </w:pPr>
            <w:r>
              <w:t>8</w:t>
            </w:r>
          </w:p>
        </w:tc>
        <w:tc>
          <w:tcPr>
            <w:tcW w:w="0" w:type="auto"/>
          </w:tcPr>
          <w:p w14:paraId="7385BC2F" w14:textId="77777777" w:rsidR="009B70FE" w:rsidRDefault="00E33E19">
            <w:pPr>
              <w:pStyle w:val="Compact"/>
            </w:pPr>
            <w:r>
              <w:t>EXEC0000</w:t>
            </w:r>
          </w:p>
        </w:tc>
      </w:tr>
      <w:tr w:rsidR="009B70FE" w14:paraId="783B4941" w14:textId="77777777">
        <w:tc>
          <w:tcPr>
            <w:tcW w:w="0" w:type="auto"/>
          </w:tcPr>
          <w:p w14:paraId="1D5B414D" w14:textId="77777777" w:rsidR="009B70FE" w:rsidRDefault="00E33E19">
            <w:pPr>
              <w:pStyle w:val="Compact"/>
            </w:pPr>
            <w:r>
              <w:rPr>
                <w:rStyle w:val="VerbatimChar"/>
              </w:rPr>
              <w:t>30</w:t>
            </w:r>
          </w:p>
        </w:tc>
        <w:tc>
          <w:tcPr>
            <w:tcW w:w="0" w:type="auto"/>
          </w:tcPr>
          <w:p w14:paraId="50E4E28A" w14:textId="77777777" w:rsidR="009B70FE" w:rsidRDefault="00E33E19">
            <w:pPr>
              <w:pStyle w:val="Compact"/>
              <w:jc w:val="right"/>
            </w:pPr>
            <w:r>
              <w:t>39</w:t>
            </w:r>
          </w:p>
        </w:tc>
        <w:tc>
          <w:tcPr>
            <w:tcW w:w="0" w:type="auto"/>
          </w:tcPr>
          <w:p w14:paraId="77D3B17B" w14:textId="77777777" w:rsidR="009B70FE" w:rsidRDefault="00E33E19">
            <w:pPr>
              <w:pStyle w:val="Compact"/>
            </w:pPr>
            <w:r>
              <w:t>OrdStatus</w:t>
            </w:r>
          </w:p>
        </w:tc>
        <w:tc>
          <w:tcPr>
            <w:tcW w:w="0" w:type="auto"/>
          </w:tcPr>
          <w:p w14:paraId="0F4CA45D" w14:textId="77777777" w:rsidR="009B70FE" w:rsidRDefault="00E33E19">
            <w:pPr>
              <w:pStyle w:val="Compact"/>
              <w:jc w:val="right"/>
            </w:pPr>
            <w:r>
              <w:t>1</w:t>
            </w:r>
          </w:p>
        </w:tc>
        <w:tc>
          <w:tcPr>
            <w:tcW w:w="0" w:type="auto"/>
          </w:tcPr>
          <w:p w14:paraId="0A4A2DD3" w14:textId="77777777" w:rsidR="009B70FE" w:rsidRDefault="00E33E19">
            <w:pPr>
              <w:pStyle w:val="Compact"/>
              <w:jc w:val="right"/>
            </w:pPr>
            <w:r>
              <w:t>1</w:t>
            </w:r>
          </w:p>
        </w:tc>
        <w:tc>
          <w:tcPr>
            <w:tcW w:w="0" w:type="auto"/>
          </w:tcPr>
          <w:p w14:paraId="5ACCA74E" w14:textId="112C2FB3" w:rsidR="009B70FE" w:rsidRDefault="005413C0">
            <w:pPr>
              <w:pStyle w:val="Compact"/>
            </w:pPr>
            <w:del w:id="1107" w:author="Errata" w:date="2020-11-24T10:42:00Z">
              <w:r>
                <w:delText>PartialFilled</w:delText>
              </w:r>
            </w:del>
            <w:ins w:id="1108" w:author="Errata" w:date="2020-11-24T10:42:00Z">
              <w:r w:rsidR="00E33E19">
                <w:t>PartiallyFilled</w:t>
              </w:r>
            </w:ins>
          </w:p>
        </w:tc>
      </w:tr>
      <w:tr w:rsidR="009B70FE" w14:paraId="73829AB4" w14:textId="77777777">
        <w:tc>
          <w:tcPr>
            <w:tcW w:w="0" w:type="auto"/>
          </w:tcPr>
          <w:p w14:paraId="15762E5D" w14:textId="77777777" w:rsidR="009B70FE" w:rsidRDefault="00E33E19">
            <w:pPr>
              <w:pStyle w:val="Compact"/>
            </w:pPr>
            <w:r>
              <w:rPr>
                <w:rStyle w:val="VerbatimChar"/>
              </w:rPr>
              <w:t>47454d3400000000</w:t>
            </w:r>
          </w:p>
        </w:tc>
        <w:tc>
          <w:tcPr>
            <w:tcW w:w="0" w:type="auto"/>
          </w:tcPr>
          <w:p w14:paraId="71DD610D" w14:textId="77777777" w:rsidR="009B70FE" w:rsidRDefault="00E33E19">
            <w:pPr>
              <w:pStyle w:val="Compact"/>
              <w:jc w:val="right"/>
            </w:pPr>
            <w:r>
              <w:t>55</w:t>
            </w:r>
          </w:p>
        </w:tc>
        <w:tc>
          <w:tcPr>
            <w:tcW w:w="0" w:type="auto"/>
          </w:tcPr>
          <w:p w14:paraId="54E12390" w14:textId="77777777" w:rsidR="009B70FE" w:rsidRDefault="00E33E19">
            <w:pPr>
              <w:pStyle w:val="Compact"/>
            </w:pPr>
            <w:r>
              <w:t>Symbol</w:t>
            </w:r>
          </w:p>
        </w:tc>
        <w:tc>
          <w:tcPr>
            <w:tcW w:w="0" w:type="auto"/>
          </w:tcPr>
          <w:p w14:paraId="5C1E1E42" w14:textId="77777777" w:rsidR="009B70FE" w:rsidRDefault="00E33E19">
            <w:pPr>
              <w:pStyle w:val="Compact"/>
              <w:jc w:val="right"/>
            </w:pPr>
            <w:r>
              <w:t>18</w:t>
            </w:r>
          </w:p>
        </w:tc>
        <w:tc>
          <w:tcPr>
            <w:tcW w:w="0" w:type="auto"/>
          </w:tcPr>
          <w:p w14:paraId="0A7BA6BE" w14:textId="77777777" w:rsidR="009B70FE" w:rsidRDefault="00E33E19">
            <w:pPr>
              <w:pStyle w:val="Compact"/>
              <w:jc w:val="right"/>
            </w:pPr>
            <w:r>
              <w:t>8</w:t>
            </w:r>
          </w:p>
        </w:tc>
        <w:tc>
          <w:tcPr>
            <w:tcW w:w="0" w:type="auto"/>
          </w:tcPr>
          <w:p w14:paraId="44B8758E" w14:textId="77777777" w:rsidR="009B70FE" w:rsidRDefault="00E33E19">
            <w:pPr>
              <w:pStyle w:val="Compact"/>
            </w:pPr>
            <w:r>
              <w:t>GEM4</w:t>
            </w:r>
          </w:p>
        </w:tc>
      </w:tr>
      <w:tr w:rsidR="009B70FE" w14:paraId="6E51BA7C" w14:textId="77777777">
        <w:tc>
          <w:tcPr>
            <w:tcW w:w="0" w:type="auto"/>
          </w:tcPr>
          <w:p w14:paraId="7475EE96" w14:textId="77777777" w:rsidR="009B70FE" w:rsidRDefault="00E33E19">
            <w:pPr>
              <w:pStyle w:val="Compact"/>
            </w:pPr>
            <w:r>
              <w:rPr>
                <w:rStyle w:val="VerbatimChar"/>
              </w:rPr>
              <w:t>de0706ffff</w:t>
            </w:r>
          </w:p>
        </w:tc>
        <w:tc>
          <w:tcPr>
            <w:tcW w:w="0" w:type="auto"/>
          </w:tcPr>
          <w:p w14:paraId="6B4EF2CA" w14:textId="77777777" w:rsidR="009B70FE" w:rsidRDefault="00E33E19">
            <w:pPr>
              <w:pStyle w:val="Compact"/>
              <w:jc w:val="right"/>
            </w:pPr>
            <w:r>
              <w:t>200</w:t>
            </w:r>
          </w:p>
        </w:tc>
        <w:tc>
          <w:tcPr>
            <w:tcW w:w="0" w:type="auto"/>
          </w:tcPr>
          <w:p w14:paraId="4EC52ACA" w14:textId="77777777" w:rsidR="009B70FE" w:rsidRDefault="00E33E19">
            <w:pPr>
              <w:pStyle w:val="Compact"/>
            </w:pPr>
            <w:r>
              <w:t>MaturityMonthYear</w:t>
            </w:r>
          </w:p>
        </w:tc>
        <w:tc>
          <w:tcPr>
            <w:tcW w:w="0" w:type="auto"/>
          </w:tcPr>
          <w:p w14:paraId="7D076783" w14:textId="77777777" w:rsidR="009B70FE" w:rsidRDefault="00E33E19">
            <w:pPr>
              <w:pStyle w:val="Compact"/>
              <w:jc w:val="right"/>
            </w:pPr>
            <w:r>
              <w:t>26</w:t>
            </w:r>
          </w:p>
        </w:tc>
        <w:tc>
          <w:tcPr>
            <w:tcW w:w="0" w:type="auto"/>
          </w:tcPr>
          <w:p w14:paraId="201B0E85" w14:textId="77777777" w:rsidR="009B70FE" w:rsidRDefault="00E33E19">
            <w:pPr>
              <w:pStyle w:val="Compact"/>
              <w:jc w:val="right"/>
            </w:pPr>
            <w:r>
              <w:t>5</w:t>
            </w:r>
          </w:p>
        </w:tc>
        <w:tc>
          <w:tcPr>
            <w:tcW w:w="0" w:type="auto"/>
          </w:tcPr>
          <w:p w14:paraId="4908B698" w14:textId="77777777" w:rsidR="009B70FE" w:rsidRDefault="00E33E19">
            <w:pPr>
              <w:pStyle w:val="Compact"/>
            </w:pPr>
            <w:r>
              <w:t>year=2014 month=6</w:t>
            </w:r>
          </w:p>
        </w:tc>
      </w:tr>
      <w:tr w:rsidR="009B70FE" w14:paraId="74C4894E" w14:textId="77777777">
        <w:tc>
          <w:tcPr>
            <w:tcW w:w="0" w:type="auto"/>
          </w:tcPr>
          <w:p w14:paraId="506C1C02" w14:textId="77777777" w:rsidR="009B70FE" w:rsidRDefault="00E33E19">
            <w:pPr>
              <w:pStyle w:val="Compact"/>
            </w:pPr>
            <w:r>
              <w:rPr>
                <w:rStyle w:val="VerbatimChar"/>
              </w:rPr>
              <w:t>30</w:t>
            </w:r>
          </w:p>
        </w:tc>
        <w:tc>
          <w:tcPr>
            <w:tcW w:w="0" w:type="auto"/>
          </w:tcPr>
          <w:p w14:paraId="5E7B6765" w14:textId="77777777" w:rsidR="009B70FE" w:rsidRDefault="00E33E19">
            <w:pPr>
              <w:pStyle w:val="Compact"/>
              <w:jc w:val="right"/>
            </w:pPr>
            <w:r>
              <w:t>54</w:t>
            </w:r>
          </w:p>
        </w:tc>
        <w:tc>
          <w:tcPr>
            <w:tcW w:w="0" w:type="auto"/>
          </w:tcPr>
          <w:p w14:paraId="3F3A7265" w14:textId="77777777" w:rsidR="009B70FE" w:rsidRDefault="00E33E19">
            <w:pPr>
              <w:pStyle w:val="Compact"/>
            </w:pPr>
            <w:r>
              <w:t>Side</w:t>
            </w:r>
          </w:p>
        </w:tc>
        <w:tc>
          <w:tcPr>
            <w:tcW w:w="0" w:type="auto"/>
          </w:tcPr>
          <w:p w14:paraId="40436B53" w14:textId="77777777" w:rsidR="009B70FE" w:rsidRDefault="00E33E19">
            <w:pPr>
              <w:pStyle w:val="Compact"/>
              <w:jc w:val="right"/>
            </w:pPr>
            <w:r>
              <w:t>1</w:t>
            </w:r>
          </w:p>
        </w:tc>
        <w:tc>
          <w:tcPr>
            <w:tcW w:w="0" w:type="auto"/>
          </w:tcPr>
          <w:p w14:paraId="757938CC" w14:textId="77777777" w:rsidR="009B70FE" w:rsidRDefault="00E33E19">
            <w:pPr>
              <w:pStyle w:val="Compact"/>
              <w:jc w:val="right"/>
            </w:pPr>
            <w:r>
              <w:t>1</w:t>
            </w:r>
          </w:p>
        </w:tc>
        <w:tc>
          <w:tcPr>
            <w:tcW w:w="0" w:type="auto"/>
          </w:tcPr>
          <w:p w14:paraId="4684EEA8" w14:textId="77777777" w:rsidR="009B70FE" w:rsidRDefault="00E33E19">
            <w:pPr>
              <w:pStyle w:val="Compact"/>
            </w:pPr>
            <w:r>
              <w:t>Buy</w:t>
            </w:r>
          </w:p>
        </w:tc>
      </w:tr>
      <w:tr w:rsidR="009B70FE" w14:paraId="63415DEF" w14:textId="77777777">
        <w:tc>
          <w:tcPr>
            <w:tcW w:w="0" w:type="auto"/>
          </w:tcPr>
          <w:p w14:paraId="32D47337" w14:textId="77777777" w:rsidR="009B70FE" w:rsidRDefault="00E33E19">
            <w:pPr>
              <w:pStyle w:val="Compact"/>
            </w:pPr>
            <w:r>
              <w:rPr>
                <w:rStyle w:val="VerbatimChar"/>
              </w:rPr>
              <w:t>01000000</w:t>
            </w:r>
          </w:p>
        </w:tc>
        <w:tc>
          <w:tcPr>
            <w:tcW w:w="0" w:type="auto"/>
          </w:tcPr>
          <w:p w14:paraId="1B54E4D1" w14:textId="77777777" w:rsidR="009B70FE" w:rsidRDefault="00E33E19">
            <w:pPr>
              <w:pStyle w:val="Compact"/>
              <w:jc w:val="right"/>
            </w:pPr>
            <w:r>
              <w:t>151</w:t>
            </w:r>
          </w:p>
        </w:tc>
        <w:tc>
          <w:tcPr>
            <w:tcW w:w="0" w:type="auto"/>
          </w:tcPr>
          <w:p w14:paraId="22DAE59E" w14:textId="77777777" w:rsidR="009B70FE" w:rsidRDefault="00E33E19">
            <w:pPr>
              <w:pStyle w:val="Compact"/>
            </w:pPr>
            <w:r>
              <w:t>LeavesQty</w:t>
            </w:r>
          </w:p>
        </w:tc>
        <w:tc>
          <w:tcPr>
            <w:tcW w:w="0" w:type="auto"/>
          </w:tcPr>
          <w:p w14:paraId="42A7A103" w14:textId="77777777" w:rsidR="009B70FE" w:rsidRDefault="00E33E19">
            <w:pPr>
              <w:pStyle w:val="Compact"/>
              <w:jc w:val="right"/>
            </w:pPr>
            <w:r>
              <w:t>32</w:t>
            </w:r>
          </w:p>
        </w:tc>
        <w:tc>
          <w:tcPr>
            <w:tcW w:w="0" w:type="auto"/>
          </w:tcPr>
          <w:p w14:paraId="33D8B5ED" w14:textId="77777777" w:rsidR="009B70FE" w:rsidRDefault="00E33E19">
            <w:pPr>
              <w:pStyle w:val="Compact"/>
              <w:jc w:val="right"/>
            </w:pPr>
            <w:r>
              <w:t>4</w:t>
            </w:r>
          </w:p>
        </w:tc>
        <w:tc>
          <w:tcPr>
            <w:tcW w:w="0" w:type="auto"/>
          </w:tcPr>
          <w:p w14:paraId="1BC803AA" w14:textId="77777777" w:rsidR="009B70FE" w:rsidRDefault="00E33E19">
            <w:pPr>
              <w:pStyle w:val="Compact"/>
            </w:pPr>
            <w:r>
              <w:t>1</w:t>
            </w:r>
          </w:p>
        </w:tc>
      </w:tr>
      <w:tr w:rsidR="009B70FE" w14:paraId="6E59FAF3" w14:textId="77777777">
        <w:tc>
          <w:tcPr>
            <w:tcW w:w="0" w:type="auto"/>
          </w:tcPr>
          <w:p w14:paraId="5DBD771C" w14:textId="77777777" w:rsidR="009B70FE" w:rsidRDefault="00E33E19">
            <w:pPr>
              <w:pStyle w:val="Compact"/>
            </w:pPr>
            <w:r>
              <w:rPr>
                <w:rStyle w:val="VerbatimChar"/>
              </w:rPr>
              <w:t>06000000</w:t>
            </w:r>
          </w:p>
        </w:tc>
        <w:tc>
          <w:tcPr>
            <w:tcW w:w="0" w:type="auto"/>
          </w:tcPr>
          <w:p w14:paraId="488F4C7B" w14:textId="77777777" w:rsidR="009B70FE" w:rsidRDefault="00E33E19">
            <w:pPr>
              <w:pStyle w:val="Compact"/>
              <w:jc w:val="right"/>
            </w:pPr>
            <w:r>
              <w:t>14</w:t>
            </w:r>
          </w:p>
        </w:tc>
        <w:tc>
          <w:tcPr>
            <w:tcW w:w="0" w:type="auto"/>
          </w:tcPr>
          <w:p w14:paraId="3C75E652" w14:textId="77777777" w:rsidR="009B70FE" w:rsidRDefault="00E33E19">
            <w:pPr>
              <w:pStyle w:val="Compact"/>
            </w:pPr>
            <w:r>
              <w:t>CumQty</w:t>
            </w:r>
          </w:p>
        </w:tc>
        <w:tc>
          <w:tcPr>
            <w:tcW w:w="0" w:type="auto"/>
          </w:tcPr>
          <w:p w14:paraId="1211B740" w14:textId="77777777" w:rsidR="009B70FE" w:rsidRDefault="00E33E19">
            <w:pPr>
              <w:pStyle w:val="Compact"/>
              <w:jc w:val="right"/>
            </w:pPr>
            <w:r>
              <w:t>36</w:t>
            </w:r>
          </w:p>
        </w:tc>
        <w:tc>
          <w:tcPr>
            <w:tcW w:w="0" w:type="auto"/>
          </w:tcPr>
          <w:p w14:paraId="4CAFD576" w14:textId="77777777" w:rsidR="009B70FE" w:rsidRDefault="00E33E19">
            <w:pPr>
              <w:pStyle w:val="Compact"/>
              <w:jc w:val="right"/>
            </w:pPr>
            <w:r>
              <w:t>4</w:t>
            </w:r>
          </w:p>
        </w:tc>
        <w:tc>
          <w:tcPr>
            <w:tcW w:w="0" w:type="auto"/>
          </w:tcPr>
          <w:p w14:paraId="109CE716" w14:textId="77777777" w:rsidR="009B70FE" w:rsidRDefault="00E33E19">
            <w:pPr>
              <w:pStyle w:val="Compact"/>
            </w:pPr>
            <w:r>
              <w:t>6</w:t>
            </w:r>
          </w:p>
        </w:tc>
      </w:tr>
      <w:tr w:rsidR="009B70FE" w14:paraId="1B36FC0A" w14:textId="77777777">
        <w:tc>
          <w:tcPr>
            <w:tcW w:w="0" w:type="auto"/>
          </w:tcPr>
          <w:p w14:paraId="0CFD32D1" w14:textId="77777777" w:rsidR="009B70FE" w:rsidRDefault="00E33E19">
            <w:pPr>
              <w:pStyle w:val="Compact"/>
            </w:pPr>
            <w:r>
              <w:rPr>
                <w:rStyle w:val="VerbatimChar"/>
              </w:rPr>
              <w:t>753e</w:t>
            </w:r>
          </w:p>
        </w:tc>
        <w:tc>
          <w:tcPr>
            <w:tcW w:w="0" w:type="auto"/>
          </w:tcPr>
          <w:p w14:paraId="68933D30" w14:textId="77777777" w:rsidR="009B70FE" w:rsidRDefault="00E33E19">
            <w:pPr>
              <w:pStyle w:val="Compact"/>
              <w:jc w:val="right"/>
            </w:pPr>
            <w:r>
              <w:t>75</w:t>
            </w:r>
          </w:p>
        </w:tc>
        <w:tc>
          <w:tcPr>
            <w:tcW w:w="0" w:type="auto"/>
          </w:tcPr>
          <w:p w14:paraId="739F3C4B" w14:textId="77777777" w:rsidR="009B70FE" w:rsidRDefault="00E33E19">
            <w:pPr>
              <w:pStyle w:val="Compact"/>
            </w:pPr>
            <w:r>
              <w:t>TradeDate</w:t>
            </w:r>
          </w:p>
        </w:tc>
        <w:tc>
          <w:tcPr>
            <w:tcW w:w="0" w:type="auto"/>
          </w:tcPr>
          <w:p w14:paraId="3ED8EBA1" w14:textId="77777777" w:rsidR="009B70FE" w:rsidRDefault="00E33E19">
            <w:pPr>
              <w:pStyle w:val="Compact"/>
              <w:jc w:val="right"/>
            </w:pPr>
            <w:r>
              <w:t>40</w:t>
            </w:r>
          </w:p>
        </w:tc>
        <w:tc>
          <w:tcPr>
            <w:tcW w:w="0" w:type="auto"/>
          </w:tcPr>
          <w:p w14:paraId="22D445FF" w14:textId="77777777" w:rsidR="009B70FE" w:rsidRDefault="00E33E19">
            <w:pPr>
              <w:pStyle w:val="Compact"/>
              <w:jc w:val="right"/>
            </w:pPr>
            <w:r>
              <w:t>2</w:t>
            </w:r>
          </w:p>
        </w:tc>
        <w:tc>
          <w:tcPr>
            <w:tcW w:w="0" w:type="auto"/>
          </w:tcPr>
          <w:p w14:paraId="448E1E8E" w14:textId="77777777" w:rsidR="009B70FE" w:rsidRDefault="00E33E19">
            <w:pPr>
              <w:pStyle w:val="Compact"/>
            </w:pPr>
            <w:r>
              <w:t>2013-10-11</w:t>
            </w:r>
          </w:p>
        </w:tc>
      </w:tr>
      <w:tr w:rsidR="009B70FE" w14:paraId="2AEFC00A" w14:textId="77777777">
        <w:tc>
          <w:tcPr>
            <w:tcW w:w="0" w:type="auto"/>
          </w:tcPr>
          <w:p w14:paraId="276FC5EE" w14:textId="672EA1E5" w:rsidR="009B70FE" w:rsidRDefault="005413C0">
            <w:pPr>
              <w:pStyle w:val="Compact"/>
            </w:pPr>
            <w:del w:id="1109" w:author="Errata" w:date="2020-11-24T10:42:00Z">
              <w:r>
                <w:rPr>
                  <w:rStyle w:val="VerbatimChar"/>
                </w:rPr>
                <w:delText>0c00</w:delText>
              </w:r>
            </w:del>
            <w:ins w:id="1110" w:author="Errata" w:date="2020-11-24T10:42:00Z">
              <w:r w:rsidR="00E33E19">
                <w:rPr>
                  <w:rStyle w:val="VerbatimChar"/>
                </w:rPr>
                <w:t>0c000200</w:t>
              </w:r>
            </w:ins>
          </w:p>
        </w:tc>
        <w:tc>
          <w:tcPr>
            <w:tcW w:w="0" w:type="auto"/>
          </w:tcPr>
          <w:p w14:paraId="0608FB14" w14:textId="0305AD0E" w:rsidR="009B70FE" w:rsidRDefault="009110FE">
            <w:del w:id="1111" w:author="Errata" w:date="2020-11-24T10:42:00Z">
              <w:r>
                <w:delText>2112</w:delText>
              </w:r>
            </w:del>
          </w:p>
        </w:tc>
        <w:tc>
          <w:tcPr>
            <w:tcW w:w="0" w:type="auto"/>
          </w:tcPr>
          <w:p w14:paraId="2194E9E9" w14:textId="0BCCA3EB" w:rsidR="009B70FE" w:rsidRDefault="00E33E19">
            <w:pPr>
              <w:pStyle w:val="Compact"/>
            </w:pPr>
            <w:moveToRangeStart w:id="1112" w:author="Errata" w:date="2020-11-24T10:42:00Z" w:name="move57106965"/>
            <w:moveTo w:id="1113" w:author="Errata" w:date="2020-11-24T10:42:00Z">
              <w:r>
                <w:t>FillsGrp</w:t>
              </w:r>
            </w:moveTo>
            <w:moveToRangeEnd w:id="1112"/>
            <w:del w:id="1114" w:author="Errata" w:date="2020-11-24T10:42:00Z">
              <w:r w:rsidR="009110FE" w:rsidRPr="009110FE">
                <w:delText>groupSizeEncoding</w:delText>
              </w:r>
            </w:del>
          </w:p>
        </w:tc>
        <w:tc>
          <w:tcPr>
            <w:tcW w:w="0" w:type="auto"/>
          </w:tcPr>
          <w:p w14:paraId="68DE5999" w14:textId="77777777" w:rsidR="009B70FE" w:rsidRDefault="00E33E19">
            <w:pPr>
              <w:pStyle w:val="Compact"/>
              <w:jc w:val="right"/>
            </w:pPr>
            <w:ins w:id="1115" w:author="Errata" w:date="2020-11-24T10:42:00Z">
              <w:r>
                <w:t>0</w:t>
              </w:r>
            </w:ins>
          </w:p>
        </w:tc>
        <w:tc>
          <w:tcPr>
            <w:tcW w:w="0" w:type="auto"/>
          </w:tcPr>
          <w:p w14:paraId="35202723" w14:textId="77777777" w:rsidR="009B70FE" w:rsidRDefault="00E33E19">
            <w:pPr>
              <w:pStyle w:val="Compact"/>
              <w:jc w:val="right"/>
            </w:pPr>
            <w:ins w:id="1116" w:author="Errata" w:date="2020-11-24T10:42:00Z">
              <w:r>
                <w:t>4</w:t>
              </w:r>
            </w:ins>
          </w:p>
        </w:tc>
        <w:tc>
          <w:tcPr>
            <w:tcW w:w="0" w:type="auto"/>
          </w:tcPr>
          <w:p w14:paraId="2D8A3A6A" w14:textId="63182F3C" w:rsidR="009B70FE" w:rsidRDefault="00E33E19">
            <w:pPr>
              <w:pStyle w:val="Compact"/>
            </w:pPr>
            <w:ins w:id="1117" w:author="Errata" w:date="2020-11-24T10:42:00Z">
              <w:r>
                <w:t>Block length</w:t>
              </w:r>
            </w:ins>
            <w:moveFromRangeStart w:id="1118" w:author="Errata" w:date="2020-11-24T10:42:00Z" w:name="move57106965"/>
            <w:moveFrom w:id="1119" w:author="Errata" w:date="2020-11-24T10:42:00Z">
              <w:r>
                <w:t>FillsGrp</w:t>
              </w:r>
            </w:moveFrom>
            <w:moveFromRangeEnd w:id="1118"/>
            <w:del w:id="1120" w:author="Errata" w:date="2020-11-24T10:42:00Z">
              <w:r w:rsidR="009110FE">
                <w:delText xml:space="preserve"> b</w:delText>
              </w:r>
              <w:r w:rsidR="005413C0">
                <w:delText xml:space="preserve">lock </w:delText>
              </w:r>
            </w:del>
            <w:moveFromRangeStart w:id="1121" w:author="Errata" w:date="2020-11-24T10:42:00Z" w:name="move57106961"/>
            <w:moveFrom w:id="1122" w:author="Errata" w:date="2020-11-24T10:42:00Z">
              <w:r>
                <w:t>size</w:t>
              </w:r>
            </w:moveFrom>
            <w:moveFromRangeEnd w:id="1121"/>
            <w:r>
              <w:t>=12</w:t>
            </w:r>
            <w:ins w:id="1123" w:author="Errata" w:date="2020-11-24T10:42:00Z">
              <w:r>
                <w:t xml:space="preserve"> count=2</w:t>
              </w:r>
            </w:ins>
          </w:p>
        </w:tc>
      </w:tr>
      <w:tr w:rsidR="009110FE" w14:paraId="029FF389" w14:textId="77777777">
        <w:trPr>
          <w:del w:id="1124" w:author="Errata" w:date="2020-11-24T10:42:00Z"/>
        </w:trPr>
        <w:tc>
          <w:tcPr>
            <w:tcW w:w="0" w:type="auto"/>
          </w:tcPr>
          <w:p w14:paraId="31D90264" w14:textId="77777777" w:rsidR="009110FE" w:rsidRDefault="009110FE">
            <w:pPr>
              <w:pStyle w:val="Compact"/>
              <w:rPr>
                <w:del w:id="1125" w:author="Errata" w:date="2020-11-24T10:42:00Z"/>
                <w:rStyle w:val="VerbatimChar"/>
              </w:rPr>
            </w:pPr>
            <w:del w:id="1126" w:author="Errata" w:date="2020-11-24T10:42:00Z">
              <w:r>
                <w:rPr>
                  <w:rStyle w:val="VerbatimChar"/>
                </w:rPr>
                <w:delText>0200</w:delText>
              </w:r>
            </w:del>
          </w:p>
        </w:tc>
        <w:tc>
          <w:tcPr>
            <w:tcW w:w="0" w:type="auto"/>
          </w:tcPr>
          <w:p w14:paraId="6D3D77E3" w14:textId="77777777" w:rsidR="009110FE" w:rsidRDefault="009110FE" w:rsidP="009110FE">
            <w:pPr>
              <w:spacing w:before="60" w:after="60"/>
              <w:jc w:val="right"/>
              <w:rPr>
                <w:del w:id="1127" w:author="Errata" w:date="2020-11-24T10:42:00Z"/>
              </w:rPr>
            </w:pPr>
            <w:del w:id="1128" w:author="Errata" w:date="2020-11-24T10:42:00Z">
              <w:r>
                <w:delText>1362</w:delText>
              </w:r>
            </w:del>
          </w:p>
        </w:tc>
        <w:tc>
          <w:tcPr>
            <w:tcW w:w="0" w:type="auto"/>
          </w:tcPr>
          <w:p w14:paraId="6A2D3D31" w14:textId="77777777" w:rsidR="009110FE" w:rsidRDefault="009110FE">
            <w:pPr>
              <w:pStyle w:val="Compact"/>
              <w:rPr>
                <w:del w:id="1129" w:author="Errata" w:date="2020-11-24T10:42:00Z"/>
              </w:rPr>
            </w:pPr>
            <w:del w:id="1130" w:author="Errata" w:date="2020-11-24T10:42:00Z">
              <w:r w:rsidRPr="009110FE">
                <w:delText>groupSizeEncoding</w:delText>
              </w:r>
            </w:del>
          </w:p>
        </w:tc>
        <w:tc>
          <w:tcPr>
            <w:tcW w:w="0" w:type="auto"/>
          </w:tcPr>
          <w:p w14:paraId="64917935" w14:textId="77777777" w:rsidR="009110FE" w:rsidRDefault="009110FE">
            <w:pPr>
              <w:pStyle w:val="Compact"/>
              <w:jc w:val="right"/>
              <w:rPr>
                <w:del w:id="1131" w:author="Errata" w:date="2020-11-24T10:42:00Z"/>
              </w:rPr>
            </w:pPr>
          </w:p>
        </w:tc>
        <w:tc>
          <w:tcPr>
            <w:tcW w:w="0" w:type="auto"/>
          </w:tcPr>
          <w:p w14:paraId="3BE3E27C" w14:textId="77777777" w:rsidR="009110FE" w:rsidRDefault="009110FE">
            <w:pPr>
              <w:pStyle w:val="Compact"/>
              <w:jc w:val="right"/>
              <w:rPr>
                <w:del w:id="1132" w:author="Errata" w:date="2020-11-24T10:42:00Z"/>
              </w:rPr>
            </w:pPr>
          </w:p>
        </w:tc>
        <w:tc>
          <w:tcPr>
            <w:tcW w:w="0" w:type="auto"/>
          </w:tcPr>
          <w:p w14:paraId="30748F08" w14:textId="77777777" w:rsidR="009110FE" w:rsidRDefault="009110FE">
            <w:pPr>
              <w:pStyle w:val="Compact"/>
              <w:rPr>
                <w:del w:id="1133" w:author="Errata" w:date="2020-11-24T10:42:00Z"/>
              </w:rPr>
            </w:pPr>
            <w:del w:id="1134" w:author="Errata" w:date="2020-11-24T10:42:00Z">
              <w:r>
                <w:delText>FillsGrp NumInGroup=2</w:delText>
              </w:r>
            </w:del>
          </w:p>
        </w:tc>
      </w:tr>
      <w:tr w:rsidR="009B70FE" w14:paraId="0B8889D5" w14:textId="77777777">
        <w:tc>
          <w:tcPr>
            <w:tcW w:w="0" w:type="auto"/>
          </w:tcPr>
          <w:p w14:paraId="4AA6F6B4" w14:textId="77777777" w:rsidR="009B70FE" w:rsidRDefault="00E33E19">
            <w:pPr>
              <w:pStyle w:val="Compact"/>
            </w:pPr>
            <w:r>
              <w:rPr>
                <w:rStyle w:val="VerbatimChar"/>
              </w:rPr>
              <w:t>1a85010000000000</w:t>
            </w:r>
          </w:p>
        </w:tc>
        <w:tc>
          <w:tcPr>
            <w:tcW w:w="0" w:type="auto"/>
          </w:tcPr>
          <w:p w14:paraId="025344A4" w14:textId="77777777" w:rsidR="009B70FE" w:rsidRDefault="00E33E19">
            <w:pPr>
              <w:pStyle w:val="Compact"/>
              <w:jc w:val="right"/>
            </w:pPr>
            <w:r>
              <w:t>1364</w:t>
            </w:r>
          </w:p>
        </w:tc>
        <w:tc>
          <w:tcPr>
            <w:tcW w:w="0" w:type="auto"/>
          </w:tcPr>
          <w:p w14:paraId="4F7CF49C" w14:textId="77777777" w:rsidR="009B70FE" w:rsidRDefault="00E33E19">
            <w:pPr>
              <w:pStyle w:val="Compact"/>
            </w:pPr>
            <w:r>
              <w:t>FillPx</w:t>
            </w:r>
          </w:p>
        </w:tc>
        <w:tc>
          <w:tcPr>
            <w:tcW w:w="0" w:type="auto"/>
          </w:tcPr>
          <w:p w14:paraId="07C0E4E3" w14:textId="77777777" w:rsidR="009B70FE" w:rsidRDefault="00E33E19">
            <w:pPr>
              <w:pStyle w:val="Compact"/>
              <w:jc w:val="right"/>
            </w:pPr>
            <w:r>
              <w:t>0</w:t>
            </w:r>
          </w:p>
        </w:tc>
        <w:tc>
          <w:tcPr>
            <w:tcW w:w="0" w:type="auto"/>
          </w:tcPr>
          <w:p w14:paraId="0E198546" w14:textId="77777777" w:rsidR="009B70FE" w:rsidRDefault="00E33E19">
            <w:pPr>
              <w:pStyle w:val="Compact"/>
              <w:jc w:val="right"/>
            </w:pPr>
            <w:r>
              <w:t>8</w:t>
            </w:r>
          </w:p>
        </w:tc>
        <w:tc>
          <w:tcPr>
            <w:tcW w:w="0" w:type="auto"/>
          </w:tcPr>
          <w:p w14:paraId="041A99BD" w14:textId="4D4E8923" w:rsidR="009B70FE" w:rsidRDefault="009110FE">
            <w:pPr>
              <w:pStyle w:val="Compact"/>
            </w:pPr>
            <w:del w:id="1135" w:author="Errata" w:date="2020-11-24T10:42:00Z">
              <w:r w:rsidRPr="009110FE">
                <w:delText>FillsGrp instance 0</w:delText>
              </w:r>
            </w:del>
            <w:ins w:id="1136" w:author="Errata" w:date="2020-11-24T10:42:00Z">
              <w:r w:rsidR="00E33E19">
                <w:t>99.610</w:t>
              </w:r>
            </w:ins>
          </w:p>
        </w:tc>
      </w:tr>
      <w:tr w:rsidR="009B70FE" w14:paraId="655FAB0A" w14:textId="77777777">
        <w:tc>
          <w:tcPr>
            <w:tcW w:w="0" w:type="auto"/>
          </w:tcPr>
          <w:p w14:paraId="101C5D44" w14:textId="77777777" w:rsidR="009B70FE" w:rsidRDefault="00E33E19">
            <w:pPr>
              <w:pStyle w:val="Compact"/>
            </w:pPr>
            <w:r>
              <w:rPr>
                <w:rStyle w:val="VerbatimChar"/>
              </w:rPr>
              <w:t>02000000</w:t>
            </w:r>
          </w:p>
        </w:tc>
        <w:tc>
          <w:tcPr>
            <w:tcW w:w="0" w:type="auto"/>
          </w:tcPr>
          <w:p w14:paraId="2B32A59D" w14:textId="77777777" w:rsidR="009B70FE" w:rsidRDefault="00E33E19">
            <w:pPr>
              <w:pStyle w:val="Compact"/>
              <w:jc w:val="right"/>
            </w:pPr>
            <w:r>
              <w:t>1365</w:t>
            </w:r>
          </w:p>
        </w:tc>
        <w:tc>
          <w:tcPr>
            <w:tcW w:w="0" w:type="auto"/>
          </w:tcPr>
          <w:p w14:paraId="51083C72" w14:textId="77777777" w:rsidR="009B70FE" w:rsidRDefault="00E33E19">
            <w:pPr>
              <w:pStyle w:val="Compact"/>
            </w:pPr>
            <w:r>
              <w:t>FillQty</w:t>
            </w:r>
          </w:p>
        </w:tc>
        <w:tc>
          <w:tcPr>
            <w:tcW w:w="0" w:type="auto"/>
          </w:tcPr>
          <w:p w14:paraId="4403B509" w14:textId="77777777" w:rsidR="009B70FE" w:rsidRDefault="00E33E19">
            <w:pPr>
              <w:pStyle w:val="Compact"/>
              <w:jc w:val="right"/>
            </w:pPr>
            <w:r>
              <w:t>8</w:t>
            </w:r>
          </w:p>
        </w:tc>
        <w:tc>
          <w:tcPr>
            <w:tcW w:w="0" w:type="auto"/>
          </w:tcPr>
          <w:p w14:paraId="5D44E905" w14:textId="77777777" w:rsidR="009B70FE" w:rsidRDefault="00E33E19">
            <w:pPr>
              <w:pStyle w:val="Compact"/>
              <w:jc w:val="right"/>
            </w:pPr>
            <w:r>
              <w:t>4</w:t>
            </w:r>
          </w:p>
        </w:tc>
        <w:tc>
          <w:tcPr>
            <w:tcW w:w="0" w:type="auto"/>
          </w:tcPr>
          <w:p w14:paraId="37AC3AFC" w14:textId="77777777" w:rsidR="009B70FE" w:rsidRDefault="00E33E19">
            <w:pPr>
              <w:pStyle w:val="Compact"/>
            </w:pPr>
            <w:r>
              <w:t>2</w:t>
            </w:r>
          </w:p>
        </w:tc>
      </w:tr>
      <w:tr w:rsidR="009B70FE" w14:paraId="3CDBF010" w14:textId="77777777">
        <w:tc>
          <w:tcPr>
            <w:tcW w:w="0" w:type="auto"/>
          </w:tcPr>
          <w:p w14:paraId="22318224" w14:textId="77777777" w:rsidR="009B70FE" w:rsidRDefault="00E33E19">
            <w:pPr>
              <w:pStyle w:val="Compact"/>
            </w:pPr>
            <w:r>
              <w:rPr>
                <w:rStyle w:val="VerbatimChar"/>
              </w:rPr>
              <w:t>2485010000000000</w:t>
            </w:r>
          </w:p>
        </w:tc>
        <w:tc>
          <w:tcPr>
            <w:tcW w:w="0" w:type="auto"/>
          </w:tcPr>
          <w:p w14:paraId="605A5AF2" w14:textId="77777777" w:rsidR="009B70FE" w:rsidRDefault="00E33E19">
            <w:pPr>
              <w:pStyle w:val="Compact"/>
              <w:jc w:val="right"/>
            </w:pPr>
            <w:r>
              <w:t>1364</w:t>
            </w:r>
          </w:p>
        </w:tc>
        <w:tc>
          <w:tcPr>
            <w:tcW w:w="0" w:type="auto"/>
          </w:tcPr>
          <w:p w14:paraId="055FD4C7" w14:textId="77777777" w:rsidR="009B70FE" w:rsidRDefault="00E33E19">
            <w:pPr>
              <w:pStyle w:val="Compact"/>
            </w:pPr>
            <w:r>
              <w:t>FillPx</w:t>
            </w:r>
          </w:p>
        </w:tc>
        <w:tc>
          <w:tcPr>
            <w:tcW w:w="0" w:type="auto"/>
          </w:tcPr>
          <w:p w14:paraId="4872881F" w14:textId="77777777" w:rsidR="009B70FE" w:rsidRDefault="00E33E19">
            <w:pPr>
              <w:pStyle w:val="Compact"/>
              <w:jc w:val="right"/>
            </w:pPr>
            <w:r>
              <w:t>0</w:t>
            </w:r>
          </w:p>
        </w:tc>
        <w:tc>
          <w:tcPr>
            <w:tcW w:w="0" w:type="auto"/>
          </w:tcPr>
          <w:p w14:paraId="6CDCDF15" w14:textId="77777777" w:rsidR="009B70FE" w:rsidRDefault="00E33E19">
            <w:pPr>
              <w:pStyle w:val="Compact"/>
              <w:jc w:val="right"/>
            </w:pPr>
            <w:r>
              <w:t>8</w:t>
            </w:r>
          </w:p>
        </w:tc>
        <w:tc>
          <w:tcPr>
            <w:tcW w:w="0" w:type="auto"/>
          </w:tcPr>
          <w:p w14:paraId="70670FF4" w14:textId="58EFF0A9" w:rsidR="009B70FE" w:rsidRDefault="009110FE">
            <w:pPr>
              <w:pStyle w:val="Compact"/>
            </w:pPr>
            <w:del w:id="1137" w:author="Errata" w:date="2020-11-24T10:42:00Z">
              <w:r w:rsidRPr="009110FE">
                <w:delText xml:space="preserve">FillsGrp instance </w:delText>
              </w:r>
              <w:r>
                <w:delText>1</w:delText>
              </w:r>
            </w:del>
            <w:ins w:id="1138" w:author="Errata" w:date="2020-11-24T10:42:00Z">
              <w:r w:rsidR="00E33E19">
                <w:t>99.620</w:t>
              </w:r>
            </w:ins>
          </w:p>
        </w:tc>
      </w:tr>
      <w:tr w:rsidR="009B70FE" w14:paraId="5762E2C8" w14:textId="77777777">
        <w:tc>
          <w:tcPr>
            <w:tcW w:w="0" w:type="auto"/>
          </w:tcPr>
          <w:p w14:paraId="5C95695B" w14:textId="77777777" w:rsidR="009B70FE" w:rsidRDefault="00E33E19">
            <w:pPr>
              <w:pStyle w:val="Compact"/>
            </w:pPr>
            <w:r>
              <w:rPr>
                <w:rStyle w:val="VerbatimChar"/>
              </w:rPr>
              <w:t>04000000</w:t>
            </w:r>
          </w:p>
        </w:tc>
        <w:tc>
          <w:tcPr>
            <w:tcW w:w="0" w:type="auto"/>
          </w:tcPr>
          <w:p w14:paraId="6AF7B633" w14:textId="77777777" w:rsidR="009B70FE" w:rsidRDefault="00E33E19">
            <w:pPr>
              <w:pStyle w:val="Compact"/>
              <w:jc w:val="right"/>
            </w:pPr>
            <w:r>
              <w:t>1365</w:t>
            </w:r>
          </w:p>
        </w:tc>
        <w:tc>
          <w:tcPr>
            <w:tcW w:w="0" w:type="auto"/>
          </w:tcPr>
          <w:p w14:paraId="3C15C32E" w14:textId="77777777" w:rsidR="009B70FE" w:rsidRDefault="00E33E19">
            <w:pPr>
              <w:pStyle w:val="Compact"/>
            </w:pPr>
            <w:r>
              <w:t>FillQty</w:t>
            </w:r>
          </w:p>
        </w:tc>
        <w:tc>
          <w:tcPr>
            <w:tcW w:w="0" w:type="auto"/>
          </w:tcPr>
          <w:p w14:paraId="29ED90E8" w14:textId="77777777" w:rsidR="009B70FE" w:rsidRDefault="00E33E19">
            <w:pPr>
              <w:pStyle w:val="Compact"/>
              <w:jc w:val="right"/>
            </w:pPr>
            <w:r>
              <w:t>8</w:t>
            </w:r>
          </w:p>
        </w:tc>
        <w:tc>
          <w:tcPr>
            <w:tcW w:w="0" w:type="auto"/>
          </w:tcPr>
          <w:p w14:paraId="19DCDBEA" w14:textId="77777777" w:rsidR="009B70FE" w:rsidRDefault="00E33E19">
            <w:pPr>
              <w:pStyle w:val="Compact"/>
              <w:jc w:val="right"/>
            </w:pPr>
            <w:r>
              <w:t>4</w:t>
            </w:r>
          </w:p>
        </w:tc>
        <w:tc>
          <w:tcPr>
            <w:tcW w:w="0" w:type="auto"/>
          </w:tcPr>
          <w:p w14:paraId="48ED6C5C" w14:textId="77777777" w:rsidR="009B70FE" w:rsidRDefault="00E33E19">
            <w:pPr>
              <w:pStyle w:val="Compact"/>
            </w:pPr>
            <w:r>
              <w:t>4</w:t>
            </w:r>
          </w:p>
        </w:tc>
      </w:tr>
    </w:tbl>
    <w:p w14:paraId="07A2F8F0" w14:textId="77777777" w:rsidR="009B70FE" w:rsidRDefault="00E33E19">
      <w:pPr>
        <w:pStyle w:val="Heading2"/>
      </w:pPr>
      <w:bookmarkStart w:id="1139" w:name="message-with-a-variable-length-field"/>
      <w:bookmarkStart w:id="1140" w:name="_Toc57062028"/>
      <w:bookmarkStart w:id="1141" w:name="_Toc54858990"/>
      <w:r>
        <w:t>Message with a variable-length field</w:t>
      </w:r>
      <w:bookmarkEnd w:id="1139"/>
      <w:bookmarkEnd w:id="1140"/>
      <w:bookmarkEnd w:id="1141"/>
    </w:p>
    <w:p w14:paraId="1234C058" w14:textId="77777777" w:rsidR="009B70FE" w:rsidRDefault="00E33E19">
      <w:pPr>
        <w:pStyle w:val="Heading3"/>
      </w:pPr>
      <w:bookmarkStart w:id="1142" w:name="sample-business-reject-message-schema"/>
      <w:bookmarkStart w:id="1143" w:name="_Toc57062029"/>
      <w:bookmarkStart w:id="1144" w:name="_Toc54858991"/>
      <w:r>
        <w:t>Sample business reject message schema</w:t>
      </w:r>
      <w:bookmarkEnd w:id="1142"/>
      <w:bookmarkEnd w:id="1143"/>
      <w:bookmarkEnd w:id="1144"/>
    </w:p>
    <w:p w14:paraId="0CC3A971" w14:textId="77777777" w:rsidR="009B70FE" w:rsidRDefault="00E33E19">
      <w:pPr>
        <w:pStyle w:val="FirstParagraph"/>
      </w:pPr>
      <w:r>
        <w:t>Add this encoding types element to those in the previous example.</w:t>
      </w:r>
    </w:p>
    <w:p w14:paraId="494813BD" w14:textId="2F4349C9" w:rsidR="009B70FE" w:rsidRDefault="00E33E19">
      <w:pPr>
        <w:pStyle w:val="SourceCode"/>
      </w:pPr>
      <w:r>
        <w:br/>
      </w:r>
      <w:r>
        <w:rPr>
          <w:rStyle w:val="KeywordTok"/>
        </w:rPr>
        <w:t>&lt;types&gt;</w:t>
      </w:r>
      <w:r>
        <w:br/>
      </w:r>
      <w:r>
        <w:rPr>
          <w:rStyle w:val="NormalTok"/>
        </w:rPr>
        <w:t xml:space="preserve">    </w:t>
      </w:r>
      <w:r>
        <w:rPr>
          <w:rStyle w:val="KeywordTok"/>
        </w:rPr>
        <w:t>&lt;type</w:t>
      </w:r>
      <w:r>
        <w:rPr>
          <w:rStyle w:val="OtherTok"/>
        </w:rPr>
        <w:t xml:space="preserve"> name=</w:t>
      </w:r>
      <w:r>
        <w:rPr>
          <w:rStyle w:val="StringTok"/>
        </w:rPr>
        <w:t>"intEnumEncoding"</w:t>
      </w:r>
      <w:r>
        <w:rPr>
          <w:rStyle w:val="OtherTok"/>
        </w:rPr>
        <w:t xml:space="preserve"> primitiveType=</w:t>
      </w:r>
      <w:r>
        <w:rPr>
          <w:rStyle w:val="StringTok"/>
        </w:rPr>
        <w:t>"uint8"</w:t>
      </w:r>
      <w:r>
        <w:rPr>
          <w:rStyle w:val="KeywordTok"/>
        </w:rPr>
        <w:t>/&gt;</w:t>
      </w:r>
      <w:r>
        <w:br/>
      </w:r>
      <w:r>
        <w:br/>
      </w:r>
      <w:r>
        <w:rPr>
          <w:rStyle w:val="NormalTok"/>
        </w:rPr>
        <w:t xml:space="preserve">    </w:t>
      </w:r>
      <w:r>
        <w:rPr>
          <w:rStyle w:val="KeywordTok"/>
        </w:rPr>
        <w:t>&lt;composite</w:t>
      </w:r>
      <w:r>
        <w:rPr>
          <w:rStyle w:val="OtherTok"/>
        </w:rPr>
        <w:t xml:space="preserve"> name=</w:t>
      </w:r>
      <w:r>
        <w:rPr>
          <w:rStyle w:val="StringTok"/>
        </w:rPr>
        <w:t>"DATA"</w:t>
      </w:r>
      <w:r>
        <w:rPr>
          <w:rStyle w:val="OtherTok"/>
        </w:rPr>
        <w:t xml:space="preserve"> description=</w:t>
      </w:r>
      <w:r>
        <w:rPr>
          <w:rStyle w:val="StringTok"/>
        </w:rPr>
        <w:t>"Variable-length data"</w:t>
      </w:r>
      <w:r>
        <w:rPr>
          <w:rStyle w:val="KeywordTok"/>
        </w:rPr>
        <w:t>&gt;</w:t>
      </w:r>
      <w:r>
        <w:br/>
      </w:r>
      <w:r>
        <w:rPr>
          <w:rStyle w:val="NormalTok"/>
        </w:rPr>
        <w:t xml:space="preserve">        </w:t>
      </w:r>
      <w:r>
        <w:rPr>
          <w:rStyle w:val="KeywordTok"/>
        </w:rPr>
        <w:t>&lt;type</w:t>
      </w:r>
      <w:r>
        <w:rPr>
          <w:rStyle w:val="OtherTok"/>
        </w:rPr>
        <w:t xml:space="preserve"> name=</w:t>
      </w:r>
      <w:r>
        <w:rPr>
          <w:rStyle w:val="StringTok"/>
        </w:rPr>
        <w:t>"length"</w:t>
      </w:r>
      <w:r>
        <w:rPr>
          <w:rStyle w:val="OtherTok"/>
        </w:rPr>
        <w:t xml:space="preserve"> primitiveType=</w:t>
      </w:r>
      <w:r>
        <w:rPr>
          <w:rStyle w:val="StringTok"/>
        </w:rPr>
        <w:t>"uint16"</w:t>
      </w:r>
      <w:r>
        <w:rPr>
          <w:rStyle w:val="NormalTok"/>
        </w:rPr>
        <w:t xml:space="preserve"> </w:t>
      </w:r>
      <w:r>
        <w:rPr>
          <w:rStyle w:val="KeywordTok"/>
        </w:rPr>
        <w:t>/&gt;</w:t>
      </w:r>
      <w:r>
        <w:br/>
      </w:r>
      <w:r>
        <w:rPr>
          <w:rStyle w:val="NormalTok"/>
        </w:rPr>
        <w:t xml:space="preserve">        </w:t>
      </w:r>
      <w:r>
        <w:rPr>
          <w:rStyle w:val="KeywordTok"/>
        </w:rPr>
        <w:t>&lt;type</w:t>
      </w:r>
      <w:r>
        <w:rPr>
          <w:rStyle w:val="OtherTok"/>
        </w:rPr>
        <w:t xml:space="preserve"> name=</w:t>
      </w:r>
      <w:r>
        <w:rPr>
          <w:rStyle w:val="StringTok"/>
        </w:rPr>
        <w:t>"varData"</w:t>
      </w:r>
      <w:r>
        <w:rPr>
          <w:rStyle w:val="OtherTok"/>
        </w:rPr>
        <w:t xml:space="preserve"> length=</w:t>
      </w:r>
      <w:r>
        <w:rPr>
          <w:rStyle w:val="StringTok"/>
        </w:rPr>
        <w:t>"0"</w:t>
      </w:r>
      <w:r>
        <w:rPr>
          <w:rStyle w:val="OtherTok"/>
        </w:rPr>
        <w:t xml:space="preserve"> primitiveType=</w:t>
      </w:r>
      <w:r>
        <w:rPr>
          <w:rStyle w:val="StringTok"/>
        </w:rPr>
        <w:t>"uint8"</w:t>
      </w:r>
      <w:r>
        <w:rPr>
          <w:rStyle w:val="KeywordTok"/>
        </w:rPr>
        <w:t>&gt;</w:t>
      </w:r>
      <w:r>
        <w:br/>
      </w:r>
      <w:r>
        <w:rPr>
          <w:rStyle w:val="NormalTok"/>
        </w:rPr>
        <w:t xml:space="preserve">    </w:t>
      </w:r>
      <w:r>
        <w:rPr>
          <w:rStyle w:val="KeywordTok"/>
        </w:rPr>
        <w:t>&lt;/composite&gt;</w:t>
      </w:r>
      <w:r>
        <w:br/>
      </w:r>
      <w:r>
        <w:br/>
      </w:r>
      <w:r>
        <w:rPr>
          <w:rStyle w:val="NormalTok"/>
        </w:rPr>
        <w:t xml:space="preserve">    </w:t>
      </w:r>
      <w:r>
        <w:rPr>
          <w:rStyle w:val="KeywordTok"/>
        </w:rPr>
        <w:t>&lt;enum</w:t>
      </w:r>
      <w:r>
        <w:rPr>
          <w:rStyle w:val="OtherTok"/>
        </w:rPr>
        <w:t xml:space="preserve"> name=</w:t>
      </w:r>
      <w:r>
        <w:rPr>
          <w:rStyle w:val="StringTok"/>
        </w:rPr>
        <w:t>"businessRejectReasonEnum"</w:t>
      </w:r>
      <w:r>
        <w:rPr>
          <w:rStyle w:val="OtherTok"/>
        </w:rPr>
        <w:t xml:space="preserve"> encodingType=</w:t>
      </w:r>
      <w:r>
        <w:rPr>
          <w:rStyle w:val="StringTok"/>
        </w:rPr>
        <w:t>"intEnumEncoding"</w:t>
      </w:r>
      <w:r>
        <w:rPr>
          <w:rStyle w:val="KeywordTok"/>
        </w:rPr>
        <w:t>&gt;</w:t>
      </w:r>
      <w:r>
        <w:rPr>
          <w:rStyle w:val="NormalTok"/>
        </w:rPr>
        <w:t>&gt;</w:t>
      </w:r>
      <w:r>
        <w:br/>
      </w:r>
      <w:r>
        <w:rPr>
          <w:rStyle w:val="NormalTok"/>
        </w:rPr>
        <w:t xml:space="preserve">        </w:t>
      </w:r>
      <w:r>
        <w:rPr>
          <w:rStyle w:val="KeywordTok"/>
        </w:rPr>
        <w:t>&lt;validValue</w:t>
      </w:r>
      <w:r>
        <w:rPr>
          <w:rStyle w:val="OtherTok"/>
        </w:rPr>
        <w:t xml:space="preserve"> name=</w:t>
      </w:r>
      <w:r>
        <w:rPr>
          <w:rStyle w:val="StringTok"/>
        </w:rPr>
        <w:t>"Other"</w:t>
      </w:r>
      <w:r>
        <w:rPr>
          <w:rStyle w:val="KeywordTok"/>
        </w:rPr>
        <w:t>&gt;</w:t>
      </w:r>
      <w:r>
        <w:rPr>
          <w:rStyle w:val="NormalTok"/>
        </w:rPr>
        <w:t>0</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"UnknownID"</w:t>
      </w:r>
      <w:r>
        <w:rPr>
          <w:rStyle w:val="KeywordTok"/>
        </w:rPr>
        <w:t>&gt;</w:t>
      </w:r>
      <w:r>
        <w:rPr>
          <w:rStyle w:val="NormalTok"/>
        </w:rPr>
        <w:t>1</w:t>
      </w:r>
      <w:r>
        <w:rPr>
          <w:rStyle w:val="KeywordTok"/>
        </w:rPr>
        <w:t>&lt;/validValue&gt;</w:t>
      </w:r>
      <w:r>
        <w:br/>
      </w:r>
      <w:r>
        <w:rPr>
          <w:rStyle w:val="NormalTok"/>
        </w:rPr>
        <w:lastRenderedPageBreak/>
        <w:t xml:space="preserve">        </w:t>
      </w:r>
      <w:r>
        <w:rPr>
          <w:rStyle w:val="KeywordTok"/>
        </w:rPr>
        <w:t>&lt;validValue</w:t>
      </w:r>
      <w:r>
        <w:rPr>
          <w:rStyle w:val="OtherTok"/>
        </w:rPr>
        <w:t xml:space="preserve"> name=</w:t>
      </w:r>
      <w:r>
        <w:rPr>
          <w:rStyle w:val="StringTok"/>
        </w:rPr>
        <w:t>"UnknownSecurity"</w:t>
      </w:r>
      <w:r>
        <w:rPr>
          <w:rStyle w:val="KeywordTok"/>
        </w:rPr>
        <w:t>&gt;</w:t>
      </w:r>
      <w:r>
        <w:rPr>
          <w:rStyle w:val="NormalTok"/>
        </w:rPr>
        <w:t>2</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"ApplicationNotAvailable"</w:t>
      </w:r>
      <w:r>
        <w:rPr>
          <w:rStyle w:val="KeywordTok"/>
        </w:rPr>
        <w:t>&gt;</w:t>
      </w:r>
      <w:r>
        <w:rPr>
          <w:rStyle w:val="NormalTok"/>
        </w:rPr>
        <w:t>4</w:t>
      </w:r>
      <w:r>
        <w:rPr>
          <w:rStyle w:val="KeywordTok"/>
        </w:rPr>
        <w:t>&lt;/validValue&gt;</w:t>
      </w:r>
      <w:r>
        <w:br/>
      </w:r>
      <w:r>
        <w:rPr>
          <w:rStyle w:val="NormalTok"/>
        </w:rPr>
        <w:t xml:space="preserve">        </w:t>
      </w:r>
      <w:r>
        <w:rPr>
          <w:rStyle w:val="KeywordTok"/>
        </w:rPr>
        <w:t>&lt;validValue</w:t>
      </w:r>
      <w:r>
        <w:rPr>
          <w:rStyle w:val="OtherTok"/>
        </w:rPr>
        <w:t xml:space="preserve"> name=</w:t>
      </w:r>
      <w:r>
        <w:rPr>
          <w:rStyle w:val="StringTok"/>
        </w:rPr>
        <w:t>"NotAuthorized"</w:t>
      </w:r>
      <w:r>
        <w:rPr>
          <w:rStyle w:val="KeywordTok"/>
        </w:rPr>
        <w:t>&gt;</w:t>
      </w:r>
      <w:r>
        <w:rPr>
          <w:rStyle w:val="NormalTok"/>
        </w:rPr>
        <w:t>6</w:t>
      </w:r>
      <w:r>
        <w:rPr>
          <w:rStyle w:val="KeywordTok"/>
        </w:rPr>
        <w:t>&lt;/validValue&gt;</w:t>
      </w:r>
      <w:r>
        <w:br/>
      </w:r>
      <w:r>
        <w:rPr>
          <w:rStyle w:val="NormalTok"/>
        </w:rPr>
        <w:t xml:space="preserve">    </w:t>
      </w:r>
      <w:r>
        <w:rPr>
          <w:rStyle w:val="KeywordTok"/>
        </w:rPr>
        <w:t>&lt;/enum&gt;</w:t>
      </w:r>
      <w:r>
        <w:br/>
      </w:r>
      <w:r>
        <w:br/>
      </w:r>
      <w:r>
        <w:rPr>
          <w:rStyle w:val="KeywordTok"/>
        </w:rPr>
        <w:t>&lt;/types&gt;</w:t>
      </w:r>
      <w:r>
        <w:br/>
      </w:r>
      <w:r>
        <w:br/>
      </w:r>
      <w:r>
        <w:rPr>
          <w:rStyle w:val="NormalTok"/>
        </w:rPr>
        <w:t xml:space="preserve">    </w:t>
      </w:r>
      <w:r>
        <w:rPr>
          <w:rStyle w:val="KeywordTok"/>
        </w:rPr>
        <w:t>&lt;sbe:message</w:t>
      </w:r>
      <w:r>
        <w:rPr>
          <w:rStyle w:val="OtherTok"/>
        </w:rPr>
        <w:t xml:space="preserve"> name=</w:t>
      </w:r>
      <w:r>
        <w:rPr>
          <w:rStyle w:val="StringTok"/>
        </w:rPr>
        <w:t>"BusinessMessageReject"</w:t>
      </w:r>
      <w:r>
        <w:rPr>
          <w:rStyle w:val="OtherTok"/>
        </w:rPr>
        <w:t xml:space="preserve"> id=</w:t>
      </w:r>
      <w:r>
        <w:rPr>
          <w:rStyle w:val="StringTok"/>
        </w:rPr>
        <w:t>"97"</w:t>
      </w:r>
      <w:r>
        <w:br/>
      </w:r>
      <w:r>
        <w:rPr>
          <w:rStyle w:val="OtherTok"/>
        </w:rPr>
        <w:t xml:space="preserve">        blockLength=</w:t>
      </w:r>
      <w:r>
        <w:rPr>
          <w:rStyle w:val="StringTok"/>
        </w:rPr>
        <w:t>"9"</w:t>
      </w:r>
      <w:r>
        <w:rPr>
          <w:rStyle w:val="OtherTok"/>
        </w:rPr>
        <w:t xml:space="preserve"> semanticType=</w:t>
      </w:r>
      <w:r>
        <w:rPr>
          <w:rStyle w:val="StringTok"/>
        </w:rPr>
        <w:t>"j"</w:t>
      </w:r>
      <w:r>
        <w:rPr>
          <w:rStyle w:val="KeywordTok"/>
        </w:rPr>
        <w:t>&gt;</w:t>
      </w:r>
      <w:r>
        <w:br/>
      </w:r>
      <w:r>
        <w:rPr>
          <w:rStyle w:val="NormalTok"/>
        </w:rPr>
        <w:t xml:space="preserve">        </w:t>
      </w:r>
      <w:r>
        <w:rPr>
          <w:rStyle w:val="KeywordTok"/>
        </w:rPr>
        <w:t>&lt;field</w:t>
      </w:r>
      <w:r>
        <w:rPr>
          <w:rStyle w:val="OtherTok"/>
        </w:rPr>
        <w:t xml:space="preserve"> name=</w:t>
      </w:r>
      <w:r>
        <w:rPr>
          <w:rStyle w:val="StringTok"/>
        </w:rPr>
        <w:t>"</w:t>
      </w:r>
      <w:del w:id="1145" w:author="Errata" w:date="2020-11-24T10:42:00Z">
        <w:r w:rsidR="005413C0" w:rsidRPr="004548AB">
          <w:rPr>
            <w:rStyle w:val="StringTok"/>
            <w:lang w:val="en-US"/>
          </w:rPr>
          <w:delText>BusinesRejectRefId</w:delText>
        </w:r>
      </w:del>
      <w:ins w:id="1146" w:author="Errata" w:date="2020-11-24T10:42:00Z">
        <w:r>
          <w:rPr>
            <w:rStyle w:val="StringTok"/>
          </w:rPr>
          <w:t>BusinessRejectRefID</w:t>
        </w:r>
      </w:ins>
      <w:r>
        <w:rPr>
          <w:rStyle w:val="StringTok"/>
        </w:rPr>
        <w:t>"</w:t>
      </w:r>
      <w:r>
        <w:rPr>
          <w:rStyle w:val="OtherTok"/>
        </w:rPr>
        <w:t xml:space="preserve"> id=</w:t>
      </w:r>
      <w:r>
        <w:rPr>
          <w:rStyle w:val="StringTok"/>
        </w:rPr>
        <w:t>"379"</w:t>
      </w:r>
      <w:r>
        <w:rPr>
          <w:rStyle w:val="OtherTok"/>
        </w:rPr>
        <w:t xml:space="preserve"> type=</w:t>
      </w:r>
      <w:r>
        <w:rPr>
          <w:rStyle w:val="StringTok"/>
        </w:rPr>
        <w:t>"idString"</w:t>
      </w:r>
      <w:r>
        <w:br/>
      </w:r>
      <w:r>
        <w:rPr>
          <w:rStyle w:val="OtherTok"/>
        </w:rPr>
        <w:t xml:space="preserve">            offset=</w:t>
      </w:r>
      <w:r>
        <w:rPr>
          <w:rStyle w:val="StringTok"/>
        </w:rPr>
        <w:t>"0"</w:t>
      </w:r>
      <w:r>
        <w:rPr>
          <w:rStyle w:val="OtherTok"/>
        </w:rPr>
        <w:t xml:space="preserve"> semanticType=</w:t>
      </w:r>
      <w:r>
        <w:rPr>
          <w:rStyle w:val="StringTok"/>
        </w:rPr>
        <w:t>"String"</w:t>
      </w:r>
      <w:r>
        <w:rPr>
          <w:rStyle w:val="NormalTok"/>
        </w:rPr>
        <w:t xml:space="preserve"> </w:t>
      </w:r>
      <w:r>
        <w:rPr>
          <w:rStyle w:val="KeywordTok"/>
        </w:rPr>
        <w:t>/&gt;</w:t>
      </w:r>
      <w:r>
        <w:br/>
      </w:r>
      <w:r>
        <w:rPr>
          <w:rStyle w:val="NormalTok"/>
        </w:rPr>
        <w:t xml:space="preserve">        </w:t>
      </w:r>
      <w:r>
        <w:rPr>
          <w:rStyle w:val="KeywordTok"/>
        </w:rPr>
        <w:t>&lt;field</w:t>
      </w:r>
      <w:r>
        <w:rPr>
          <w:rStyle w:val="OtherTok"/>
        </w:rPr>
        <w:t xml:space="preserve"> name=</w:t>
      </w:r>
      <w:r>
        <w:rPr>
          <w:rStyle w:val="StringTok"/>
        </w:rPr>
        <w:t>"BusinessRejectReason"</w:t>
      </w:r>
      <w:r>
        <w:rPr>
          <w:rStyle w:val="OtherTok"/>
        </w:rPr>
        <w:t xml:space="preserve"> id=</w:t>
      </w:r>
      <w:r>
        <w:rPr>
          <w:rStyle w:val="StringTok"/>
        </w:rPr>
        <w:t>"380"</w:t>
      </w:r>
      <w:r>
        <w:rPr>
          <w:rStyle w:val="OtherTok"/>
        </w:rPr>
        <w:t xml:space="preserve"> type=</w:t>
      </w:r>
      <w:r>
        <w:rPr>
          <w:rStyle w:val="StringTok"/>
        </w:rPr>
        <w:t>"businessRejectReasonEnum"</w:t>
      </w:r>
      <w:r>
        <w:br/>
      </w:r>
      <w:r>
        <w:rPr>
          <w:rStyle w:val="OtherTok"/>
        </w:rPr>
        <w:t xml:space="preserve">            offset=</w:t>
      </w:r>
      <w:r>
        <w:rPr>
          <w:rStyle w:val="StringTok"/>
        </w:rPr>
        <w:t>"8"</w:t>
      </w:r>
      <w:r>
        <w:rPr>
          <w:rStyle w:val="OtherTok"/>
        </w:rPr>
        <w:t xml:space="preserve"> semanticType=</w:t>
      </w:r>
      <w:r>
        <w:rPr>
          <w:rStyle w:val="StringTok"/>
        </w:rPr>
        <w:t>"int"</w:t>
      </w:r>
      <w:r>
        <w:rPr>
          <w:rStyle w:val="NormalTok"/>
        </w:rPr>
        <w:t xml:space="preserve"> </w:t>
      </w:r>
      <w:r>
        <w:rPr>
          <w:rStyle w:val="KeywordTok"/>
        </w:rPr>
        <w:t>/&gt;</w:t>
      </w:r>
      <w:r>
        <w:br/>
      </w:r>
      <w:r>
        <w:rPr>
          <w:rStyle w:val="NormalTok"/>
        </w:rPr>
        <w:t xml:space="preserve">        </w:t>
      </w:r>
      <w:r>
        <w:rPr>
          <w:rStyle w:val="KeywordTok"/>
        </w:rPr>
        <w:t>&lt;data</w:t>
      </w:r>
      <w:r>
        <w:rPr>
          <w:rStyle w:val="OtherTok"/>
        </w:rPr>
        <w:t xml:space="preserve"> name=</w:t>
      </w:r>
      <w:r>
        <w:rPr>
          <w:rStyle w:val="StringTok"/>
        </w:rPr>
        <w:t>"Text"</w:t>
      </w:r>
      <w:r>
        <w:rPr>
          <w:rStyle w:val="OtherTok"/>
        </w:rPr>
        <w:t xml:space="preserve"> id=</w:t>
      </w:r>
      <w:r>
        <w:rPr>
          <w:rStyle w:val="StringTok"/>
        </w:rPr>
        <w:t>"58"</w:t>
      </w:r>
      <w:r>
        <w:rPr>
          <w:rStyle w:val="OtherTok"/>
        </w:rPr>
        <w:t xml:space="preserve"> type=</w:t>
      </w:r>
      <w:r>
        <w:rPr>
          <w:rStyle w:val="StringTok"/>
        </w:rPr>
        <w:t>"DATA"</w:t>
      </w:r>
      <w:r>
        <w:rPr>
          <w:rStyle w:val="OtherTok"/>
        </w:rPr>
        <w:t xml:space="preserve"> semanticType=</w:t>
      </w:r>
      <w:r>
        <w:rPr>
          <w:rStyle w:val="StringTok"/>
        </w:rPr>
        <w:t>"</w:t>
      </w:r>
      <w:del w:id="1147" w:author="Errata" w:date="2020-11-24T10:42:00Z">
        <w:r w:rsidR="005413C0" w:rsidRPr="004548AB">
          <w:rPr>
            <w:rStyle w:val="StringTok"/>
            <w:lang w:val="en-US"/>
          </w:rPr>
          <w:delText>data</w:delText>
        </w:r>
      </w:del>
      <w:ins w:id="1148" w:author="Errata" w:date="2020-11-24T10:42:00Z">
        <w:r>
          <w:rPr>
            <w:rStyle w:val="StringTok"/>
          </w:rPr>
          <w:t>String</w:t>
        </w:r>
      </w:ins>
      <w:r>
        <w:rPr>
          <w:rStyle w:val="StringTok"/>
        </w:rPr>
        <w:t>"</w:t>
      </w:r>
      <w:r>
        <w:rPr>
          <w:rStyle w:val="NormalTok"/>
        </w:rPr>
        <w:t xml:space="preserve"> </w:t>
      </w:r>
      <w:r>
        <w:rPr>
          <w:rStyle w:val="KeywordTok"/>
        </w:rPr>
        <w:t>/&gt;</w:t>
      </w:r>
      <w:r>
        <w:br/>
      </w:r>
      <w:r>
        <w:rPr>
          <w:rStyle w:val="NormalTok"/>
        </w:rPr>
        <w:t xml:space="preserve">    </w:t>
      </w:r>
      <w:r>
        <w:rPr>
          <w:rStyle w:val="KeywordTok"/>
        </w:rPr>
        <w:t>&lt;/sbe:message&gt;</w:t>
      </w:r>
    </w:p>
    <w:p w14:paraId="6D2A22A2" w14:textId="77777777" w:rsidR="009B70FE" w:rsidRDefault="00E33E19">
      <w:pPr>
        <w:pStyle w:val="Heading3"/>
      </w:pPr>
      <w:bookmarkStart w:id="1149" w:name="wire-format-of-a-business-reject-message"/>
      <w:bookmarkStart w:id="1150" w:name="_Toc57062030"/>
      <w:bookmarkStart w:id="1151" w:name="_Toc54858992"/>
      <w:r>
        <w:t>Wire format of a business reject message</w:t>
      </w:r>
      <w:bookmarkEnd w:id="1149"/>
      <w:bookmarkEnd w:id="1150"/>
      <w:bookmarkEnd w:id="1151"/>
    </w:p>
    <w:p w14:paraId="047F8D0D" w14:textId="77777777" w:rsidR="009B70FE" w:rsidRDefault="00E33E19">
      <w:pPr>
        <w:pStyle w:val="FirstParagraph"/>
      </w:pPr>
      <w:r>
        <w:t>Hexadecimal and ASCII representations (little-endian byte order):</w:t>
      </w:r>
    </w:p>
    <w:p w14:paraId="2C52EA4A" w14:textId="77777777" w:rsidR="009B70FE" w:rsidRDefault="00E33E19">
      <w:pPr>
        <w:pStyle w:val="SourceCode"/>
      </w:pPr>
      <w:r>
        <w:rPr>
          <w:rStyle w:val="VerbatimChar"/>
        </w:rPr>
        <w:t>00 00 00 40 eb 50 09 00 61 00 5b 00 00 00 4f 52 :   @ P  a [   OR</w:t>
      </w:r>
      <w:r>
        <w:br/>
      </w:r>
      <w:r>
        <w:rPr>
          <w:rStyle w:val="VerbatimChar"/>
        </w:rPr>
        <w:t>44 30 30 30 30 31 06 27 00 4e 6f 74 20 61 75 74 :D00001 ' Not aut</w:t>
      </w:r>
      <w:r>
        <w:br/>
      </w:r>
      <w:r>
        <w:rPr>
          <w:rStyle w:val="VerbatimChar"/>
        </w:rPr>
        <w:t>68 6f 72 69 7a 65 64 20 74 6f 20 74 72 61 64 65 :horized to trade</w:t>
      </w:r>
      <w:r>
        <w:br/>
      </w:r>
      <w:r>
        <w:rPr>
          <w:rStyle w:val="VerbatimChar"/>
        </w:rPr>
        <w:t>20 74 68 61 74 20 69 6e 73 74 72 75 6d 65 6e 74 : that instrument</w:t>
      </w:r>
    </w:p>
    <w:p w14:paraId="03F2E610" w14:textId="77777777" w:rsidR="009B70FE" w:rsidRDefault="00E33E19">
      <w:pPr>
        <w:pStyle w:val="Heading3"/>
      </w:pPr>
      <w:bookmarkStart w:id="1152" w:name="interpretation-1"/>
      <w:bookmarkStart w:id="1153" w:name="_Toc57062031"/>
      <w:bookmarkStart w:id="1154" w:name="_Toc54858993"/>
      <w:r>
        <w:t>Interpretation</w:t>
      </w:r>
      <w:bookmarkEnd w:id="1152"/>
      <w:bookmarkEnd w:id="1153"/>
      <w:bookmarkEnd w:id="1154"/>
    </w:p>
    <w:tbl>
      <w:tblPr>
        <w:tblStyle w:val="Table"/>
        <w:tblW w:w="0" w:type="pct"/>
        <w:tblLook w:val="07E0" w:firstRow="1" w:lastRow="1" w:firstColumn="1" w:lastColumn="1" w:noHBand="1" w:noVBand="1"/>
      </w:tblPr>
      <w:tblGrid>
        <w:gridCol w:w="3046"/>
        <w:gridCol w:w="577"/>
        <w:gridCol w:w="3180"/>
        <w:gridCol w:w="679"/>
        <w:gridCol w:w="727"/>
        <w:gridCol w:w="1300"/>
      </w:tblGrid>
      <w:tr w:rsidR="009B70FE" w14:paraId="15EC0594" w14:textId="77777777" w:rsidTr="009B70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870AABD" w14:textId="77777777" w:rsidR="009B70FE" w:rsidRDefault="00E33E19">
            <w:pPr>
              <w:pStyle w:val="Compact"/>
            </w:pPr>
            <w:r>
              <w:t>Wire format</w:t>
            </w:r>
          </w:p>
        </w:tc>
        <w:tc>
          <w:tcPr>
            <w:tcW w:w="0" w:type="auto"/>
            <w:tcBorders>
              <w:bottom w:val="single" w:sz="0" w:space="0" w:color="auto"/>
            </w:tcBorders>
            <w:vAlign w:val="bottom"/>
          </w:tcPr>
          <w:p w14:paraId="3552CD9B" w14:textId="77777777" w:rsidR="009B70FE" w:rsidRDefault="00E33E19">
            <w:pPr>
              <w:pStyle w:val="Compact"/>
              <w:jc w:val="right"/>
            </w:pPr>
            <w:r>
              <w:t>Field ID</w:t>
            </w:r>
          </w:p>
        </w:tc>
        <w:tc>
          <w:tcPr>
            <w:tcW w:w="0" w:type="auto"/>
            <w:tcBorders>
              <w:bottom w:val="single" w:sz="0" w:space="0" w:color="auto"/>
            </w:tcBorders>
            <w:vAlign w:val="bottom"/>
          </w:tcPr>
          <w:p w14:paraId="44A68EF2" w14:textId="77777777" w:rsidR="009B70FE" w:rsidRDefault="00E33E19">
            <w:pPr>
              <w:pStyle w:val="Compact"/>
            </w:pPr>
            <w:r>
              <w:t>Name</w:t>
            </w:r>
          </w:p>
        </w:tc>
        <w:tc>
          <w:tcPr>
            <w:tcW w:w="0" w:type="auto"/>
            <w:tcBorders>
              <w:bottom w:val="single" w:sz="0" w:space="0" w:color="auto"/>
            </w:tcBorders>
            <w:vAlign w:val="bottom"/>
          </w:tcPr>
          <w:p w14:paraId="44C6B95F" w14:textId="77777777" w:rsidR="009B70FE" w:rsidRDefault="00E33E19">
            <w:pPr>
              <w:pStyle w:val="Compact"/>
              <w:jc w:val="right"/>
            </w:pPr>
            <w:r>
              <w:t>Offset</w:t>
            </w:r>
          </w:p>
        </w:tc>
        <w:tc>
          <w:tcPr>
            <w:tcW w:w="0" w:type="auto"/>
            <w:tcBorders>
              <w:bottom w:val="single" w:sz="0" w:space="0" w:color="auto"/>
            </w:tcBorders>
            <w:vAlign w:val="bottom"/>
          </w:tcPr>
          <w:p w14:paraId="16C25B17" w14:textId="77777777" w:rsidR="009B70FE" w:rsidRDefault="00E33E19">
            <w:pPr>
              <w:pStyle w:val="Compact"/>
              <w:jc w:val="right"/>
            </w:pPr>
            <w:r>
              <w:t>Length</w:t>
            </w:r>
          </w:p>
        </w:tc>
        <w:tc>
          <w:tcPr>
            <w:tcW w:w="0" w:type="auto"/>
            <w:tcBorders>
              <w:bottom w:val="single" w:sz="0" w:space="0" w:color="auto"/>
            </w:tcBorders>
            <w:vAlign w:val="bottom"/>
          </w:tcPr>
          <w:p w14:paraId="392D3236" w14:textId="77777777" w:rsidR="009B70FE" w:rsidRDefault="00E33E19">
            <w:pPr>
              <w:pStyle w:val="Compact"/>
            </w:pPr>
            <w:r>
              <w:t>Interpreted value</w:t>
            </w:r>
          </w:p>
        </w:tc>
      </w:tr>
      <w:tr w:rsidR="009B70FE" w14:paraId="5C664B75" w14:textId="77777777">
        <w:tc>
          <w:tcPr>
            <w:tcW w:w="0" w:type="auto"/>
          </w:tcPr>
          <w:p w14:paraId="1A9ECEF1" w14:textId="77777777" w:rsidR="009B70FE" w:rsidRDefault="00E33E19">
            <w:pPr>
              <w:pStyle w:val="Compact"/>
            </w:pPr>
            <w:r>
              <w:rPr>
                <w:rStyle w:val="VerbatimChar"/>
              </w:rPr>
              <w:t>00000040</w:t>
            </w:r>
          </w:p>
        </w:tc>
        <w:tc>
          <w:tcPr>
            <w:tcW w:w="0" w:type="auto"/>
          </w:tcPr>
          <w:p w14:paraId="5975B4AA" w14:textId="77777777" w:rsidR="009B70FE" w:rsidRDefault="009B70FE"/>
        </w:tc>
        <w:tc>
          <w:tcPr>
            <w:tcW w:w="0" w:type="auto"/>
          </w:tcPr>
          <w:p w14:paraId="13A0B1AE" w14:textId="43725F83" w:rsidR="009B70FE" w:rsidRDefault="009110FE">
            <w:pPr>
              <w:pStyle w:val="Compact"/>
            </w:pPr>
            <w:del w:id="1155" w:author="Errata" w:date="2020-11-24T10:42:00Z">
              <w:r w:rsidRPr="009110FE">
                <w:delText>Simple Open Framing Header</w:delText>
              </w:r>
            </w:del>
            <w:ins w:id="1156" w:author="Errata" w:date="2020-11-24T10:42:00Z">
              <w:r w:rsidR="00E33E19">
                <w:t>SOFH message length</w:t>
              </w:r>
            </w:ins>
          </w:p>
        </w:tc>
        <w:tc>
          <w:tcPr>
            <w:tcW w:w="0" w:type="auto"/>
          </w:tcPr>
          <w:p w14:paraId="16CD2479" w14:textId="77777777" w:rsidR="009B70FE" w:rsidRDefault="00E33E19">
            <w:pPr>
              <w:pStyle w:val="Compact"/>
              <w:jc w:val="right"/>
            </w:pPr>
            <w:ins w:id="1157" w:author="Errata" w:date="2020-11-24T10:42:00Z">
              <w:r>
                <w:t>0</w:t>
              </w:r>
            </w:ins>
          </w:p>
        </w:tc>
        <w:tc>
          <w:tcPr>
            <w:tcW w:w="0" w:type="auto"/>
          </w:tcPr>
          <w:p w14:paraId="56FCFBA4" w14:textId="77777777" w:rsidR="009B70FE" w:rsidRDefault="00E33E19">
            <w:pPr>
              <w:pStyle w:val="Compact"/>
              <w:jc w:val="right"/>
            </w:pPr>
            <w:r>
              <w:t>4</w:t>
            </w:r>
          </w:p>
        </w:tc>
        <w:tc>
          <w:tcPr>
            <w:tcW w:w="0" w:type="auto"/>
          </w:tcPr>
          <w:p w14:paraId="424E9992" w14:textId="6E56AEC6" w:rsidR="009B70FE" w:rsidRDefault="009110FE">
            <w:pPr>
              <w:pStyle w:val="Compact"/>
            </w:pPr>
            <w:del w:id="1158" w:author="Errata" w:date="2020-11-24T10:42:00Z">
              <w:r w:rsidRPr="009110FE">
                <w:delText xml:space="preserve">Message </w:delText>
              </w:r>
            </w:del>
            <w:moveFromRangeStart w:id="1159" w:author="Errata" w:date="2020-11-24T10:42:00Z" w:name="move57106962"/>
            <w:moveFrom w:id="1160" w:author="Errata" w:date="2020-11-24T10:42:00Z">
              <w:r w:rsidR="00E33E19">
                <w:t>size</w:t>
              </w:r>
            </w:moveFrom>
            <w:moveFromRangeEnd w:id="1159"/>
            <w:del w:id="1161" w:author="Errata" w:date="2020-11-24T10:42:00Z">
              <w:r>
                <w:delText>=</w:delText>
              </w:r>
            </w:del>
            <w:r w:rsidR="00E33E19">
              <w:t>64</w:t>
            </w:r>
          </w:p>
        </w:tc>
      </w:tr>
      <w:tr w:rsidR="009B70FE" w14:paraId="312A9F9B" w14:textId="77777777">
        <w:tc>
          <w:tcPr>
            <w:tcW w:w="0" w:type="auto"/>
          </w:tcPr>
          <w:p w14:paraId="5B69A40A" w14:textId="77777777" w:rsidR="009B70FE" w:rsidRDefault="00E33E19">
            <w:pPr>
              <w:pStyle w:val="Compact"/>
            </w:pPr>
            <w:r>
              <w:rPr>
                <w:rStyle w:val="VerbatimChar"/>
              </w:rPr>
              <w:t>eb50</w:t>
            </w:r>
          </w:p>
        </w:tc>
        <w:tc>
          <w:tcPr>
            <w:tcW w:w="0" w:type="auto"/>
          </w:tcPr>
          <w:p w14:paraId="7EC6F9FB" w14:textId="77777777" w:rsidR="009B70FE" w:rsidRDefault="009B70FE"/>
        </w:tc>
        <w:tc>
          <w:tcPr>
            <w:tcW w:w="0" w:type="auto"/>
          </w:tcPr>
          <w:p w14:paraId="32711708" w14:textId="77777777" w:rsidR="009B70FE" w:rsidRDefault="00E33E19">
            <w:pPr>
              <w:pStyle w:val="Compact"/>
            </w:pPr>
            <w:r>
              <w:t>SOFH encoding</w:t>
            </w:r>
          </w:p>
        </w:tc>
        <w:tc>
          <w:tcPr>
            <w:tcW w:w="0" w:type="auto"/>
          </w:tcPr>
          <w:p w14:paraId="378D69B2" w14:textId="77777777" w:rsidR="009B70FE" w:rsidRDefault="00E33E19">
            <w:pPr>
              <w:pStyle w:val="Compact"/>
              <w:jc w:val="right"/>
            </w:pPr>
            <w:ins w:id="1162" w:author="Errata" w:date="2020-11-24T10:42:00Z">
              <w:r>
                <w:t>4</w:t>
              </w:r>
            </w:ins>
          </w:p>
        </w:tc>
        <w:tc>
          <w:tcPr>
            <w:tcW w:w="0" w:type="auto"/>
          </w:tcPr>
          <w:p w14:paraId="471C98B2" w14:textId="77777777" w:rsidR="009B70FE" w:rsidRDefault="00E33E19">
            <w:pPr>
              <w:pStyle w:val="Compact"/>
              <w:jc w:val="right"/>
            </w:pPr>
            <w:r>
              <w:t>2</w:t>
            </w:r>
          </w:p>
        </w:tc>
        <w:tc>
          <w:tcPr>
            <w:tcW w:w="0" w:type="auto"/>
          </w:tcPr>
          <w:p w14:paraId="2F1AC5FF" w14:textId="0E7BDADE" w:rsidR="009B70FE" w:rsidRDefault="00E33E19">
            <w:pPr>
              <w:pStyle w:val="Compact"/>
            </w:pPr>
            <w:r>
              <w:t xml:space="preserve">SBE </w:t>
            </w:r>
            <w:del w:id="1163" w:author="Errata" w:date="2020-11-24T10:42:00Z">
              <w:r w:rsidR="009110FE" w:rsidRPr="009110FE">
                <w:delText xml:space="preserve">version 1.0 </w:delText>
              </w:r>
            </w:del>
            <w:r>
              <w:t>little-endian</w:t>
            </w:r>
          </w:p>
        </w:tc>
      </w:tr>
      <w:tr w:rsidR="009B70FE" w14:paraId="1BF4AD85" w14:textId="77777777">
        <w:tc>
          <w:tcPr>
            <w:tcW w:w="0" w:type="auto"/>
          </w:tcPr>
          <w:p w14:paraId="4B39BA3A" w14:textId="77777777" w:rsidR="009B70FE" w:rsidRDefault="00E33E19">
            <w:pPr>
              <w:pStyle w:val="Compact"/>
            </w:pPr>
            <w:r>
              <w:rPr>
                <w:rStyle w:val="VerbatimChar"/>
              </w:rPr>
              <w:t>0900</w:t>
            </w:r>
          </w:p>
        </w:tc>
        <w:tc>
          <w:tcPr>
            <w:tcW w:w="0" w:type="auto"/>
          </w:tcPr>
          <w:p w14:paraId="00AA1067" w14:textId="77777777" w:rsidR="009B70FE" w:rsidRDefault="009B70FE"/>
        </w:tc>
        <w:tc>
          <w:tcPr>
            <w:tcW w:w="0" w:type="auto"/>
          </w:tcPr>
          <w:p w14:paraId="1743DDEB" w14:textId="408830B8" w:rsidR="009B70FE" w:rsidRDefault="009110FE">
            <w:pPr>
              <w:pStyle w:val="Compact"/>
            </w:pPr>
            <w:del w:id="1164" w:author="Errata" w:date="2020-11-24T10:42:00Z">
              <w:r w:rsidRPr="009110FE">
                <w:delText>messageHeader blockLength</w:delText>
              </w:r>
            </w:del>
            <w:ins w:id="1165" w:author="Errata" w:date="2020-11-24T10:42:00Z">
              <w:r w:rsidR="00E33E19">
                <w:t>SBE block length</w:t>
              </w:r>
            </w:ins>
          </w:p>
        </w:tc>
        <w:tc>
          <w:tcPr>
            <w:tcW w:w="0" w:type="auto"/>
          </w:tcPr>
          <w:p w14:paraId="21A53114" w14:textId="77777777" w:rsidR="009B70FE" w:rsidRDefault="00E33E19">
            <w:pPr>
              <w:pStyle w:val="Compact"/>
              <w:jc w:val="right"/>
            </w:pPr>
            <w:ins w:id="1166" w:author="Errata" w:date="2020-11-24T10:42:00Z">
              <w:r>
                <w:t>0</w:t>
              </w:r>
            </w:ins>
          </w:p>
        </w:tc>
        <w:tc>
          <w:tcPr>
            <w:tcW w:w="0" w:type="auto"/>
          </w:tcPr>
          <w:p w14:paraId="59588DCA" w14:textId="77777777" w:rsidR="009B70FE" w:rsidRDefault="00E33E19">
            <w:pPr>
              <w:pStyle w:val="Compact"/>
              <w:jc w:val="right"/>
            </w:pPr>
            <w:r>
              <w:t>2</w:t>
            </w:r>
          </w:p>
        </w:tc>
        <w:tc>
          <w:tcPr>
            <w:tcW w:w="0" w:type="auto"/>
          </w:tcPr>
          <w:p w14:paraId="35446573" w14:textId="43C1D3EB" w:rsidR="009B70FE" w:rsidRDefault="009110FE">
            <w:pPr>
              <w:pStyle w:val="Compact"/>
            </w:pPr>
            <w:del w:id="1167" w:author="Errata" w:date="2020-11-24T10:42:00Z">
              <w:r w:rsidRPr="009110FE">
                <w:delText>Root block size=</w:delText>
              </w:r>
              <w:r w:rsidR="005413C0">
                <w:delText>9</w:delText>
              </w:r>
            </w:del>
            <w:ins w:id="1168" w:author="Errata" w:date="2020-11-24T10:42:00Z">
              <w:r w:rsidR="00E33E19">
                <w:t>9</w:t>
              </w:r>
            </w:ins>
          </w:p>
        </w:tc>
      </w:tr>
      <w:tr w:rsidR="009B70FE" w14:paraId="15184155" w14:textId="77777777">
        <w:tc>
          <w:tcPr>
            <w:tcW w:w="0" w:type="auto"/>
          </w:tcPr>
          <w:p w14:paraId="14B17866" w14:textId="77777777" w:rsidR="009B70FE" w:rsidRDefault="00E33E19">
            <w:pPr>
              <w:pStyle w:val="Compact"/>
            </w:pPr>
            <w:r>
              <w:rPr>
                <w:rStyle w:val="VerbatimChar"/>
              </w:rPr>
              <w:t>6100</w:t>
            </w:r>
          </w:p>
        </w:tc>
        <w:tc>
          <w:tcPr>
            <w:tcW w:w="0" w:type="auto"/>
          </w:tcPr>
          <w:p w14:paraId="7764938E" w14:textId="77777777" w:rsidR="009B70FE" w:rsidRDefault="009B70FE"/>
        </w:tc>
        <w:tc>
          <w:tcPr>
            <w:tcW w:w="0" w:type="auto"/>
          </w:tcPr>
          <w:p w14:paraId="687D98C2" w14:textId="7DEBA660" w:rsidR="009B70FE" w:rsidRDefault="009110FE">
            <w:pPr>
              <w:pStyle w:val="Compact"/>
            </w:pPr>
            <w:del w:id="1169" w:author="Errata" w:date="2020-11-24T10:42:00Z">
              <w:r w:rsidRPr="009110FE">
                <w:delText>messageHeader templateId</w:delText>
              </w:r>
            </w:del>
            <w:ins w:id="1170" w:author="Errata" w:date="2020-11-24T10:42:00Z">
              <w:r w:rsidR="00E33E19">
                <w:t>SBE template ID</w:t>
              </w:r>
            </w:ins>
          </w:p>
        </w:tc>
        <w:tc>
          <w:tcPr>
            <w:tcW w:w="0" w:type="auto"/>
          </w:tcPr>
          <w:p w14:paraId="355A3327" w14:textId="77777777" w:rsidR="009B70FE" w:rsidRDefault="00E33E19">
            <w:pPr>
              <w:pStyle w:val="Compact"/>
              <w:jc w:val="right"/>
            </w:pPr>
            <w:ins w:id="1171" w:author="Errata" w:date="2020-11-24T10:42:00Z">
              <w:r>
                <w:t>2</w:t>
              </w:r>
            </w:ins>
          </w:p>
        </w:tc>
        <w:tc>
          <w:tcPr>
            <w:tcW w:w="0" w:type="auto"/>
          </w:tcPr>
          <w:p w14:paraId="60692F7D" w14:textId="77777777" w:rsidR="009B70FE" w:rsidRDefault="00E33E19">
            <w:pPr>
              <w:pStyle w:val="Compact"/>
              <w:jc w:val="right"/>
            </w:pPr>
            <w:r>
              <w:t>2</w:t>
            </w:r>
          </w:p>
        </w:tc>
        <w:tc>
          <w:tcPr>
            <w:tcW w:w="0" w:type="auto"/>
          </w:tcPr>
          <w:p w14:paraId="3E4FC3D3" w14:textId="545AA011" w:rsidR="009B70FE" w:rsidRDefault="009110FE">
            <w:pPr>
              <w:pStyle w:val="Compact"/>
            </w:pPr>
            <w:del w:id="1172" w:author="Errata" w:date="2020-11-24T10:42:00Z">
              <w:r w:rsidRPr="009110FE">
                <w:delText>Template ID=100</w:delText>
              </w:r>
            </w:del>
            <w:ins w:id="1173" w:author="Errata" w:date="2020-11-24T10:42:00Z">
              <w:r w:rsidR="00E33E19">
                <w:t>97</w:t>
              </w:r>
            </w:ins>
          </w:p>
        </w:tc>
      </w:tr>
      <w:tr w:rsidR="009B70FE" w14:paraId="17E3EA47" w14:textId="77777777">
        <w:tc>
          <w:tcPr>
            <w:tcW w:w="0" w:type="auto"/>
          </w:tcPr>
          <w:p w14:paraId="5E8F1EE3" w14:textId="77777777" w:rsidR="009B70FE" w:rsidRDefault="00E33E19">
            <w:pPr>
              <w:pStyle w:val="Compact"/>
            </w:pPr>
            <w:r>
              <w:rPr>
                <w:rStyle w:val="VerbatimChar"/>
              </w:rPr>
              <w:t>5b00</w:t>
            </w:r>
          </w:p>
        </w:tc>
        <w:tc>
          <w:tcPr>
            <w:tcW w:w="0" w:type="auto"/>
          </w:tcPr>
          <w:p w14:paraId="33A0CF78" w14:textId="77777777" w:rsidR="009B70FE" w:rsidRDefault="009B70FE"/>
        </w:tc>
        <w:tc>
          <w:tcPr>
            <w:tcW w:w="0" w:type="auto"/>
          </w:tcPr>
          <w:p w14:paraId="3B4402BD" w14:textId="33BB9B4C" w:rsidR="009B70FE" w:rsidRDefault="009110FE">
            <w:pPr>
              <w:pStyle w:val="Compact"/>
            </w:pPr>
            <w:del w:id="1174" w:author="Errata" w:date="2020-11-24T10:42:00Z">
              <w:r w:rsidRPr="009110FE">
                <w:delText>messageHeader schemaId</w:delText>
              </w:r>
            </w:del>
            <w:ins w:id="1175" w:author="Errata" w:date="2020-11-24T10:42:00Z">
              <w:r w:rsidR="00E33E19">
                <w:t>SBE schema ID</w:t>
              </w:r>
            </w:ins>
          </w:p>
        </w:tc>
        <w:tc>
          <w:tcPr>
            <w:tcW w:w="0" w:type="auto"/>
          </w:tcPr>
          <w:p w14:paraId="3B29E5D3" w14:textId="77777777" w:rsidR="009B70FE" w:rsidRDefault="00E33E19">
            <w:pPr>
              <w:pStyle w:val="Compact"/>
              <w:jc w:val="right"/>
            </w:pPr>
            <w:ins w:id="1176" w:author="Errata" w:date="2020-11-24T10:42:00Z">
              <w:r>
                <w:t>4</w:t>
              </w:r>
            </w:ins>
          </w:p>
        </w:tc>
        <w:tc>
          <w:tcPr>
            <w:tcW w:w="0" w:type="auto"/>
          </w:tcPr>
          <w:p w14:paraId="5162AF56" w14:textId="77777777" w:rsidR="009B70FE" w:rsidRDefault="00E33E19">
            <w:pPr>
              <w:pStyle w:val="Compact"/>
              <w:jc w:val="right"/>
            </w:pPr>
            <w:r>
              <w:t>2</w:t>
            </w:r>
          </w:p>
        </w:tc>
        <w:tc>
          <w:tcPr>
            <w:tcW w:w="0" w:type="auto"/>
          </w:tcPr>
          <w:p w14:paraId="51ED4E5B" w14:textId="3F417466" w:rsidR="009B70FE" w:rsidRDefault="009110FE">
            <w:pPr>
              <w:pStyle w:val="Compact"/>
            </w:pPr>
            <w:del w:id="1177" w:author="Errata" w:date="2020-11-24T10:42:00Z">
              <w:r w:rsidRPr="009110FE">
                <w:delText>Schema ID=0</w:delText>
              </w:r>
            </w:del>
            <w:ins w:id="1178" w:author="Errata" w:date="2020-11-24T10:42:00Z">
              <w:r w:rsidR="00E33E19">
                <w:t>91</w:t>
              </w:r>
            </w:ins>
          </w:p>
        </w:tc>
      </w:tr>
      <w:tr w:rsidR="009B70FE" w14:paraId="50169E2C" w14:textId="77777777">
        <w:tc>
          <w:tcPr>
            <w:tcW w:w="0" w:type="auto"/>
          </w:tcPr>
          <w:p w14:paraId="1D9F6AE1" w14:textId="77777777" w:rsidR="009B70FE" w:rsidRDefault="00E33E19">
            <w:pPr>
              <w:pStyle w:val="Compact"/>
            </w:pPr>
            <w:r>
              <w:rPr>
                <w:rStyle w:val="VerbatimChar"/>
              </w:rPr>
              <w:t>0000</w:t>
            </w:r>
          </w:p>
        </w:tc>
        <w:tc>
          <w:tcPr>
            <w:tcW w:w="0" w:type="auto"/>
          </w:tcPr>
          <w:p w14:paraId="07D3FF5A" w14:textId="77777777" w:rsidR="009B70FE" w:rsidRDefault="009B70FE"/>
        </w:tc>
        <w:tc>
          <w:tcPr>
            <w:tcW w:w="0" w:type="auto"/>
          </w:tcPr>
          <w:p w14:paraId="6AF7C95A" w14:textId="4D1B32F6" w:rsidR="009B70FE" w:rsidRDefault="009110FE">
            <w:pPr>
              <w:pStyle w:val="Compact"/>
            </w:pPr>
            <w:del w:id="1179" w:author="Errata" w:date="2020-11-24T10:42:00Z">
              <w:r w:rsidRPr="009110FE">
                <w:delText>messageHeader</w:delText>
              </w:r>
            </w:del>
            <w:ins w:id="1180" w:author="Errata" w:date="2020-11-24T10:42:00Z">
              <w:r w:rsidR="00E33E19">
                <w:t>SBE schema</w:t>
              </w:r>
            </w:ins>
            <w:r w:rsidR="00E33E19">
              <w:t xml:space="preserve"> version</w:t>
            </w:r>
          </w:p>
        </w:tc>
        <w:tc>
          <w:tcPr>
            <w:tcW w:w="0" w:type="auto"/>
          </w:tcPr>
          <w:p w14:paraId="3EF48199" w14:textId="77777777" w:rsidR="009B70FE" w:rsidRDefault="00E33E19">
            <w:pPr>
              <w:pStyle w:val="Compact"/>
              <w:jc w:val="right"/>
            </w:pPr>
            <w:ins w:id="1181" w:author="Errata" w:date="2020-11-24T10:42:00Z">
              <w:r>
                <w:t>6</w:t>
              </w:r>
            </w:ins>
          </w:p>
        </w:tc>
        <w:tc>
          <w:tcPr>
            <w:tcW w:w="0" w:type="auto"/>
          </w:tcPr>
          <w:p w14:paraId="451CA6D2" w14:textId="77777777" w:rsidR="009B70FE" w:rsidRDefault="00E33E19">
            <w:pPr>
              <w:pStyle w:val="Compact"/>
              <w:jc w:val="right"/>
            </w:pPr>
            <w:r>
              <w:t>2</w:t>
            </w:r>
          </w:p>
        </w:tc>
        <w:tc>
          <w:tcPr>
            <w:tcW w:w="0" w:type="auto"/>
          </w:tcPr>
          <w:p w14:paraId="773890C4" w14:textId="277EF344" w:rsidR="009B70FE" w:rsidRDefault="009110FE">
            <w:pPr>
              <w:pStyle w:val="Compact"/>
            </w:pPr>
            <w:del w:id="1182" w:author="Errata" w:date="2020-11-24T10:42:00Z">
              <w:r w:rsidRPr="009110FE">
                <w:delText>Schema version=0</w:delText>
              </w:r>
            </w:del>
            <w:ins w:id="1183" w:author="Errata" w:date="2020-11-24T10:42:00Z">
              <w:r w:rsidR="00E33E19">
                <w:t>0</w:t>
              </w:r>
            </w:ins>
          </w:p>
        </w:tc>
      </w:tr>
      <w:tr w:rsidR="009B70FE" w14:paraId="52ED0CC7" w14:textId="77777777">
        <w:tc>
          <w:tcPr>
            <w:tcW w:w="0" w:type="auto"/>
          </w:tcPr>
          <w:p w14:paraId="0EBED847" w14:textId="77777777" w:rsidR="009B70FE" w:rsidRDefault="00E33E19">
            <w:pPr>
              <w:pStyle w:val="Compact"/>
            </w:pPr>
            <w:r>
              <w:rPr>
                <w:rStyle w:val="VerbatimChar"/>
              </w:rPr>
              <w:t>4f52443030303031</w:t>
            </w:r>
          </w:p>
        </w:tc>
        <w:tc>
          <w:tcPr>
            <w:tcW w:w="0" w:type="auto"/>
          </w:tcPr>
          <w:p w14:paraId="4A7BCA8C" w14:textId="77777777" w:rsidR="009B70FE" w:rsidRDefault="00E33E19">
            <w:pPr>
              <w:pStyle w:val="Compact"/>
              <w:jc w:val="right"/>
            </w:pPr>
            <w:r>
              <w:t>379</w:t>
            </w:r>
          </w:p>
        </w:tc>
        <w:tc>
          <w:tcPr>
            <w:tcW w:w="0" w:type="auto"/>
          </w:tcPr>
          <w:p w14:paraId="0A1643E4" w14:textId="4C4740C2" w:rsidR="009B70FE" w:rsidRDefault="005413C0">
            <w:pPr>
              <w:pStyle w:val="Compact"/>
            </w:pPr>
            <w:del w:id="1184" w:author="Errata" w:date="2020-11-24T10:42:00Z">
              <w:r>
                <w:delText>Busines</w:delText>
              </w:r>
              <w:r w:rsidR="0062031F">
                <w:delText>s</w:delText>
              </w:r>
              <w:r>
                <w:delText>RejectRefId</w:delText>
              </w:r>
            </w:del>
            <w:ins w:id="1185" w:author="Errata" w:date="2020-11-24T10:42:00Z">
              <w:r w:rsidR="00E33E19">
                <w:t>BusinessRejectRefID</w:t>
              </w:r>
            </w:ins>
          </w:p>
        </w:tc>
        <w:tc>
          <w:tcPr>
            <w:tcW w:w="0" w:type="auto"/>
          </w:tcPr>
          <w:p w14:paraId="13372BF1" w14:textId="77777777" w:rsidR="009B70FE" w:rsidRDefault="00E33E19">
            <w:pPr>
              <w:pStyle w:val="Compact"/>
              <w:jc w:val="right"/>
            </w:pPr>
            <w:r>
              <w:t>0</w:t>
            </w:r>
          </w:p>
        </w:tc>
        <w:tc>
          <w:tcPr>
            <w:tcW w:w="0" w:type="auto"/>
          </w:tcPr>
          <w:p w14:paraId="469D732C" w14:textId="77777777" w:rsidR="009B70FE" w:rsidRDefault="00E33E19">
            <w:pPr>
              <w:pStyle w:val="Compact"/>
              <w:jc w:val="right"/>
            </w:pPr>
            <w:r>
              <w:t>8</w:t>
            </w:r>
          </w:p>
        </w:tc>
        <w:tc>
          <w:tcPr>
            <w:tcW w:w="0" w:type="auto"/>
          </w:tcPr>
          <w:p w14:paraId="215848C9" w14:textId="77777777" w:rsidR="009B70FE" w:rsidRDefault="00E33E19">
            <w:pPr>
              <w:pStyle w:val="Compact"/>
            </w:pPr>
            <w:r>
              <w:t>ORD00001</w:t>
            </w:r>
          </w:p>
        </w:tc>
      </w:tr>
      <w:tr w:rsidR="009B70FE" w14:paraId="70C2734C" w14:textId="77777777">
        <w:tc>
          <w:tcPr>
            <w:tcW w:w="0" w:type="auto"/>
          </w:tcPr>
          <w:p w14:paraId="6B100C40" w14:textId="77777777" w:rsidR="009B70FE" w:rsidRDefault="00E33E19">
            <w:pPr>
              <w:pStyle w:val="Compact"/>
            </w:pPr>
            <w:r>
              <w:rPr>
                <w:rStyle w:val="VerbatimChar"/>
              </w:rPr>
              <w:t>06</w:t>
            </w:r>
          </w:p>
        </w:tc>
        <w:tc>
          <w:tcPr>
            <w:tcW w:w="0" w:type="auto"/>
          </w:tcPr>
          <w:p w14:paraId="61B2EAE9" w14:textId="77777777" w:rsidR="009B70FE" w:rsidRDefault="00E33E19">
            <w:pPr>
              <w:pStyle w:val="Compact"/>
              <w:jc w:val="right"/>
            </w:pPr>
            <w:r>
              <w:t>380</w:t>
            </w:r>
          </w:p>
        </w:tc>
        <w:tc>
          <w:tcPr>
            <w:tcW w:w="0" w:type="auto"/>
          </w:tcPr>
          <w:p w14:paraId="27EAC9A2" w14:textId="77777777" w:rsidR="009B70FE" w:rsidRDefault="00E33E19">
            <w:pPr>
              <w:pStyle w:val="Compact"/>
            </w:pPr>
            <w:r>
              <w:t>BusinessRejectReason</w:t>
            </w:r>
          </w:p>
        </w:tc>
        <w:tc>
          <w:tcPr>
            <w:tcW w:w="0" w:type="auto"/>
          </w:tcPr>
          <w:p w14:paraId="75460F49" w14:textId="77777777" w:rsidR="009B70FE" w:rsidRDefault="00E33E19">
            <w:pPr>
              <w:pStyle w:val="Compact"/>
              <w:jc w:val="right"/>
            </w:pPr>
            <w:r>
              <w:t>8</w:t>
            </w:r>
          </w:p>
        </w:tc>
        <w:tc>
          <w:tcPr>
            <w:tcW w:w="0" w:type="auto"/>
          </w:tcPr>
          <w:p w14:paraId="1BC54FA5" w14:textId="77777777" w:rsidR="009B70FE" w:rsidRDefault="00E33E19">
            <w:pPr>
              <w:pStyle w:val="Compact"/>
              <w:jc w:val="right"/>
            </w:pPr>
            <w:r>
              <w:t>1</w:t>
            </w:r>
          </w:p>
        </w:tc>
        <w:tc>
          <w:tcPr>
            <w:tcW w:w="0" w:type="auto"/>
          </w:tcPr>
          <w:p w14:paraId="7B8D249C" w14:textId="648C3023" w:rsidR="009B70FE" w:rsidRDefault="009110FE">
            <w:pPr>
              <w:pStyle w:val="Compact"/>
            </w:pPr>
            <w:del w:id="1186" w:author="Errata" w:date="2020-11-24T10:42:00Z">
              <w:r>
                <w:delText xml:space="preserve">6 </w:delText>
              </w:r>
            </w:del>
            <w:r w:rsidR="00E33E19">
              <w:t>NotAuthorized</w:t>
            </w:r>
          </w:p>
        </w:tc>
      </w:tr>
      <w:tr w:rsidR="0062031F" w14:paraId="70BC4221" w14:textId="77777777">
        <w:trPr>
          <w:del w:id="1187" w:author="Errata" w:date="2020-11-24T10:42:00Z"/>
        </w:trPr>
        <w:tc>
          <w:tcPr>
            <w:tcW w:w="0" w:type="auto"/>
          </w:tcPr>
          <w:p w14:paraId="711F8A80" w14:textId="77777777" w:rsidR="0062031F" w:rsidRDefault="0062031F">
            <w:pPr>
              <w:pStyle w:val="Compact"/>
              <w:rPr>
                <w:del w:id="1188" w:author="Errata" w:date="2020-11-24T10:42:00Z"/>
                <w:rStyle w:val="VerbatimChar"/>
              </w:rPr>
            </w:pPr>
            <w:del w:id="1189" w:author="Errata" w:date="2020-11-24T10:42:00Z">
              <w:r>
                <w:rPr>
                  <w:rStyle w:val="VerbatimChar"/>
                </w:rPr>
                <w:delText>2700</w:delText>
              </w:r>
            </w:del>
          </w:p>
        </w:tc>
        <w:tc>
          <w:tcPr>
            <w:tcW w:w="0" w:type="auto"/>
          </w:tcPr>
          <w:p w14:paraId="62113DE5" w14:textId="77777777" w:rsidR="0062031F" w:rsidRDefault="0062031F">
            <w:pPr>
              <w:pStyle w:val="Compact"/>
              <w:jc w:val="right"/>
              <w:rPr>
                <w:del w:id="1190" w:author="Errata" w:date="2020-11-24T10:42:00Z"/>
              </w:rPr>
            </w:pPr>
          </w:p>
        </w:tc>
        <w:tc>
          <w:tcPr>
            <w:tcW w:w="0" w:type="auto"/>
          </w:tcPr>
          <w:p w14:paraId="4A805B86" w14:textId="77777777" w:rsidR="0062031F" w:rsidRDefault="0062031F">
            <w:pPr>
              <w:pStyle w:val="Compact"/>
              <w:rPr>
                <w:del w:id="1191" w:author="Errata" w:date="2020-11-24T10:42:00Z"/>
              </w:rPr>
            </w:pPr>
            <w:del w:id="1192" w:author="Errata" w:date="2020-11-24T10:42:00Z">
              <w:r>
                <w:delText>DATA length</w:delText>
              </w:r>
            </w:del>
          </w:p>
        </w:tc>
        <w:tc>
          <w:tcPr>
            <w:tcW w:w="0" w:type="auto"/>
          </w:tcPr>
          <w:p w14:paraId="3943FBA5" w14:textId="77777777" w:rsidR="0062031F" w:rsidRDefault="0062031F">
            <w:pPr>
              <w:pStyle w:val="Compact"/>
              <w:jc w:val="right"/>
              <w:rPr>
                <w:del w:id="1193" w:author="Errata" w:date="2020-11-24T10:42:00Z"/>
              </w:rPr>
            </w:pPr>
          </w:p>
        </w:tc>
        <w:tc>
          <w:tcPr>
            <w:tcW w:w="0" w:type="auto"/>
          </w:tcPr>
          <w:p w14:paraId="0019CC3A" w14:textId="77777777" w:rsidR="0062031F" w:rsidRDefault="0062031F">
            <w:pPr>
              <w:pStyle w:val="Compact"/>
              <w:jc w:val="right"/>
              <w:rPr>
                <w:del w:id="1194" w:author="Errata" w:date="2020-11-24T10:42:00Z"/>
              </w:rPr>
            </w:pPr>
            <w:del w:id="1195" w:author="Errata" w:date="2020-11-24T10:42:00Z">
              <w:r>
                <w:delText>2</w:delText>
              </w:r>
            </w:del>
          </w:p>
        </w:tc>
        <w:tc>
          <w:tcPr>
            <w:tcW w:w="0" w:type="auto"/>
          </w:tcPr>
          <w:p w14:paraId="78BC7408" w14:textId="77777777" w:rsidR="0062031F" w:rsidRDefault="0062031F">
            <w:pPr>
              <w:pStyle w:val="Compact"/>
              <w:rPr>
                <w:del w:id="1196" w:author="Errata" w:date="2020-11-24T10:42:00Z"/>
              </w:rPr>
            </w:pPr>
            <w:del w:id="1197" w:author="Errata" w:date="2020-11-24T10:42:00Z">
              <w:r>
                <w:delText>length=39</w:delText>
              </w:r>
            </w:del>
          </w:p>
        </w:tc>
      </w:tr>
      <w:tr w:rsidR="009B70FE" w14:paraId="0C289F43" w14:textId="77777777">
        <w:tc>
          <w:tcPr>
            <w:tcW w:w="0" w:type="auto"/>
          </w:tcPr>
          <w:p w14:paraId="6ECE29E9" w14:textId="0141D0C5" w:rsidR="009B70FE" w:rsidRDefault="0062031F">
            <w:pPr>
              <w:pStyle w:val="Compact"/>
            </w:pPr>
            <w:del w:id="1198" w:author="Errata" w:date="2020-11-24T10:42:00Z">
              <w:r w:rsidRPr="0062031F">
                <w:rPr>
                  <w:rStyle w:val="VerbatimChar"/>
                </w:rPr>
                <w:delText>4e6f742061757468 6f72697a65642074 6f20747261646520 7468617420696e73</w:delText>
              </w:r>
              <w:r>
                <w:rPr>
                  <w:rStyle w:val="VerbatimChar"/>
                </w:rPr>
                <w:delText xml:space="preserve"> </w:delText>
              </w:r>
              <w:r>
                <w:rPr>
                  <w:rStyle w:val="VerbatimChar"/>
                </w:rPr>
                <w:br/>
              </w:r>
              <w:r w:rsidRPr="0062031F">
                <w:rPr>
                  <w:rStyle w:val="VerbatimChar"/>
                </w:rPr>
                <w:delText>7472756d656e74</w:delText>
              </w:r>
            </w:del>
            <w:ins w:id="1199" w:author="Errata" w:date="2020-11-24T10:42:00Z">
              <w:r w:rsidR="00E33E19">
                <w:rPr>
                  <w:rStyle w:val="VerbatimChar"/>
                </w:rPr>
                <w:t>4e6f74206175...</w:t>
              </w:r>
            </w:ins>
          </w:p>
        </w:tc>
        <w:tc>
          <w:tcPr>
            <w:tcW w:w="0" w:type="auto"/>
          </w:tcPr>
          <w:p w14:paraId="762AC0DC" w14:textId="77777777" w:rsidR="009B70FE" w:rsidRDefault="00E33E19">
            <w:pPr>
              <w:pStyle w:val="Compact"/>
              <w:jc w:val="right"/>
            </w:pPr>
            <w:ins w:id="1200" w:author="Errata" w:date="2020-11-24T10:42:00Z">
              <w:r>
                <w:t>58</w:t>
              </w:r>
            </w:ins>
          </w:p>
        </w:tc>
        <w:tc>
          <w:tcPr>
            <w:tcW w:w="0" w:type="auto"/>
          </w:tcPr>
          <w:p w14:paraId="6135A371" w14:textId="54F2D4E1" w:rsidR="009B70FE" w:rsidRDefault="0062031F">
            <w:pPr>
              <w:pStyle w:val="Compact"/>
            </w:pPr>
            <w:del w:id="1201" w:author="Errata" w:date="2020-11-24T10:42:00Z">
              <w:r>
                <w:delText>DATA varData</w:delText>
              </w:r>
            </w:del>
            <w:ins w:id="1202" w:author="Errata" w:date="2020-11-24T10:42:00Z">
              <w:r w:rsidR="00E33E19">
                <w:t>Text</w:t>
              </w:r>
            </w:ins>
          </w:p>
        </w:tc>
        <w:tc>
          <w:tcPr>
            <w:tcW w:w="0" w:type="auto"/>
          </w:tcPr>
          <w:p w14:paraId="61CC1910" w14:textId="77777777" w:rsidR="009B70FE" w:rsidRDefault="00E33E19">
            <w:pPr>
              <w:pStyle w:val="Compact"/>
              <w:jc w:val="right"/>
            </w:pPr>
            <w:ins w:id="1203" w:author="Errata" w:date="2020-11-24T10:42:00Z">
              <w:r>
                <w:t>0</w:t>
              </w:r>
            </w:ins>
          </w:p>
        </w:tc>
        <w:tc>
          <w:tcPr>
            <w:tcW w:w="0" w:type="auto"/>
          </w:tcPr>
          <w:p w14:paraId="6DEA740B" w14:textId="77777777" w:rsidR="009B70FE" w:rsidRDefault="00E33E19">
            <w:pPr>
              <w:pStyle w:val="Compact"/>
              <w:jc w:val="right"/>
            </w:pPr>
            <w:ins w:id="1204" w:author="Errata" w:date="2020-11-24T10:42:00Z">
              <w:r>
                <w:t>39</w:t>
              </w:r>
            </w:ins>
          </w:p>
        </w:tc>
        <w:tc>
          <w:tcPr>
            <w:tcW w:w="0" w:type="auto"/>
          </w:tcPr>
          <w:p w14:paraId="5672C627" w14:textId="02DDA83D" w:rsidR="009B70FE" w:rsidRDefault="0062031F">
            <w:pPr>
              <w:pStyle w:val="Compact"/>
            </w:pPr>
            <w:del w:id="1205" w:author="Errata" w:date="2020-11-24T10:42:00Z">
              <w:r>
                <w:delText xml:space="preserve">39 </w:delText>
              </w:r>
            </w:del>
            <w:r w:rsidR="00E33E19">
              <w:t>Not authorized to trade that instrument</w:t>
            </w:r>
          </w:p>
        </w:tc>
      </w:tr>
    </w:tbl>
    <w:p w14:paraId="0D727FB2" w14:textId="77777777" w:rsidR="00E33E19" w:rsidRDefault="00E33E19"/>
    <w:sectPr w:rsidR="00E33E19" w:rsidSect="001E4AED">
      <w:headerReference w:type="default" r:id="rId16"/>
      <w:footerReference w:type="default" r:id="rId17"/>
      <w:headerReference w:type="first" r:id="rId18"/>
      <w:footerReference w:type="first" r:id="rId19"/>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27AF8" w14:textId="77777777" w:rsidR="00310836" w:rsidRDefault="00310836">
      <w:pPr>
        <w:spacing w:before="0" w:after="0"/>
      </w:pPr>
      <w:r>
        <w:separator/>
      </w:r>
    </w:p>
  </w:endnote>
  <w:endnote w:type="continuationSeparator" w:id="0">
    <w:p w14:paraId="4601EB12" w14:textId="77777777" w:rsidR="00310836" w:rsidRDefault="003108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754CA" w14:textId="77777777" w:rsidR="004D4F6A" w:rsidRPr="004D4F6A" w:rsidRDefault="00E33E19" w:rsidP="00AE3FD4">
    <w:pPr>
      <w:pStyle w:val="Footer"/>
      <w:pBdr>
        <w:top w:val="single" w:sz="2" w:space="1" w:color="auto"/>
      </w:pBdr>
      <w:tabs>
        <w:tab w:val="clear" w:pos="9406"/>
        <w:tab w:val="center" w:pos="4536"/>
        <w:tab w:val="right" w:pos="9632"/>
      </w:tabs>
    </w:pPr>
    <w:r>
      <w:sym w:font="Symbol" w:char="F0D3"/>
    </w:r>
    <w:r>
      <w:t xml:space="preserve"> Copyright, 2013-2020,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BCA71" w14:textId="77777777" w:rsidR="00C35F39" w:rsidRPr="001E4AED" w:rsidRDefault="00E33E19" w:rsidP="00D63D82">
    <w:pPr>
      <w:pStyle w:val="Footer"/>
      <w:pBdr>
        <w:top w:val="single" w:sz="4" w:space="1" w:color="auto"/>
      </w:pBdr>
    </w:pPr>
    <w:r>
      <w:sym w:font="Symbol" w:char="F0D3"/>
    </w:r>
    <w:r>
      <w:t xml:space="preserve"> Copyright, 2013-2020,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A0585" w14:textId="77777777" w:rsidR="00310836" w:rsidRDefault="00310836">
      <w:r>
        <w:separator/>
      </w:r>
    </w:p>
  </w:footnote>
  <w:footnote w:type="continuationSeparator" w:id="0">
    <w:p w14:paraId="3D8B389A" w14:textId="77777777" w:rsidR="00310836" w:rsidRDefault="00310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98589" w14:textId="77777777" w:rsidR="004D4F6A" w:rsidRDefault="00E33E19" w:rsidP="00AE3FD4">
    <w:pPr>
      <w:pStyle w:val="Header"/>
      <w:pBdr>
        <w:bottom w:val="single" w:sz="4" w:space="1" w:color="auto"/>
      </w:pBdr>
      <w:tabs>
        <w:tab w:val="clear" w:pos="9406"/>
        <w:tab w:val="right" w:pos="9632"/>
      </w:tabs>
    </w:pPr>
    <w:r>
      <w:t>FIX TECHNICAL STANDARD – SIMPLE BINARY ENCODING (SBE)</w:t>
    </w:r>
    <w:r>
      <w:tab/>
      <w:t>November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39AAE" w14:textId="77777777" w:rsidR="00C35F39" w:rsidRPr="00C35F39" w:rsidRDefault="00E33E19" w:rsidP="005D738E">
    <w:pPr>
      <w:pStyle w:val="Header"/>
      <w:rPr>
        <w:lang w:val="de-DE"/>
      </w:rPr>
    </w:pPr>
    <w:r>
      <w:rPr>
        <w:noProof/>
      </w:rPr>
      <w:drawing>
        <wp:inline distT="0" distB="0" distL="0" distR="0" wp14:anchorId="331EF41B" wp14:editId="45877FC2">
          <wp:extent cx="2371725" cy="514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261BAD"/>
    <w:multiLevelType w:val="multilevel"/>
    <w:tmpl w:val="1AD0E82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696"/>
    <w:rsid w:val="00310836"/>
    <w:rsid w:val="00427D3D"/>
    <w:rsid w:val="004548AB"/>
    <w:rsid w:val="004E29B3"/>
    <w:rsid w:val="00540D11"/>
    <w:rsid w:val="005413C0"/>
    <w:rsid w:val="00590D07"/>
    <w:rsid w:val="0062031F"/>
    <w:rsid w:val="00784D58"/>
    <w:rsid w:val="007C0C5D"/>
    <w:rsid w:val="007F3CCA"/>
    <w:rsid w:val="00880422"/>
    <w:rsid w:val="008D6863"/>
    <w:rsid w:val="009110FE"/>
    <w:rsid w:val="009B70FE"/>
    <w:rsid w:val="009C2AF0"/>
    <w:rsid w:val="00B80783"/>
    <w:rsid w:val="00B86B75"/>
    <w:rsid w:val="00BC48D5"/>
    <w:rsid w:val="00C35F83"/>
    <w:rsid w:val="00C36279"/>
    <w:rsid w:val="00E315A3"/>
    <w:rsid w:val="00E33E19"/>
    <w:rsid w:val="00E735FF"/>
    <w:rsid w:val="00F32938"/>
    <w:rsid w:val="00F5782C"/>
    <w:rsid w:val="00F83F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61B6F03-8980-764E-89B1-FEEDAADD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3B3D99"/>
    <w:pPr>
      <w:keepNext/>
      <w:keepLines/>
      <w:pageBreakBefore/>
      <w:numPr>
        <w:numId w:val="1"/>
      </w:numPr>
      <w:tabs>
        <w:tab w:val="left" w:pos="425"/>
      </w:tabs>
      <w:spacing w:before="240"/>
      <w:ind w:left="284" w:hanging="284"/>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D99"/>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3B3D99"/>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8E39D7"/>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3B3D99"/>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3B3D99"/>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314EC4"/>
    <w:pPr>
      <w:spacing w:before="100" w:after="100"/>
      <w:ind w:left="284"/>
    </w:pPr>
    <w:rPr>
      <w:rFonts w:eastAsiaTheme="majorEastAsia" w:cstheme="majorBidi"/>
      <w:bCs/>
      <w:szCs w:val="20"/>
    </w:rPr>
  </w:style>
  <w:style w:type="paragraph" w:styleId="FootnoteText">
    <w:name w:val="footnote text"/>
    <w:basedOn w:val="Normal"/>
    <w:link w:val="FootnoteTextChar"/>
    <w:uiPriority w:val="9"/>
    <w:unhideWhenUsed/>
    <w:qFormat/>
    <w:rsid w:val="00397A6B"/>
    <w:pPr>
      <w:spacing w:before="0" w:after="0"/>
      <w:ind w:left="113" w:hanging="113"/>
    </w:pPr>
    <w:rPr>
      <w:sz w:val="16"/>
    </w:rPr>
  </w:style>
  <w:style w:type="character" w:customStyle="1" w:styleId="FootnoteTextChar">
    <w:name w:val="Footnote Text Char"/>
    <w:basedOn w:val="DefaultParagraphFont"/>
    <w:link w:val="FootnoteText"/>
    <w:uiPriority w:val="9"/>
    <w:rsid w:val="00397A6B"/>
    <w:rPr>
      <w:rFonts w:ascii="Calibri" w:hAnsi="Calibri"/>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Caption"/>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next w:val="BodyText"/>
    <w:qFormat/>
    <w:rsid w:val="00E934E8"/>
    <w:pPr>
      <w:pageBreakBefore/>
    </w:pPr>
    <w:rPr>
      <w:rFonts w:cs="Times New Roman (Body C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DC71EA"/>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E7340A"/>
    <w:pPr>
      <w:numPr>
        <w:numId w:val="0"/>
      </w:numPr>
      <w:spacing w:before="0" w:after="240" w:line="259" w:lineRule="auto"/>
      <w:outlineLvl w:val="9"/>
    </w:pPr>
    <w:rPr>
      <w:bCs w:val="0"/>
      <w:u w:val="single"/>
    </w:rPr>
  </w:style>
  <w:style w:type="paragraph" w:styleId="TOC1">
    <w:name w:val="toc 1"/>
    <w:basedOn w:val="Normal"/>
    <w:next w:val="Normal"/>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BodyText"/>
    <w:next w:val="BodyText"/>
    <w:qFormat/>
    <w:rsid w:val="00E934E8"/>
    <w:pPr>
      <w:pageBreakBefore/>
      <w:jc w:val="center"/>
      <w:outlineLvl w:val="0"/>
    </w:pPr>
    <w:rPr>
      <w:sz w:val="32"/>
    </w:rPr>
  </w:style>
  <w:style w:type="paragraph" w:customStyle="1" w:styleId="PlantUMLSequence">
    <w:name w:val="PlantUML Sequence"/>
    <w:basedOn w:val="BodyText"/>
    <w:qFormat/>
    <w:rsid w:val="00DB12D6"/>
    <w:pPr>
      <w:keepNext/>
      <w:spacing w:before="0" w:after="0"/>
      <w:ind w:left="-142"/>
    </w:pPr>
    <w:rPr>
      <w:rFonts w:asciiTheme="minorHAnsi" w:hAnsiTheme="minorHAnsi"/>
    </w:rPr>
  </w:style>
  <w:style w:type="paragraph" w:customStyle="1" w:styleId="PlantUMLComponent">
    <w:name w:val="PlantUML Component"/>
    <w:basedOn w:val="BodyText"/>
    <w:qFormat/>
    <w:rsid w:val="00DB12D6"/>
    <w:pPr>
      <w:spacing w:before="0" w:after="0"/>
      <w:jc w:val="center"/>
    </w:pPr>
    <w:rPr>
      <w:rFonts w:asciiTheme="minorHAnsi" w:hAnsiTheme="minorHAnsi"/>
      <w:lang w:val="en-GB"/>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 w:type="paragraph" w:styleId="TOC5">
    <w:name w:val="toc 5"/>
    <w:basedOn w:val="Normal"/>
    <w:next w:val="Normal"/>
    <w:autoRedefine/>
    <w:uiPriority w:val="39"/>
    <w:unhideWhenUsed/>
    <w:rsid w:val="00C35F83"/>
    <w:pPr>
      <w:spacing w:before="0" w:after="100"/>
      <w:ind w:left="960"/>
    </w:pPr>
    <w:rPr>
      <w:rFonts w:asciiTheme="minorHAnsi" w:eastAsiaTheme="minorEastAsia" w:hAnsiTheme="minorHAnsi"/>
      <w:sz w:val="24"/>
      <w:lang w:val="en-DE" w:eastAsia="en-GB"/>
    </w:rPr>
  </w:style>
  <w:style w:type="paragraph" w:styleId="TOC6">
    <w:name w:val="toc 6"/>
    <w:basedOn w:val="Normal"/>
    <w:next w:val="Normal"/>
    <w:autoRedefine/>
    <w:uiPriority w:val="39"/>
    <w:unhideWhenUsed/>
    <w:rsid w:val="00C35F83"/>
    <w:pPr>
      <w:spacing w:before="0" w:after="100"/>
      <w:ind w:left="1200"/>
    </w:pPr>
    <w:rPr>
      <w:rFonts w:asciiTheme="minorHAnsi" w:eastAsiaTheme="minorEastAsia" w:hAnsiTheme="minorHAnsi"/>
      <w:sz w:val="24"/>
      <w:lang w:val="en-DE" w:eastAsia="en-GB"/>
    </w:rPr>
  </w:style>
  <w:style w:type="paragraph" w:styleId="TOC7">
    <w:name w:val="toc 7"/>
    <w:basedOn w:val="Normal"/>
    <w:next w:val="Normal"/>
    <w:autoRedefine/>
    <w:uiPriority w:val="39"/>
    <w:unhideWhenUsed/>
    <w:rsid w:val="00C35F83"/>
    <w:pPr>
      <w:spacing w:before="0" w:after="100"/>
      <w:ind w:left="1440"/>
    </w:pPr>
    <w:rPr>
      <w:rFonts w:asciiTheme="minorHAnsi" w:eastAsiaTheme="minorEastAsia" w:hAnsiTheme="minorHAnsi"/>
      <w:sz w:val="24"/>
      <w:lang w:val="en-DE" w:eastAsia="en-GB"/>
    </w:rPr>
  </w:style>
  <w:style w:type="paragraph" w:styleId="TOC8">
    <w:name w:val="toc 8"/>
    <w:basedOn w:val="Normal"/>
    <w:next w:val="Normal"/>
    <w:autoRedefine/>
    <w:uiPriority w:val="39"/>
    <w:unhideWhenUsed/>
    <w:rsid w:val="00C35F83"/>
    <w:pPr>
      <w:spacing w:before="0" w:after="100"/>
      <w:ind w:left="1680"/>
    </w:pPr>
    <w:rPr>
      <w:rFonts w:asciiTheme="minorHAnsi" w:eastAsiaTheme="minorEastAsia" w:hAnsiTheme="minorHAnsi"/>
      <w:sz w:val="24"/>
      <w:lang w:val="en-DE" w:eastAsia="en-GB"/>
    </w:rPr>
  </w:style>
  <w:style w:type="paragraph" w:styleId="TOC9">
    <w:name w:val="toc 9"/>
    <w:basedOn w:val="Normal"/>
    <w:next w:val="Normal"/>
    <w:autoRedefine/>
    <w:uiPriority w:val="39"/>
    <w:unhideWhenUsed/>
    <w:rsid w:val="00C35F83"/>
    <w:pPr>
      <w:spacing w:before="0" w:after="100"/>
      <w:ind w:left="1920"/>
    </w:pPr>
    <w:rPr>
      <w:rFonts w:asciiTheme="minorHAnsi" w:eastAsiaTheme="minorEastAsia" w:hAnsiTheme="minorHAnsi"/>
      <w:sz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xtrading.org/standard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fixtrading.org/online-specificat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IXTradingCommunity/" TargetMode="External"/><Relationship Id="rId5" Type="http://schemas.openxmlformats.org/officeDocument/2006/relationships/footnotes" Target="footnotes.xml"/><Relationship Id="rId15" Type="http://schemas.openxmlformats.org/officeDocument/2006/relationships/hyperlink" Target="../resources/sbe.xsd" TargetMode="External"/><Relationship Id="rId10" Type="http://schemas.openxmlformats.org/officeDocument/2006/relationships/hyperlink" Target="http://creativecommons.org/licenses/by-nd/4.0/"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fixtradingcommunity.org/" TargetMode="External"/><Relationship Id="rId14" Type="http://schemas.openxmlformats.org/officeDocument/2006/relationships/hyperlink" Target="http://www.apps.ietf.org/rfc/rfc2119.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62</Pages>
  <Words>22935</Words>
  <Characters>130734</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Binary Encoding (SBE)</dc:title>
  <dc:creator>Version 1.0 with Errata – Technical Standard – November 2020; _x000d_; THIS DOCUMENT IS THE FINAL VERSION OF A FIX TECHNICAL STANDARD. THIS VERSION HAS BEEN; APPROVED BY THE GLOBAL TECHNICAL COMMITTEE AS THE FINAL STEP IN CREATING A NEW FIX; TECHNICAL STANDARD OR A NEW VERSION OF AN EXISTING FIX TECHNICAL STANDARD. POTENTIAL; ADOPTERS ARE STRONGLY ENCOURAGED TO USE ONLY THE FINAL VERSION. EXISTING ADOPTERS ARE; STRONGLY ENCOURAGED TO UPGRADE TO THE FINAL VERSION.</dc:creator>
  <cp:keywords/>
  <cp:lastModifiedBy>Hanno Klein</cp:lastModifiedBy>
  <cp:revision>1</cp:revision>
  <dcterms:created xsi:type="dcterms:W3CDTF">2020-11-23T21:09:00Z</dcterms:created>
  <dcterms:modified xsi:type="dcterms:W3CDTF">2020-11-24T09:42:00Z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